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60" w:rsidRDefault="00E31460">
      <w:pPr>
        <w:rPr>
          <w:rFonts w:ascii="Verdana" w:hAnsi="Verdana"/>
          <w:b/>
          <w:color w:val="000000"/>
          <w:kern w:val="0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47341E">
      <w:pPr>
        <w:rPr>
          <w:rFonts w:ascii="Verdana" w:hAnsi="Verdana"/>
          <w:sz w:val="18"/>
          <w:szCs w:val="18"/>
        </w:rPr>
      </w:pPr>
      <w:r w:rsidRPr="0047341E">
        <w:rPr>
          <w:rFonts w:ascii="Verdana" w:hAnsi="Verdana"/>
          <w:b/>
          <w:color w:val="000000"/>
          <w:kern w:val="0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87.65pt;margin-top:9.25pt;width:324pt;height:52.3pt;z-index:251657728" o:gfxdata="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TM3TTXAAAACwEAAA8AAAAAAAAAAQAgAAAAIgAAAGRy&#10;cy9kb3ducmV2LnhtbFBLAQIUABQAAAAIAIdO4kDlRPhulAEAAAkDAAAOAAAAAAAAAAEAIAAAACYB&#10;AABkcnMvZTJvRG9jLnhtbFBLBQYAAAAABgAGAFkBAAAsBQAAAAA=&#10;" filled="f" stroked="f">
            <v:textbox>
              <w:txbxContent>
                <w:p w:rsidR="00E31460" w:rsidRDefault="00C47856">
                  <w:pPr>
                    <w:jc w:val="center"/>
                    <w:rPr>
                      <w:rFonts w:ascii="Verdana" w:hAnsi="Verdana"/>
                      <w:b/>
                      <w:sz w:val="44"/>
                      <w:szCs w:val="44"/>
                    </w:rPr>
                  </w:pPr>
                  <w:r>
                    <w:rPr>
                      <w:rFonts w:ascii="Verdana" w:hAnsi="Verdana"/>
                      <w:b/>
                      <w:sz w:val="44"/>
                      <w:szCs w:val="44"/>
                      <w:lang w:val="pl-PL"/>
                    </w:rPr>
                    <w:t>C1100</w:t>
                  </w:r>
                  <w:r w:rsidR="00E31460">
                    <w:rPr>
                      <w:rFonts w:ascii="Verdana" w:hAnsi="Verdana"/>
                      <w:b/>
                      <w:sz w:val="44"/>
                      <w:szCs w:val="44"/>
                      <w:lang w:val="pl-PL"/>
                    </w:rPr>
                    <w:t xml:space="preserve"> AT</w:t>
                  </w:r>
                  <w:r w:rsidR="00E31460">
                    <w:rPr>
                      <w:rFonts w:ascii="Verdana" w:hAnsi="宋体"/>
                      <w:b/>
                      <w:sz w:val="44"/>
                      <w:szCs w:val="44"/>
                    </w:rPr>
                    <w:t>指令集</w:t>
                  </w:r>
                  <w:r w:rsidR="00E31460">
                    <w:rPr>
                      <w:rFonts w:ascii="Verdana" w:hAnsi="Verdana"/>
                      <w:b/>
                      <w:sz w:val="44"/>
                      <w:szCs w:val="44"/>
                      <w:lang w:val="pl-PL"/>
                    </w:rPr>
                    <w:t>_V</w:t>
                  </w:r>
                  <w:r w:rsidR="005127F6">
                    <w:rPr>
                      <w:rFonts w:ascii="Verdana" w:hAnsi="Verdana" w:hint="eastAsia"/>
                      <w:b/>
                      <w:sz w:val="44"/>
                      <w:szCs w:val="44"/>
                    </w:rPr>
                    <w:t>2.2</w:t>
                  </w:r>
                </w:p>
                <w:p w:rsidR="00E31460" w:rsidRDefault="00E31460">
                  <w:pPr>
                    <w:jc w:val="center"/>
                    <w:rPr>
                      <w:rFonts w:ascii="Verdana" w:hAnsi="Verdana"/>
                      <w:b/>
                      <w:sz w:val="44"/>
                      <w:szCs w:val="44"/>
                    </w:rPr>
                  </w:pPr>
                </w:p>
                <w:p w:rsidR="00E31460" w:rsidRDefault="00E31460">
                  <w:pPr>
                    <w:jc w:val="center"/>
                    <w:rPr>
                      <w:rFonts w:ascii="Verdana" w:hAnsi="Verdana"/>
                      <w:b/>
                      <w:sz w:val="44"/>
                      <w:szCs w:val="44"/>
                    </w:rPr>
                  </w:pPr>
                </w:p>
                <w:p w:rsidR="00E31460" w:rsidRDefault="00E31460">
                  <w:pPr>
                    <w:jc w:val="center"/>
                    <w:rPr>
                      <w:rFonts w:ascii="Verdana" w:hAnsi="Verdana"/>
                      <w:b/>
                      <w:sz w:val="44"/>
                      <w:szCs w:val="44"/>
                    </w:rPr>
                  </w:pPr>
                </w:p>
                <w:p w:rsidR="00E31460" w:rsidRDefault="00E31460">
                  <w:pPr>
                    <w:jc w:val="center"/>
                    <w:rPr>
                      <w:rFonts w:ascii="Verdana" w:hAnsi="Verdana"/>
                      <w:b/>
                      <w:sz w:val="44"/>
                      <w:szCs w:val="44"/>
                      <w:lang w:val="pl-PL"/>
                    </w:rPr>
                  </w:pPr>
                </w:p>
              </w:txbxContent>
            </v:textbox>
          </v:shape>
        </w:pict>
      </w: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C47856" w:rsidRDefault="00C47856">
      <w:pPr>
        <w:rPr>
          <w:rFonts w:ascii="Verdana" w:hAnsi="Verdana"/>
          <w:sz w:val="18"/>
          <w:szCs w:val="18"/>
        </w:rPr>
      </w:pPr>
    </w:p>
    <w:p w:rsidR="00E31460" w:rsidRDefault="00E31460">
      <w:pPr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 w:hint="eastAsia"/>
          <w:color w:val="FF0000"/>
        </w:rPr>
        <w:t>此文档适用于</w:t>
      </w:r>
      <w:r>
        <w:rPr>
          <w:rFonts w:ascii="Verdana" w:hAnsi="Verdana" w:cs="Arial"/>
          <w:color w:val="FF0000"/>
        </w:rPr>
        <w:t>如下产品</w:t>
      </w:r>
    </w:p>
    <w:p w:rsidR="00E31460" w:rsidRDefault="00E31460">
      <w:pPr>
        <w:rPr>
          <w:rFonts w:ascii="Verdana" w:hAnsi="Verdana" w:cs="Arial"/>
        </w:rPr>
      </w:pPr>
    </w:p>
    <w:tbl>
      <w:tblPr>
        <w:tblW w:w="0" w:type="auto"/>
        <w:tblInd w:w="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87"/>
        <w:gridCol w:w="1504"/>
        <w:gridCol w:w="1504"/>
        <w:gridCol w:w="1505"/>
        <w:gridCol w:w="1504"/>
        <w:gridCol w:w="1646"/>
      </w:tblGrid>
      <w:tr w:rsidR="00E31460">
        <w:trPr>
          <w:trHeight w:val="285"/>
        </w:trPr>
        <w:tc>
          <w:tcPr>
            <w:tcW w:w="987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后缀</w:t>
            </w:r>
          </w:p>
        </w:tc>
        <w:tc>
          <w:tcPr>
            <w:tcW w:w="1504" w:type="dxa"/>
            <w:shd w:val="clear" w:color="auto" w:fill="FFFFFF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蜂窝模式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GNSS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频段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TAF</w:t>
            </w:r>
            <w:r>
              <w:rPr>
                <w:kern w:val="0"/>
                <w:sz w:val="20"/>
                <w:szCs w:val="22"/>
              </w:rPr>
              <w:t>封装</w:t>
            </w:r>
          </w:p>
        </w:tc>
      </w:tr>
      <w:tr w:rsidR="00E31460">
        <w:trPr>
          <w:trHeight w:val="285"/>
        </w:trPr>
        <w:tc>
          <w:tcPr>
            <w:tcW w:w="987" w:type="dxa"/>
            <w:vMerge w:val="restart"/>
            <w:shd w:val="clear" w:color="auto" w:fill="FFFFFF"/>
            <w:vAlign w:val="center"/>
          </w:tcPr>
          <w:p w:rsidR="00E31460" w:rsidRDefault="00C47856">
            <w:pPr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C1100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MGGT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CatM/NB/GPRS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全球频段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</w:tr>
      <w:tr w:rsidR="00E31460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E31460" w:rsidRDefault="00E31460">
            <w:pPr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NGGT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NB</w:t>
            </w:r>
            <w:r>
              <w:rPr>
                <w:sz w:val="20"/>
                <w:szCs w:val="22"/>
              </w:rPr>
              <w:t>单模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全球频段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</w:tr>
      <w:tr w:rsidR="00E31460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MG</w:t>
            </w:r>
            <w:r>
              <w:rPr>
                <w:rFonts w:hint="eastAsia"/>
                <w:sz w:val="20"/>
                <w:szCs w:val="22"/>
              </w:rPr>
              <w:t>CX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CatM/NB/GPRS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国内</w:t>
            </w:r>
            <w:r>
              <w:rPr>
                <w:sz w:val="20"/>
                <w:szCs w:val="22"/>
              </w:rPr>
              <w:t>全网通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</w:t>
            </w:r>
            <w:r>
              <w:rPr>
                <w:sz w:val="20"/>
                <w:szCs w:val="22"/>
              </w:rPr>
              <w:t>支持</w:t>
            </w:r>
          </w:p>
        </w:tc>
      </w:tr>
      <w:tr w:rsidR="00E31460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E31460" w:rsidRDefault="00E31460">
            <w:pPr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NGCX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NB</w:t>
            </w:r>
            <w:r>
              <w:rPr>
                <w:sz w:val="20"/>
                <w:szCs w:val="22"/>
              </w:rPr>
              <w:t>单模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国内全网通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E31460" w:rsidRDefault="00E31460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</w:t>
            </w:r>
            <w:r>
              <w:rPr>
                <w:sz w:val="20"/>
                <w:szCs w:val="22"/>
              </w:rPr>
              <w:t>支持</w:t>
            </w:r>
          </w:p>
        </w:tc>
      </w:tr>
    </w:tbl>
    <w:p w:rsidR="00E31460" w:rsidRDefault="00E31460">
      <w:pPr>
        <w:rPr>
          <w:rFonts w:ascii="Verdana" w:hAnsi="Verdana" w:cs="Arial"/>
          <w:color w:val="000000"/>
        </w:rPr>
      </w:pPr>
    </w:p>
    <w:p w:rsidR="00E31460" w:rsidRDefault="00E31460">
      <w:pPr>
        <w:rPr>
          <w:rFonts w:ascii="Verdana" w:hAnsi="Verdana" w:cs="Arial"/>
          <w:color w:val="000000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rPr>
          <w:rFonts w:ascii="Verdana" w:hAnsi="Verdana"/>
          <w:sz w:val="18"/>
          <w:szCs w:val="18"/>
        </w:rPr>
      </w:pPr>
    </w:p>
    <w:p w:rsidR="00E31460" w:rsidRDefault="00E31460">
      <w:pPr>
        <w:tabs>
          <w:tab w:val="left" w:pos="886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E31460" w:rsidRPr="00C47856" w:rsidRDefault="00E31460">
      <w:pPr>
        <w:rPr>
          <w:rFonts w:ascii="Verdana" w:hAnsi="Verdana" w:cs="Arial"/>
          <w:sz w:val="18"/>
          <w:szCs w:val="18"/>
        </w:rPr>
      </w:pPr>
      <w:r w:rsidRPr="005127F6">
        <w:rPr>
          <w:rFonts w:ascii="Verdana" w:hAnsi="Verdana"/>
          <w:sz w:val="18"/>
          <w:szCs w:val="18"/>
        </w:rPr>
        <w:br w:type="page"/>
      </w:r>
      <w:bookmarkStart w:id="0" w:name="_Toc162259639"/>
    </w:p>
    <w:p w:rsidR="00E31460" w:rsidRDefault="00E31460">
      <w:pPr>
        <w:jc w:val="center"/>
        <w:rPr>
          <w:rFonts w:ascii="Verdana" w:hAnsi="Verdana" w:cs="Arial"/>
          <w:b/>
          <w:color w:val="000000"/>
          <w:sz w:val="28"/>
          <w:szCs w:val="28"/>
        </w:rPr>
      </w:pPr>
      <w:r>
        <w:rPr>
          <w:rFonts w:ascii="Verdana" w:hAnsi="Verdana" w:cs="Arial"/>
          <w:b/>
          <w:color w:val="000000"/>
          <w:sz w:val="28"/>
          <w:szCs w:val="28"/>
        </w:rPr>
        <w:lastRenderedPageBreak/>
        <w:t>目录</w:t>
      </w:r>
    </w:p>
    <w:p w:rsidR="00E31460" w:rsidRDefault="00E31460">
      <w:pPr>
        <w:rPr>
          <w:rFonts w:ascii="Verdana" w:hAnsi="Verdana" w:cs="Arial"/>
          <w:b/>
          <w:color w:val="000000"/>
          <w:sz w:val="28"/>
          <w:szCs w:val="28"/>
        </w:rPr>
      </w:pPr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r>
        <w:rPr>
          <w:rFonts w:ascii="Verdana" w:hAnsi="Verdana" w:cs="Arial"/>
          <w:color w:val="000000"/>
        </w:rPr>
        <w:fldChar w:fldCharType="begin"/>
      </w:r>
      <w:r w:rsidR="00E31460">
        <w:rPr>
          <w:rStyle w:val="a3"/>
          <w:rFonts w:ascii="Verdana" w:hAnsi="Verdana" w:cs="Arial"/>
          <w:color w:val="000000"/>
        </w:rPr>
        <w:instrText xml:space="preserve"> TOC \o "1-4" \h \z \u </w:instrText>
      </w:r>
      <w:r>
        <w:rPr>
          <w:rFonts w:ascii="Verdana" w:hAnsi="Verdana" w:cs="Arial"/>
          <w:color w:val="000000"/>
        </w:rPr>
        <w:fldChar w:fldCharType="separate"/>
      </w:r>
      <w:hyperlink w:anchor="_Toc490654120" w:history="1">
        <w:r w:rsidR="00C932CB" w:rsidRPr="009F1F44">
          <w:rPr>
            <w:rStyle w:val="a3"/>
            <w:rFonts w:ascii="Verdana" w:hAnsi="Verdana"/>
            <w:noProof/>
          </w:rPr>
          <w:t>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前言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1" w:history="1">
        <w:r w:rsidR="00C932CB" w:rsidRPr="009F1F44">
          <w:rPr>
            <w:rStyle w:val="a3"/>
            <w:rFonts w:ascii="Verdana" w:hAnsi="Verdana" w:cs="Arial"/>
            <w:noProof/>
          </w:rPr>
          <w:t>1.1.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文档目的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2" w:history="1">
        <w:r w:rsidR="00C932CB" w:rsidRPr="009F1F44">
          <w:rPr>
            <w:rStyle w:val="a3"/>
            <w:rFonts w:ascii="Verdana" w:hAnsi="Verdana" w:cs="Arial"/>
            <w:noProof/>
          </w:rPr>
          <w:t>1.2.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内容一览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3" w:history="1">
        <w:r w:rsidR="00C932CB" w:rsidRPr="009F1F44">
          <w:rPr>
            <w:rStyle w:val="a3"/>
            <w:rFonts w:ascii="Verdana" w:hAnsi="Verdana" w:cs="Arial"/>
            <w:noProof/>
          </w:rPr>
          <w:t>1.3.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相关文档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4" w:history="1">
        <w:r w:rsidR="00C932CB" w:rsidRPr="009F1F44">
          <w:rPr>
            <w:rStyle w:val="a3"/>
            <w:rFonts w:ascii="Verdana" w:hAnsi="Verdana" w:cs="Arial"/>
            <w:noProof/>
          </w:rPr>
          <w:t>1.4.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修订记录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5" w:history="1">
        <w:r w:rsidR="00C932CB" w:rsidRPr="009F1F44">
          <w:rPr>
            <w:rStyle w:val="a3"/>
            <w:rFonts w:ascii="Verdana" w:hAnsi="Verdana" w:cs="Arial"/>
            <w:noProof/>
          </w:rPr>
          <w:t>1.5.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指令格式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30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90654126" w:history="1">
        <w:r w:rsidR="00C932CB" w:rsidRPr="009F1F44">
          <w:rPr>
            <w:rStyle w:val="a3"/>
            <w:rFonts w:ascii="Verdana" w:hAnsi="Verdana" w:cs="Arial"/>
            <w:noProof/>
            <w:kern w:val="0"/>
          </w:rPr>
          <w:t>1.5.1. AT</w:t>
        </w:r>
        <w:r w:rsidR="00C932CB" w:rsidRPr="009F1F44">
          <w:rPr>
            <w:rStyle w:val="a3"/>
            <w:rFonts w:ascii="Verdana" w:hAnsi="Verdana" w:cs="Arial" w:hint="eastAsia"/>
            <w:noProof/>
            <w:kern w:val="0"/>
          </w:rPr>
          <w:t>指令的格式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30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90654127" w:history="1">
        <w:r w:rsidR="00C932CB" w:rsidRPr="009F1F44">
          <w:rPr>
            <w:rStyle w:val="a3"/>
            <w:rFonts w:ascii="Verdana" w:hAnsi="Verdana" w:cs="Arial"/>
            <w:noProof/>
            <w:kern w:val="0"/>
          </w:rPr>
          <w:t>1.5.2. AT</w:t>
        </w:r>
        <w:r w:rsidR="00C932CB" w:rsidRPr="009F1F44">
          <w:rPr>
            <w:rStyle w:val="a3"/>
            <w:rFonts w:ascii="Verdana" w:hAnsi="Verdana" w:cs="Arial" w:hint="eastAsia"/>
            <w:noProof/>
            <w:kern w:val="0"/>
          </w:rPr>
          <w:t>指令的语法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28" w:history="1">
        <w:r w:rsidR="00C932CB" w:rsidRPr="009F1F44">
          <w:rPr>
            <w:rStyle w:val="a3"/>
            <w:rFonts w:ascii="Verdana" w:hAnsi="Verdana" w:cs="Arial"/>
            <w:noProof/>
          </w:rPr>
          <w:t>1.6.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返回结果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30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90654129" w:history="1">
        <w:r w:rsidR="00C932CB" w:rsidRPr="009F1F44">
          <w:rPr>
            <w:rStyle w:val="a3"/>
            <w:rFonts w:ascii="Verdana" w:hAnsi="Verdana" w:cs="Arial"/>
            <w:noProof/>
            <w:kern w:val="0"/>
          </w:rPr>
          <w:t>1.6.1. AT</w:t>
        </w:r>
        <w:r w:rsidR="00C932CB" w:rsidRPr="009F1F44">
          <w:rPr>
            <w:rStyle w:val="a3"/>
            <w:rFonts w:ascii="Verdana" w:hAnsi="Verdana" w:cs="Arial" w:hint="eastAsia"/>
            <w:noProof/>
            <w:kern w:val="0"/>
          </w:rPr>
          <w:t>指令执行的返回结果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0" w:history="1">
        <w:r w:rsidR="00C932CB" w:rsidRPr="009F1F44">
          <w:rPr>
            <w:rStyle w:val="a3"/>
            <w:rFonts w:ascii="Verdana" w:hAnsi="Verdana" w:cs="Arial"/>
            <w:noProof/>
          </w:rPr>
          <w:t>1.7.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Arial" w:hint="eastAsia"/>
            <w:noProof/>
          </w:rPr>
          <w:t>相关缩略语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131" w:history="1">
        <w:r w:rsidR="00C932CB" w:rsidRPr="009F1F44">
          <w:rPr>
            <w:rStyle w:val="a3"/>
            <w:rFonts w:ascii="Verdana" w:hAnsi="Verdana"/>
            <w:noProof/>
          </w:rPr>
          <w:t>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通用控制命令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2" w:history="1">
        <w:r w:rsidR="00C932CB" w:rsidRPr="009F1F44">
          <w:rPr>
            <w:rStyle w:val="a3"/>
            <w:rFonts w:ascii="Verdana" w:hAnsi="Verdana"/>
            <w:noProof/>
          </w:rPr>
          <w:t>2.1.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AT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3" w:history="1">
        <w:r w:rsidR="00C932CB" w:rsidRPr="009F1F44">
          <w:rPr>
            <w:rStyle w:val="a3"/>
            <w:rFonts w:ascii="Verdana" w:hAnsi="Verdana"/>
            <w:noProof/>
            <w:kern w:val="0"/>
          </w:rPr>
          <w:t>2.2.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重复上一条指令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A/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4" w:history="1">
        <w:r w:rsidR="00C932CB" w:rsidRPr="009F1F44">
          <w:rPr>
            <w:rStyle w:val="a3"/>
            <w:rFonts w:ascii="Verdana" w:hAnsi="Verdana"/>
            <w:noProof/>
          </w:rPr>
          <w:t>2.3.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恢复所有</w:t>
        </w:r>
        <w:r w:rsidR="00C932CB" w:rsidRPr="009F1F44">
          <w:rPr>
            <w:rStyle w:val="a3"/>
            <w:rFonts w:ascii="Verdana" w:hAnsi="Verdana"/>
            <w:noProof/>
          </w:rPr>
          <w:t>TA</w:t>
        </w:r>
        <w:r w:rsidR="00C932CB" w:rsidRPr="009F1F44">
          <w:rPr>
            <w:rStyle w:val="a3"/>
            <w:rFonts w:ascii="Verdana" w:hAnsi="Verdana" w:hint="eastAsia"/>
            <w:noProof/>
          </w:rPr>
          <w:t>参数为出厂配置：</w:t>
        </w:r>
        <w:r w:rsidR="00C932CB" w:rsidRPr="009F1F44">
          <w:rPr>
            <w:rStyle w:val="a3"/>
            <w:rFonts w:ascii="Verdana" w:hAnsi="Verdana"/>
            <w:noProof/>
          </w:rPr>
          <w:t>AT&amp;F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5" w:history="1">
        <w:r w:rsidR="00C932CB" w:rsidRPr="009F1F44">
          <w:rPr>
            <w:rStyle w:val="a3"/>
            <w:rFonts w:ascii="Verdana" w:hAnsi="Verdana"/>
            <w:noProof/>
            <w:kern w:val="0"/>
          </w:rPr>
          <w:t>2.4.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保存用户配置参数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AT&amp;W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6" w:history="1">
        <w:r w:rsidR="00C932CB" w:rsidRPr="009F1F44">
          <w:rPr>
            <w:rStyle w:val="a3"/>
            <w:rFonts w:ascii="Verdana" w:hAnsi="Verdana"/>
            <w:noProof/>
          </w:rPr>
          <w:t>2.5.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指令回显模式：</w:t>
        </w:r>
        <w:r w:rsidR="00C932CB" w:rsidRPr="009F1F44">
          <w:rPr>
            <w:rStyle w:val="a3"/>
            <w:rFonts w:ascii="Verdana" w:hAnsi="Verdana"/>
            <w:noProof/>
          </w:rPr>
          <w:t>ATE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7" w:history="1">
        <w:r w:rsidR="00C932CB" w:rsidRPr="009F1F44">
          <w:rPr>
            <w:rStyle w:val="a3"/>
            <w:rFonts w:ascii="Verdana" w:hAnsi="Verdana"/>
            <w:noProof/>
            <w:kern w:val="0"/>
          </w:rPr>
          <w:t>2.6.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TA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的制造商信息：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ATI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8" w:history="1">
        <w:r w:rsidR="00C932CB" w:rsidRPr="009F1F44">
          <w:rPr>
            <w:rStyle w:val="a3"/>
            <w:rFonts w:ascii="Verdana" w:hAnsi="Verdana"/>
            <w:noProof/>
            <w:kern w:val="0"/>
          </w:rPr>
          <w:t>2.7.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结果码抑制：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ATQ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39" w:history="1">
        <w:r w:rsidR="00C932CB" w:rsidRPr="009F1F44">
          <w:rPr>
            <w:rStyle w:val="a3"/>
            <w:rFonts w:ascii="Verdana" w:hAnsi="Verdana"/>
            <w:noProof/>
            <w:kern w:val="0"/>
          </w:rPr>
          <w:t>2.8.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返回结果格式：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ATV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0" w:history="1">
        <w:r w:rsidR="00C932CB" w:rsidRPr="009F1F44">
          <w:rPr>
            <w:rStyle w:val="a3"/>
            <w:rFonts w:ascii="Verdana" w:hAnsi="Verdana"/>
            <w:noProof/>
            <w:kern w:val="0"/>
          </w:rPr>
          <w:t>2.9.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连接结果：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ATX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1" w:history="1">
        <w:r w:rsidR="00C932CB" w:rsidRPr="009F1F44">
          <w:rPr>
            <w:rStyle w:val="a3"/>
            <w:rFonts w:ascii="Verdana" w:hAnsi="Verdana"/>
            <w:noProof/>
            <w:kern w:val="0"/>
          </w:rPr>
          <w:t>2.10.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恢复由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AT&amp;W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保存的配置：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ATZ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2" w:history="1">
        <w:r w:rsidR="00C932CB" w:rsidRPr="009F1F44">
          <w:rPr>
            <w:rStyle w:val="a3"/>
            <w:rFonts w:ascii="Verdana" w:hAnsi="Verdana"/>
            <w:noProof/>
            <w:kern w:val="0"/>
          </w:rPr>
          <w:t>2.11.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设置自动应答前振铃次数：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ATS0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3" w:history="1">
        <w:r w:rsidR="00C932CB" w:rsidRPr="009F1F44">
          <w:rPr>
            <w:rStyle w:val="a3"/>
            <w:rFonts w:ascii="Verdana" w:hAnsi="Verdana"/>
            <w:noProof/>
            <w:kern w:val="0"/>
          </w:rPr>
          <w:t>2.12.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设置</w:t>
        </w:r>
        <w:r w:rsidR="00C932CB" w:rsidRPr="009F1F44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</w:t>
        </w:r>
        <w:r w:rsidR="00C932CB" w:rsidRPr="009F1F44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指令行终止符：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ATS3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4" w:history="1">
        <w:r w:rsidR="00C932CB" w:rsidRPr="009F1F44">
          <w:rPr>
            <w:rStyle w:val="a3"/>
            <w:rFonts w:ascii="Verdana" w:hAnsi="Verdana"/>
            <w:noProof/>
            <w:kern w:val="0"/>
          </w:rPr>
          <w:t>2.13.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设置获取结果码和信息文本的字符：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ATS4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5" w:history="1">
        <w:r w:rsidR="00C932CB" w:rsidRPr="009F1F44">
          <w:rPr>
            <w:rStyle w:val="a3"/>
            <w:rFonts w:ascii="Verdana" w:hAnsi="Verdana"/>
            <w:noProof/>
            <w:kern w:val="0"/>
          </w:rPr>
          <w:t>2.14.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设置用于删除指令行中字符的字符：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ATS5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6" w:history="1">
        <w:r w:rsidR="00C932CB" w:rsidRPr="009F1F44">
          <w:rPr>
            <w:rStyle w:val="a3"/>
            <w:rFonts w:ascii="Verdana" w:hAnsi="Verdana"/>
            <w:noProof/>
            <w:kern w:val="0"/>
          </w:rPr>
          <w:t>2.15.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盲拨号前延时控制：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ATS6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7" w:history="1">
        <w:r w:rsidR="00C932CB" w:rsidRPr="009F1F44">
          <w:rPr>
            <w:rStyle w:val="a3"/>
            <w:rFonts w:ascii="Verdana" w:hAnsi="Verdana"/>
            <w:noProof/>
            <w:kern w:val="0"/>
          </w:rPr>
          <w:t>2.16.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等待呼叫建立完成：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ATS7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8" w:history="1">
        <w:r w:rsidR="00C932CB" w:rsidRPr="009F1F44">
          <w:rPr>
            <w:rStyle w:val="a3"/>
            <w:rFonts w:ascii="Verdana" w:hAnsi="Verdana"/>
            <w:noProof/>
            <w:kern w:val="0"/>
          </w:rPr>
          <w:t>2.17.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暂停拨号：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ATS8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49" w:history="1">
        <w:r w:rsidR="00C932CB" w:rsidRPr="009F1F44">
          <w:rPr>
            <w:rStyle w:val="a3"/>
            <w:rFonts w:ascii="Verdana" w:hAnsi="Verdana"/>
            <w:noProof/>
            <w:kern w:val="0"/>
          </w:rPr>
          <w:t>2.18.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挂机时延：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ATS10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0" w:history="1">
        <w:r w:rsidR="00C932CB" w:rsidRPr="009F1F44">
          <w:rPr>
            <w:rStyle w:val="a3"/>
            <w:rFonts w:ascii="Verdana" w:hAnsi="Verdana"/>
            <w:noProof/>
          </w:rPr>
          <w:t>2.19.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查询制造商名称：</w:t>
        </w:r>
        <w:r w:rsidR="00C932CB" w:rsidRPr="009F1F44">
          <w:rPr>
            <w:rStyle w:val="a3"/>
            <w:rFonts w:ascii="Verdana" w:hAnsi="Verdana"/>
            <w:noProof/>
          </w:rPr>
          <w:t>AT+CGMI/GMI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1" w:history="1">
        <w:r w:rsidR="00C932CB" w:rsidRPr="009F1F44">
          <w:rPr>
            <w:rStyle w:val="a3"/>
            <w:rFonts w:ascii="Verdana" w:hAnsi="Verdana"/>
            <w:noProof/>
          </w:rPr>
          <w:t>2.20.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查询</w:t>
        </w:r>
        <w:r w:rsidR="00C932CB" w:rsidRPr="009F1F44">
          <w:rPr>
            <w:rStyle w:val="a3"/>
            <w:rFonts w:ascii="Verdana" w:hAnsi="Verdana" w:cs="Arial" w:hint="eastAsia"/>
            <w:noProof/>
          </w:rPr>
          <w:t>模块</w:t>
        </w:r>
        <w:r w:rsidR="00C932CB" w:rsidRPr="009F1F44">
          <w:rPr>
            <w:rStyle w:val="a3"/>
            <w:rFonts w:ascii="Verdana" w:hAnsi="Verdana" w:hint="eastAsia"/>
            <w:noProof/>
          </w:rPr>
          <w:t>型号：</w:t>
        </w:r>
        <w:r w:rsidR="00C932CB" w:rsidRPr="009F1F44">
          <w:rPr>
            <w:rStyle w:val="a3"/>
            <w:rFonts w:ascii="Verdana" w:hAnsi="Verdana"/>
            <w:noProof/>
          </w:rPr>
          <w:t>AT+CGMM/GMM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2" w:history="1">
        <w:r w:rsidR="00C932CB" w:rsidRPr="009F1F44">
          <w:rPr>
            <w:rStyle w:val="a3"/>
            <w:rFonts w:ascii="Verdana" w:hAnsi="Verdana"/>
            <w:noProof/>
            <w:kern w:val="0"/>
          </w:rPr>
          <w:t>2.21.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查询模块版本信息：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AT+CGMR/GMR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3" w:history="1">
        <w:r w:rsidR="00C932CB" w:rsidRPr="009F1F44">
          <w:rPr>
            <w:rStyle w:val="a3"/>
            <w:rFonts w:ascii="Verdana" w:hAnsi="Verdana"/>
            <w:noProof/>
            <w:kern w:val="0"/>
          </w:rPr>
          <w:t>2.22.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版本号查询：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AT+LCTSW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4" w:history="1">
        <w:r w:rsidR="00C932CB" w:rsidRPr="009F1F44">
          <w:rPr>
            <w:rStyle w:val="a3"/>
            <w:rFonts w:ascii="Verdana" w:hAnsi="Verdana"/>
            <w:noProof/>
            <w:kern w:val="0"/>
          </w:rPr>
          <w:t>2.23.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版本编译时间查询：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AT+BDTIME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5" w:history="1">
        <w:r w:rsidR="00C932CB" w:rsidRPr="009F1F44">
          <w:rPr>
            <w:rStyle w:val="a3"/>
            <w:rFonts w:ascii="Verdana" w:hAnsi="Verdana"/>
            <w:noProof/>
            <w:kern w:val="0"/>
          </w:rPr>
          <w:t>2.24.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查询产品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IMEI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号：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AT+CGSN/GSN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6" w:history="1">
        <w:r w:rsidR="00C932CB" w:rsidRPr="009F1F44">
          <w:rPr>
            <w:rStyle w:val="a3"/>
            <w:rFonts w:ascii="Verdana" w:hAnsi="Verdana"/>
            <w:noProof/>
            <w:kern w:val="0"/>
          </w:rPr>
          <w:t>2.25.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查询国际移动台设备标识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IMSI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号：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AT+CIMI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7" w:history="1">
        <w:r w:rsidR="00C932CB" w:rsidRPr="009F1F44">
          <w:rPr>
            <w:rStyle w:val="a3"/>
            <w:rFonts w:ascii="Verdana" w:hAnsi="Verdana"/>
            <w:noProof/>
            <w:kern w:val="0"/>
          </w:rPr>
          <w:t>2.26.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查询集成电路卡识别码指令：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 ICCID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8" w:history="1">
        <w:r w:rsidR="00C932CB" w:rsidRPr="009F1F44">
          <w:rPr>
            <w:rStyle w:val="a3"/>
            <w:rFonts w:ascii="Verdana" w:hAnsi="Verdana"/>
            <w:noProof/>
            <w:kern w:val="0"/>
          </w:rPr>
          <w:t>2.27.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用户号码：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AT+CNUM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59" w:history="1">
        <w:r w:rsidR="00C932CB" w:rsidRPr="009F1F44">
          <w:rPr>
            <w:rStyle w:val="a3"/>
            <w:rFonts w:ascii="Verdana" w:hAnsi="Verdana"/>
            <w:noProof/>
            <w:kern w:val="0"/>
          </w:rPr>
          <w:t>2.28.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受限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SIM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卡访问命令：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AT+CRSM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0" w:history="1">
        <w:r w:rsidR="00C932CB" w:rsidRPr="009F1F44">
          <w:rPr>
            <w:rStyle w:val="a3"/>
            <w:rFonts w:ascii="Verdana" w:hAnsi="Verdana"/>
            <w:noProof/>
            <w:kern w:val="0"/>
          </w:rPr>
          <w:t>2.29.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DTE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字符集：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AT+CSCS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1" w:history="1">
        <w:r w:rsidR="00C932CB" w:rsidRPr="009F1F44">
          <w:rPr>
            <w:rStyle w:val="a3"/>
            <w:rFonts w:ascii="Verdana" w:hAnsi="Verdana"/>
            <w:noProof/>
            <w:kern w:val="0"/>
          </w:rPr>
          <w:t>2.30.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设置手机功能：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AT+CFUN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2" w:history="1">
        <w:r w:rsidR="00C932CB" w:rsidRPr="009F1F44">
          <w:rPr>
            <w:rStyle w:val="a3"/>
            <w:rFonts w:ascii="Verdana" w:hAnsi="Verdana"/>
            <w:noProof/>
            <w:kern w:val="0"/>
          </w:rPr>
          <w:t>2.31.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TA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功能列表查询：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AT+GCAP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3" w:history="1">
        <w:r w:rsidR="00C932CB" w:rsidRPr="009F1F44">
          <w:rPr>
            <w:rStyle w:val="a3"/>
            <w:rFonts w:ascii="Verdana" w:hAnsi="Verdana"/>
            <w:noProof/>
            <w:kern w:val="0"/>
          </w:rPr>
          <w:t>2.32.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固定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TE-TA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数据速率：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AT+IPR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4" w:history="1">
        <w:r w:rsidR="00C932CB" w:rsidRPr="009F1F44">
          <w:rPr>
            <w:rStyle w:val="a3"/>
            <w:rFonts w:ascii="Verdana" w:hAnsi="Verdana"/>
            <w:noProof/>
            <w:kern w:val="0"/>
          </w:rPr>
          <w:t>2.33.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实时时钟：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AT+CCLK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5" w:history="1">
        <w:r w:rsidR="00C932CB" w:rsidRPr="009F1F44">
          <w:rPr>
            <w:rStyle w:val="a3"/>
            <w:rFonts w:ascii="Verdana" w:hAnsi="Verdana"/>
            <w:noProof/>
            <w:kern w:val="0"/>
          </w:rPr>
          <w:t>2.34.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蜂窝结果码：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AT+CRC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6" w:history="1">
        <w:r w:rsidR="00C932CB" w:rsidRPr="009F1F44">
          <w:rPr>
            <w:rStyle w:val="a3"/>
            <w:rFonts w:ascii="Verdana" w:hAnsi="Verdana"/>
            <w:noProof/>
            <w:kern w:val="0"/>
          </w:rPr>
          <w:t>2.35.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上报移动设备错误：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AT+CMEE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7" w:history="1">
        <w:r w:rsidR="00C932CB" w:rsidRPr="009F1F44">
          <w:rPr>
            <w:rStyle w:val="a3"/>
            <w:rFonts w:ascii="Verdana" w:hAnsi="Verdana"/>
            <w:noProof/>
          </w:rPr>
          <w:t>2.36.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终端设备事件上报</w:t>
        </w:r>
        <w:r w:rsidR="00C932CB" w:rsidRPr="009F1F44">
          <w:rPr>
            <w:rStyle w:val="a3"/>
            <w:rFonts w:ascii="Verdana" w:hAnsi="Verdana" w:hint="eastAsia"/>
            <w:noProof/>
          </w:rPr>
          <w:t>：</w:t>
        </w:r>
        <w:r w:rsidR="00C932CB" w:rsidRPr="009F1F44">
          <w:rPr>
            <w:rStyle w:val="a3"/>
            <w:rFonts w:ascii="Verdana" w:hAnsi="Verdana"/>
            <w:noProof/>
          </w:rPr>
          <w:t>+CMER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8" w:history="1">
        <w:r w:rsidR="00C932CB" w:rsidRPr="009F1F44">
          <w:rPr>
            <w:rStyle w:val="a3"/>
            <w:rFonts w:ascii="Verdana" w:hAnsi="Verdana"/>
            <w:noProof/>
            <w:kern w:val="0"/>
          </w:rPr>
          <w:t>2.37.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手机活动状态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AT+CPAS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69" w:history="1">
        <w:r w:rsidR="00C932CB" w:rsidRPr="009F1F44">
          <w:rPr>
            <w:rStyle w:val="a3"/>
            <w:rFonts w:ascii="Verdana" w:hAnsi="Verdana"/>
            <w:noProof/>
            <w:kern w:val="0"/>
          </w:rPr>
          <w:t>2.38.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查询所有可用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指令：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AT+CLAC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0" w:history="1">
        <w:r w:rsidR="00C932CB" w:rsidRPr="009F1F44">
          <w:rPr>
            <w:rStyle w:val="a3"/>
            <w:rFonts w:ascii="Verdana" w:hAnsi="Verdana"/>
            <w:noProof/>
          </w:rPr>
          <w:t>2.39.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关机命令：</w:t>
        </w:r>
        <w:r w:rsidR="00C932CB" w:rsidRPr="009F1F44">
          <w:rPr>
            <w:rStyle w:val="a3"/>
            <w:rFonts w:ascii="Verdana" w:hAnsi="Verdana"/>
            <w:noProof/>
          </w:rPr>
          <w:t>AT$QCPWRDN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171" w:history="1">
        <w:r w:rsidR="00C932CB" w:rsidRPr="009F1F44">
          <w:rPr>
            <w:rStyle w:val="a3"/>
            <w:rFonts w:ascii="Verdana" w:hAnsi="Verdana"/>
            <w:noProof/>
          </w:rPr>
          <w:t>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呼叫控制指令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2" w:history="1">
        <w:r w:rsidR="00C932CB" w:rsidRPr="009F1F44">
          <w:rPr>
            <w:rStyle w:val="a3"/>
            <w:rFonts w:ascii="Verdana" w:hAnsi="宋体"/>
            <w:noProof/>
          </w:rPr>
          <w:t>3.1.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电话拨号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: ATD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30"/>
        <w:tabs>
          <w:tab w:val="left" w:pos="2100"/>
          <w:tab w:val="right" w:leader="dot" w:pos="9628"/>
        </w:tabs>
        <w:rPr>
          <w:rFonts w:ascii="Calibri" w:hAnsi="Calibri"/>
          <w:noProof/>
          <w:szCs w:val="22"/>
        </w:rPr>
      </w:pPr>
      <w:hyperlink w:anchor="_Toc490654173" w:history="1">
        <w:r w:rsidR="00C932CB" w:rsidRPr="009F1F44">
          <w:rPr>
            <w:rStyle w:val="a3"/>
            <w:rFonts w:ascii="Verdana" w:hAnsi="宋体"/>
            <w:noProof/>
            <w:kern w:val="0"/>
          </w:rPr>
          <w:t>3.1.1.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宋体" w:hint="eastAsia"/>
            <w:noProof/>
            <w:kern w:val="0"/>
          </w:rPr>
          <w:t>移动台主叫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(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数据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)</w:t>
        </w:r>
        <w:r w:rsidR="00C932CB" w:rsidRPr="009F1F44">
          <w:rPr>
            <w:rStyle w:val="a3"/>
            <w:rFonts w:ascii="Verdana" w:hAnsi="宋体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ATD[&lt;dial_string&gt;]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4" w:history="1">
        <w:r w:rsidR="00C932CB" w:rsidRPr="009F1F44">
          <w:rPr>
            <w:rStyle w:val="a3"/>
            <w:rFonts w:ascii="Verdana" w:hAnsi="宋体"/>
            <w:noProof/>
            <w:kern w:val="0"/>
          </w:rPr>
          <w:t>3.2.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呼叫挂起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(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数据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): ATH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175" w:history="1">
        <w:r w:rsidR="00C932CB" w:rsidRPr="009F1F44">
          <w:rPr>
            <w:rStyle w:val="a3"/>
            <w:rFonts w:ascii="Verdana" w:eastAsia="黑体" w:hAnsi="Verdana"/>
            <w:noProof/>
            <w:kern w:val="0"/>
          </w:rPr>
          <w:t>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网络服务相关命令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6" w:history="1">
        <w:r w:rsidR="00C932CB" w:rsidRPr="009F1F44">
          <w:rPr>
            <w:rStyle w:val="a3"/>
            <w:rFonts w:ascii="Verdana" w:hAnsi="Verdana"/>
            <w:noProof/>
            <w:kern w:val="0"/>
          </w:rPr>
          <w:t>4.1.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EPS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网络注册状态：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AT+CEREG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7" w:history="1">
        <w:r w:rsidR="00C932CB" w:rsidRPr="009F1F44">
          <w:rPr>
            <w:rStyle w:val="a3"/>
            <w:rFonts w:ascii="Verdana" w:hAnsi="Verdana"/>
            <w:noProof/>
            <w:kern w:val="0"/>
          </w:rPr>
          <w:t>4.2.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选择运营商：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AT+COPS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8" w:history="1">
        <w:r w:rsidR="00C932CB" w:rsidRPr="009F1F44">
          <w:rPr>
            <w:rStyle w:val="a3"/>
            <w:rFonts w:ascii="Verdana" w:hAnsi="Verdana"/>
            <w:noProof/>
            <w:kern w:val="0"/>
          </w:rPr>
          <w:t>4.3.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信号质量：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AT+CSQ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79" w:history="1">
        <w:r w:rsidR="00C932CB" w:rsidRPr="009F1F44">
          <w:rPr>
            <w:rStyle w:val="a3"/>
            <w:rFonts w:ascii="Verdana" w:hAnsi="Verdana"/>
            <w:noProof/>
            <w:kern w:val="0"/>
          </w:rPr>
          <w:t>4.4.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设置网络信号格变化指示：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AT+SIGNALIND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0" w:history="1">
        <w:r w:rsidR="00C932CB" w:rsidRPr="009F1F44">
          <w:rPr>
            <w:rStyle w:val="a3"/>
            <w:rFonts w:ascii="Verdana" w:hAnsi="Verdana"/>
            <w:noProof/>
            <w:kern w:val="0"/>
          </w:rPr>
          <w:t>4.5.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网络类型变化提示：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AT+NWTYPEIND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1" w:history="1">
        <w:r w:rsidR="00C932CB" w:rsidRPr="009F1F44">
          <w:rPr>
            <w:rStyle w:val="a3"/>
            <w:rFonts w:ascii="Verdana" w:hAnsi="Verdana"/>
            <w:noProof/>
            <w:kern w:val="0"/>
          </w:rPr>
          <w:t>4.6.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搜网模式设置：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AT+MODODR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2" w:history="1">
        <w:r w:rsidR="00C932CB" w:rsidRPr="009F1F44">
          <w:rPr>
            <w:rStyle w:val="a3"/>
            <w:rFonts w:ascii="Verdana" w:hAnsi="Verdana"/>
            <w:noProof/>
            <w:kern w:val="0"/>
          </w:rPr>
          <w:t>4.7.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LTE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搜网模式设置：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AT+LTEOPMOD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3" w:history="1">
        <w:r w:rsidR="00C932CB" w:rsidRPr="009F1F44">
          <w:rPr>
            <w:rStyle w:val="a3"/>
            <w:rFonts w:ascii="Verdana" w:hAnsi="Verdana"/>
            <w:noProof/>
            <w:kern w:val="0"/>
          </w:rPr>
          <w:t>4.8.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查询网络服务类型：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AT+PSRAT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4" w:history="1">
        <w:r w:rsidR="00C932CB" w:rsidRPr="009F1F44">
          <w:rPr>
            <w:rStyle w:val="a3"/>
            <w:rFonts w:ascii="Verdana" w:hAnsi="Verdana"/>
            <w:noProof/>
            <w:kern w:val="0"/>
          </w:rPr>
          <w:t>4.9.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自动时区更新功能：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AT+CTZU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5" w:history="1">
        <w:r w:rsidR="00C932CB" w:rsidRPr="009F1F44">
          <w:rPr>
            <w:rStyle w:val="a3"/>
            <w:rFonts w:ascii="Verdana" w:hAnsi="Verdana"/>
            <w:noProof/>
            <w:kern w:val="0"/>
          </w:rPr>
          <w:t>4.10.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时区报告功能：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AT+CTZR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6" w:history="1">
        <w:r w:rsidR="00C932CB" w:rsidRPr="009F1F44">
          <w:rPr>
            <w:rStyle w:val="a3"/>
            <w:rFonts w:ascii="Verdana" w:hAnsi="Verdana"/>
            <w:noProof/>
            <w:kern w:val="0"/>
          </w:rPr>
          <w:t>4.11.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提取小区信息：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AT+LCTCELLINFO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7" w:history="1">
        <w:r w:rsidR="00C932CB" w:rsidRPr="009F1F44">
          <w:rPr>
            <w:rStyle w:val="a3"/>
            <w:rFonts w:ascii="Verdana" w:hAnsi="Verdana"/>
            <w:noProof/>
            <w:kern w:val="0"/>
          </w:rPr>
          <w:t>4.12.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LTE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模式下的服务小区和邻小区信息的查询命令：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AT+LSCELLINFO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8" w:history="1">
        <w:r w:rsidR="00C932CB" w:rsidRPr="009F1F44">
          <w:rPr>
            <w:rStyle w:val="a3"/>
            <w:rFonts w:ascii="Verdana" w:hAnsi="Verdana"/>
            <w:noProof/>
            <w:kern w:val="0"/>
          </w:rPr>
          <w:t>4.13.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优选运营商列表：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AT+CPOL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89" w:history="1">
        <w:r w:rsidR="00C932CB" w:rsidRPr="009F1F44">
          <w:rPr>
            <w:rStyle w:val="a3"/>
            <w:rFonts w:ascii="Verdana" w:hAnsi="Verdana"/>
            <w:noProof/>
            <w:kern w:val="0"/>
          </w:rPr>
          <w:t>4.14.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查询运营商名称：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AT+COPN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0" w:history="1">
        <w:r w:rsidR="00C932CB" w:rsidRPr="009F1F44">
          <w:rPr>
            <w:rStyle w:val="a3"/>
            <w:rFonts w:ascii="Verdana" w:hAnsi="Verdana"/>
            <w:noProof/>
            <w:kern w:val="0"/>
          </w:rPr>
          <w:t>4.15.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搜网频段设置：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AT+BNDPRF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1" w:history="1">
        <w:r w:rsidR="00C932CB" w:rsidRPr="009F1F44">
          <w:rPr>
            <w:rStyle w:val="a3"/>
            <w:rFonts w:ascii="Verdana" w:hAnsi="Verdana"/>
            <w:noProof/>
            <w:kern w:val="0"/>
          </w:rPr>
          <w:t>4.16.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查询锁网配置：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AT+NWLCFG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2" w:history="1">
        <w:r w:rsidR="00C932CB" w:rsidRPr="009F1F44">
          <w:rPr>
            <w:rStyle w:val="a3"/>
            <w:rFonts w:ascii="Verdana" w:hAnsi="Verdana"/>
            <w:noProof/>
            <w:kern w:val="0"/>
          </w:rPr>
          <w:t>4.17.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配置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PLMN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列表：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AT+NWLPLMN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3" w:history="1">
        <w:r w:rsidR="00C932CB" w:rsidRPr="009F1F44">
          <w:rPr>
            <w:rStyle w:val="a3"/>
            <w:rFonts w:ascii="Verdana" w:hAnsi="Verdana"/>
            <w:noProof/>
            <w:kern w:val="0"/>
          </w:rPr>
          <w:t>4.18.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PLMN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列表：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AT+NWLSET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4" w:history="1">
        <w:r w:rsidR="00C932CB" w:rsidRPr="009F1F44">
          <w:rPr>
            <w:rStyle w:val="a3"/>
            <w:rFonts w:ascii="Verdana" w:hAnsi="Verdana"/>
            <w:noProof/>
            <w:kern w:val="0"/>
          </w:rPr>
          <w:t>4.19.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PSM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AT+CPSMS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5" w:history="1">
        <w:r w:rsidR="00C932CB" w:rsidRPr="009F1F44">
          <w:rPr>
            <w:rStyle w:val="a3"/>
            <w:rFonts w:ascii="Verdana" w:hAnsi="Verdana"/>
            <w:noProof/>
            <w:kern w:val="0"/>
          </w:rPr>
          <w:t>4.20.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eDRX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AT+CEDRXS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6" w:history="1">
        <w:r w:rsidR="00C932CB" w:rsidRPr="009F1F44">
          <w:rPr>
            <w:rStyle w:val="a3"/>
            <w:rFonts w:ascii="Verdana" w:hAnsi="Verdana"/>
            <w:noProof/>
            <w:kern w:val="0"/>
          </w:rPr>
          <w:t>4.21.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获取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eDRX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网络配置：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AT+EDRXRDP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7" w:history="1">
        <w:r w:rsidR="00C932CB" w:rsidRPr="009F1F44">
          <w:rPr>
            <w:rStyle w:val="a3"/>
            <w:rFonts w:ascii="Verdana" w:hAnsi="Verdana"/>
            <w:noProof/>
            <w:kern w:val="0"/>
          </w:rPr>
          <w:t>4.22.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查询驻留系统信息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AT$QCSIMAPP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8" w:history="1">
        <w:r w:rsidR="00C932CB" w:rsidRPr="009F1F44">
          <w:rPr>
            <w:rStyle w:val="a3"/>
            <w:rFonts w:ascii="Verdana" w:hAnsi="Verdana"/>
            <w:noProof/>
            <w:kern w:val="0"/>
          </w:rPr>
          <w:t>4.23.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查询系统信息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AT^SYSINFO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199" w:history="1">
        <w:r w:rsidR="00C932CB" w:rsidRPr="009F1F44">
          <w:rPr>
            <w:rStyle w:val="a3"/>
            <w:rFonts w:ascii="Verdana" w:hAnsi="Verdana"/>
            <w:noProof/>
            <w:kern w:val="0"/>
          </w:rPr>
          <w:t>4.24.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NDIS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拨号命令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$QCRMCALL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00" w:history="1">
        <w:r w:rsidR="00C932CB" w:rsidRPr="009F1F44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宋体" w:hAnsi="宋体" w:cs="宋体" w:hint="eastAsia"/>
            <w:noProof/>
            <w:spacing w:val="-7"/>
            <w:kern w:val="0"/>
            <w:position w:val="-2"/>
          </w:rPr>
          <w:t>安全控制命令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1" w:history="1">
        <w:r w:rsidR="00C932CB" w:rsidRPr="009F1F44">
          <w:rPr>
            <w:rStyle w:val="a3"/>
            <w:rFonts w:ascii="Verdana" w:hAnsi="Verdana"/>
            <w:noProof/>
            <w:kern w:val="0"/>
          </w:rPr>
          <w:t>5.1.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设备锁定：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AT+CLCK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2" w:history="1">
        <w:r w:rsidR="00C932CB" w:rsidRPr="009F1F44">
          <w:rPr>
            <w:rStyle w:val="a3"/>
            <w:rFonts w:ascii="Verdana" w:hAnsi="Verdana"/>
            <w:noProof/>
            <w:kern w:val="0"/>
          </w:rPr>
          <w:t>5.2.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输入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PIN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AT+CPIN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3" w:history="1">
        <w:r w:rsidR="00C932CB" w:rsidRPr="009F1F44">
          <w:rPr>
            <w:rStyle w:val="a3"/>
            <w:rFonts w:ascii="Verdana" w:hAnsi="Verdana"/>
            <w:noProof/>
            <w:kern w:val="0"/>
          </w:rPr>
          <w:t>5.3.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修改密码：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AT+CPWD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4" w:history="1">
        <w:r w:rsidR="00C932CB" w:rsidRPr="009F1F44">
          <w:rPr>
            <w:rStyle w:val="a3"/>
            <w:rFonts w:ascii="Verdana" w:hAnsi="Verdana"/>
            <w:noProof/>
            <w:kern w:val="0"/>
          </w:rPr>
          <w:t>5.4.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PIN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和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PUK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的剩余次数：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AT+CPNNUM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05" w:history="1">
        <w:r w:rsidR="00C932CB" w:rsidRPr="009F1F44">
          <w:rPr>
            <w:rStyle w:val="a3"/>
            <w:rFonts w:ascii="Verdana" w:hAnsi="Verdana"/>
            <w:noProof/>
          </w:rPr>
          <w:t>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数据业务命令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6" w:history="1">
        <w:r w:rsidR="00C932CB" w:rsidRPr="009F1F44">
          <w:rPr>
            <w:rStyle w:val="a3"/>
            <w:rFonts w:ascii="Verdana" w:hAnsi="Verdana"/>
            <w:noProof/>
            <w:kern w:val="0"/>
          </w:rPr>
          <w:t>6.1.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定义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上下文：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AT+CGDCONT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7" w:history="1">
        <w:r w:rsidR="00C932CB" w:rsidRPr="009F1F44">
          <w:rPr>
            <w:rStyle w:val="a3"/>
            <w:rFonts w:ascii="Verdana" w:hAnsi="Verdana"/>
            <w:noProof/>
            <w:kern w:val="0"/>
          </w:rPr>
          <w:t>6.2.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GPRS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附着和分离：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AT+CGATT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8" w:history="1">
        <w:r w:rsidR="00C932CB" w:rsidRPr="009F1F44">
          <w:rPr>
            <w:rStyle w:val="a3"/>
            <w:rFonts w:ascii="Verdana" w:hAnsi="Verdana"/>
            <w:noProof/>
            <w:kern w:val="0"/>
          </w:rPr>
          <w:t>6.3.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PDP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上下文激活和去激活：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AT+CGACT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09" w:history="1">
        <w:r w:rsidR="00C932CB" w:rsidRPr="009F1F44">
          <w:rPr>
            <w:rStyle w:val="a3"/>
            <w:rFonts w:ascii="Verdana" w:hAnsi="Verdana"/>
            <w:noProof/>
            <w:kern w:val="0"/>
          </w:rPr>
          <w:t>6.4.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显示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地址：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AT+CGPADDR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0" w:history="1">
        <w:r w:rsidR="00C932CB" w:rsidRPr="009F1F44">
          <w:rPr>
            <w:rStyle w:val="a3"/>
            <w:rFonts w:ascii="Verdana" w:hAnsi="Verdana"/>
            <w:noProof/>
            <w:kern w:val="0"/>
          </w:rPr>
          <w:t>6.5.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GPRS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网络注册状态：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AT+CGREG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11" w:history="1">
        <w:r w:rsidR="00C932CB" w:rsidRPr="009F1F44">
          <w:rPr>
            <w:rStyle w:val="a3"/>
            <w:rFonts w:ascii="Verdana" w:hAnsi="Verdana"/>
            <w:noProof/>
          </w:rPr>
          <w:t>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GPS</w:t>
        </w:r>
        <w:r w:rsidR="00C932CB" w:rsidRPr="009F1F44">
          <w:rPr>
            <w:rStyle w:val="a3"/>
            <w:rFonts w:ascii="Verdana" w:hAnsi="Verdana" w:hint="eastAsia"/>
            <w:noProof/>
          </w:rPr>
          <w:t>相关命令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2" w:history="1">
        <w:r w:rsidR="00C932CB" w:rsidRPr="009F1F44">
          <w:rPr>
            <w:rStyle w:val="a3"/>
            <w:rFonts w:ascii="Verdana" w:hAnsi="Verdana"/>
            <w:noProof/>
            <w:kern w:val="0"/>
          </w:rPr>
          <w:t>7.1.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配置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GPS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AT+GPSCONFIG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3" w:history="1">
        <w:r w:rsidR="00C932CB" w:rsidRPr="009F1F44">
          <w:rPr>
            <w:rStyle w:val="a3"/>
            <w:rFonts w:ascii="Verdana" w:hAnsi="Verdana"/>
            <w:noProof/>
            <w:kern w:val="0"/>
          </w:rPr>
          <w:t>7.2.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设置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GPS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模式：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AT+GPSMODE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4" w:history="1">
        <w:r w:rsidR="00C932CB" w:rsidRPr="009F1F44">
          <w:rPr>
            <w:rStyle w:val="a3"/>
            <w:rFonts w:ascii="Verdana" w:hAnsi="Verdana"/>
            <w:noProof/>
            <w:kern w:val="0"/>
          </w:rPr>
          <w:t>7.3.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启动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GPS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AT+GPSSTART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5" w:history="1">
        <w:r w:rsidR="00C932CB" w:rsidRPr="009F1F44">
          <w:rPr>
            <w:rStyle w:val="a3"/>
            <w:rFonts w:ascii="Verdana" w:hAnsi="Verdana"/>
            <w:noProof/>
            <w:kern w:val="0"/>
          </w:rPr>
          <w:t>7.4.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停止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GPS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AT+GPSEND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6" w:history="1">
        <w:r w:rsidR="00C932CB" w:rsidRPr="009F1F44">
          <w:rPr>
            <w:rStyle w:val="a3"/>
            <w:rFonts w:ascii="Verdana" w:hAnsi="Verdana"/>
            <w:noProof/>
            <w:kern w:val="0"/>
          </w:rPr>
          <w:t>7.5.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AT+NMEAS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7" w:history="1">
        <w:r w:rsidR="00C932CB" w:rsidRPr="009F1F44">
          <w:rPr>
            <w:rStyle w:val="a3"/>
            <w:rFonts w:ascii="Verdana" w:hAnsi="Verdana"/>
            <w:noProof/>
            <w:kern w:val="0"/>
          </w:rPr>
          <w:t>7.6.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AT+GPSNMEA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18" w:history="1">
        <w:r w:rsidR="00C932CB" w:rsidRPr="009F1F44">
          <w:rPr>
            <w:rStyle w:val="a3"/>
            <w:rFonts w:ascii="Verdana" w:hAnsi="Verdana"/>
            <w:noProof/>
          </w:rPr>
          <w:t>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TCP/IP</w:t>
        </w:r>
        <w:r w:rsidR="00C932CB" w:rsidRPr="009F1F44">
          <w:rPr>
            <w:rStyle w:val="a3"/>
            <w:rFonts w:ascii="Verdana" w:hAnsi="Verdana" w:hint="eastAsia"/>
            <w:noProof/>
          </w:rPr>
          <w:t>相关的</w:t>
        </w:r>
        <w:r w:rsidR="00C47856">
          <w:rPr>
            <w:rStyle w:val="a3"/>
            <w:rFonts w:ascii="Verdana" w:hAnsi="Verdana"/>
            <w:noProof/>
          </w:rPr>
          <w:t>Lenovo Connect</w:t>
        </w:r>
        <w:r w:rsidR="00C932CB" w:rsidRPr="009F1F44">
          <w:rPr>
            <w:rStyle w:val="a3"/>
            <w:rFonts w:ascii="Verdana" w:hAnsi="Verdana" w:hint="eastAsia"/>
            <w:noProof/>
          </w:rPr>
          <w:t>扩展</w:t>
        </w:r>
        <w:r w:rsidR="00C932CB" w:rsidRPr="009F1F44">
          <w:rPr>
            <w:rStyle w:val="a3"/>
            <w:rFonts w:ascii="Verdana" w:hAnsi="Verdana"/>
            <w:noProof/>
          </w:rPr>
          <w:t>AT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19" w:history="1">
        <w:r w:rsidR="00C932CB" w:rsidRPr="009F1F44">
          <w:rPr>
            <w:rStyle w:val="a3"/>
            <w:rFonts w:ascii="Verdana" w:hAnsi="Verdana"/>
            <w:noProof/>
            <w:kern w:val="0"/>
          </w:rPr>
          <w:t>8.1.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TCP/IP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相关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文件定义：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AT+LSIPPROFILE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0" w:history="1">
        <w:r w:rsidR="00C932CB" w:rsidRPr="009F1F44">
          <w:rPr>
            <w:rStyle w:val="a3"/>
            <w:rFonts w:ascii="Verdana" w:hAnsi="Verdana"/>
            <w:noProof/>
            <w:kern w:val="0"/>
          </w:rPr>
          <w:t>8.2.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控制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GGSN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的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PPP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连接：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1" w:history="1">
        <w:r w:rsidR="00C932CB" w:rsidRPr="009F1F44">
          <w:rPr>
            <w:rStyle w:val="a3"/>
            <w:rFonts w:ascii="Verdana" w:hAnsi="Verdana"/>
            <w:noProof/>
            <w:kern w:val="0"/>
          </w:rPr>
          <w:t>8.3.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初始化连接远程主机的新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SOCKET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AT+LSIPOPEN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2" w:history="1">
        <w:r w:rsidR="00C932CB" w:rsidRPr="009F1F44">
          <w:rPr>
            <w:rStyle w:val="a3"/>
            <w:rFonts w:ascii="Verdana" w:hAnsi="Verdana"/>
            <w:noProof/>
            <w:kern w:val="0"/>
          </w:rPr>
          <w:t>8.4.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关闭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SOCKET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连接：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AT+LSIPCLOSE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3" w:history="1">
        <w:r w:rsidR="00C932CB" w:rsidRPr="009F1F44">
          <w:rPr>
            <w:rStyle w:val="a3"/>
            <w:rFonts w:ascii="Verdana" w:hAnsi="Verdana"/>
            <w:noProof/>
            <w:kern w:val="0"/>
          </w:rPr>
          <w:t>8.5.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建立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TCP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或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UDP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服务器：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AT+LSIPLISTEN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4" w:history="1">
        <w:r w:rsidR="00C932CB" w:rsidRPr="009F1F44">
          <w:rPr>
            <w:rStyle w:val="a3"/>
            <w:rFonts w:ascii="Verdana" w:hAnsi="Verdana"/>
            <w:noProof/>
            <w:kern w:val="0"/>
          </w:rPr>
          <w:t>8.6.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关闭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TCP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或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UDP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服务器：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AT+LSIPSRVCLOSE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5" w:history="1">
        <w:r w:rsidR="00C932CB" w:rsidRPr="009F1F44">
          <w:rPr>
            <w:rStyle w:val="a3"/>
            <w:rFonts w:ascii="Verdana" w:hAnsi="Verdana"/>
            <w:noProof/>
            <w:kern w:val="0"/>
          </w:rPr>
          <w:t>8.7.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发送数据到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SOCKET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缓存中：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AT+LSIPSEND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6" w:history="1">
        <w:r w:rsidR="00C932CB" w:rsidRPr="009F1F44">
          <w:rPr>
            <w:rStyle w:val="a3"/>
            <w:rFonts w:ascii="Verdana" w:hAnsi="Verdana"/>
            <w:noProof/>
            <w:kern w:val="0"/>
          </w:rPr>
          <w:t>8.8.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发送缓存数据到远程主机：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AT+LSIPPUSH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7" w:history="1">
        <w:r w:rsidR="00C932CB" w:rsidRPr="009F1F44">
          <w:rPr>
            <w:rStyle w:val="a3"/>
            <w:rFonts w:ascii="Verdana" w:hAnsi="Verdana"/>
            <w:noProof/>
            <w:kern w:val="0"/>
          </w:rPr>
          <w:t>8.9.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清除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SOECKET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缓存中的所有数据：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AT+LSIPFLUSH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8" w:history="1">
        <w:r w:rsidR="00C932CB" w:rsidRPr="009F1F44">
          <w:rPr>
            <w:rStyle w:val="a3"/>
            <w:rFonts w:ascii="Verdana" w:hAnsi="Verdana"/>
            <w:noProof/>
            <w:kern w:val="0"/>
          </w:rPr>
          <w:t>8.10.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查询域名对应的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IP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地址：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AT+LSIPDNSR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29" w:history="1">
        <w:r w:rsidR="00C932CB" w:rsidRPr="009F1F44">
          <w:rPr>
            <w:rStyle w:val="a3"/>
            <w:rFonts w:ascii="Verdana" w:hAnsi="Verdana"/>
            <w:noProof/>
            <w:kern w:val="0"/>
          </w:rPr>
          <w:t>8.11.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连接成功指示命令：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AT+LSIPACCEPT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0" w:history="1">
        <w:r w:rsidR="00C932CB" w:rsidRPr="009F1F44">
          <w:rPr>
            <w:rStyle w:val="a3"/>
            <w:rFonts w:ascii="Verdana" w:hAnsi="Verdana"/>
            <w:noProof/>
            <w:kern w:val="0"/>
          </w:rPr>
          <w:t>8.12.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TCP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接收数据上报：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AT+LSIPRTCP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1" w:history="1">
        <w:r w:rsidR="00C932CB" w:rsidRPr="009F1F44">
          <w:rPr>
            <w:rStyle w:val="a3"/>
            <w:rFonts w:ascii="Verdana" w:hAnsi="Verdana"/>
            <w:noProof/>
            <w:kern w:val="0"/>
          </w:rPr>
          <w:t>8.13.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UDP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接收数据上报：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AT+LSIPRUDP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2" w:history="1">
        <w:r w:rsidR="00C932CB" w:rsidRPr="009F1F44">
          <w:rPr>
            <w:rStyle w:val="a3"/>
            <w:rFonts w:ascii="Verdana" w:hAnsi="Verdana"/>
            <w:noProof/>
            <w:kern w:val="0"/>
          </w:rPr>
          <w:t>8.14.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十六进制转换控制命令：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AT+LSIPHEX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3" w:history="1">
        <w:r w:rsidR="00C932CB" w:rsidRPr="009F1F44">
          <w:rPr>
            <w:rStyle w:val="a3"/>
            <w:rFonts w:ascii="Verdana" w:hAnsi="Verdana"/>
            <w:noProof/>
            <w:kern w:val="0"/>
          </w:rPr>
          <w:t>8.15.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  <w:kern w:val="0"/>
          </w:rPr>
          <w:t>PING</w:t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功能：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AT+LSPING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4" w:history="1">
        <w:r w:rsidR="00C932CB" w:rsidRPr="009F1F44">
          <w:rPr>
            <w:rStyle w:val="a3"/>
            <w:rFonts w:ascii="Verdana" w:hAnsi="Verdana"/>
            <w:noProof/>
            <w:kern w:val="0"/>
          </w:rPr>
          <w:t>8.16.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  <w:kern w:val="0"/>
          </w:rPr>
          <w:t>透明传输模式</w:t>
        </w:r>
        <w:r w:rsidR="00C932CB" w:rsidRPr="009F1F44">
          <w:rPr>
            <w:rStyle w:val="a3"/>
            <w:rFonts w:ascii="Verdana" w:hAnsi="Verdana"/>
            <w:noProof/>
            <w:kern w:val="0"/>
          </w:rPr>
          <w:t>: AT+LSIPTPS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35" w:history="1">
        <w:r w:rsidR="00C932CB" w:rsidRPr="009F1F44">
          <w:rPr>
            <w:rStyle w:val="a3"/>
            <w:rFonts w:ascii="Verdana" w:hAnsi="Verdana"/>
            <w:noProof/>
          </w:rPr>
          <w:t>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内置协议栈</w:t>
        </w:r>
        <w:r w:rsidR="00C932CB" w:rsidRPr="009F1F44">
          <w:rPr>
            <w:rStyle w:val="a3"/>
            <w:rFonts w:ascii="Verdana" w:hAnsi="Verdana"/>
            <w:noProof/>
          </w:rPr>
          <w:t>AT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6" w:history="1">
        <w:r w:rsidR="00C932CB" w:rsidRPr="009F1F44">
          <w:rPr>
            <w:rStyle w:val="a3"/>
            <w:rFonts w:ascii="Verdana" w:hAnsi="Verdana" w:cs="宋体"/>
            <w:noProof/>
          </w:rPr>
          <w:t>9.1.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控制网络连接：</w:t>
        </w:r>
        <w:r w:rsidR="00C932CB" w:rsidRPr="009F1F44">
          <w:rPr>
            <w:rStyle w:val="a3"/>
            <w:rFonts w:ascii="Verdana" w:hAnsi="Verdana"/>
            <w:noProof/>
          </w:rPr>
          <w:t>AT+MIPCALL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7" w:history="1">
        <w:r w:rsidR="00C932CB" w:rsidRPr="009F1F44">
          <w:rPr>
            <w:rStyle w:val="a3"/>
            <w:rFonts w:ascii="Verdana" w:hAnsi="Verdana" w:cs="宋体"/>
            <w:noProof/>
          </w:rPr>
          <w:t>9.2.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打开指定的</w:t>
        </w:r>
        <w:r w:rsidR="00C932CB" w:rsidRPr="009F1F44">
          <w:rPr>
            <w:rStyle w:val="a3"/>
            <w:rFonts w:ascii="Verdana" w:hAnsi="Verdana"/>
            <w:noProof/>
          </w:rPr>
          <w:t>TCP</w:t>
        </w:r>
        <w:r w:rsidR="00C932CB" w:rsidRPr="009F1F44">
          <w:rPr>
            <w:rStyle w:val="a3"/>
            <w:rFonts w:ascii="Verdana" w:hAnsi="Verdana" w:hint="eastAsia"/>
            <w:noProof/>
          </w:rPr>
          <w:t>或</w:t>
        </w:r>
        <w:r w:rsidR="00C932CB" w:rsidRPr="009F1F44">
          <w:rPr>
            <w:rStyle w:val="a3"/>
            <w:rFonts w:ascii="Verdana" w:hAnsi="Verdana"/>
            <w:noProof/>
          </w:rPr>
          <w:t>UDP</w:t>
        </w:r>
        <w:r w:rsidR="00C932CB" w:rsidRPr="009F1F44">
          <w:rPr>
            <w:rStyle w:val="a3"/>
            <w:rFonts w:ascii="Verdana" w:hAnsi="Verdana" w:hint="eastAsia"/>
            <w:noProof/>
          </w:rPr>
          <w:t>连接：</w:t>
        </w:r>
        <w:r w:rsidR="00C932CB" w:rsidRPr="009F1F44">
          <w:rPr>
            <w:rStyle w:val="a3"/>
            <w:rFonts w:ascii="Verdana" w:hAnsi="Verdana"/>
            <w:noProof/>
          </w:rPr>
          <w:t>AT+MIPOPEN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8" w:history="1">
        <w:r w:rsidR="00C932CB" w:rsidRPr="009F1F44">
          <w:rPr>
            <w:rStyle w:val="a3"/>
            <w:rFonts w:ascii="Verdana" w:hAnsi="Verdana" w:cs="宋体"/>
            <w:noProof/>
          </w:rPr>
          <w:t>9.3.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关闭已经打开的连接：</w:t>
        </w:r>
        <w:r w:rsidR="00C932CB" w:rsidRPr="009F1F44">
          <w:rPr>
            <w:rStyle w:val="a3"/>
            <w:rFonts w:ascii="Verdana" w:hAnsi="Verdana"/>
            <w:noProof/>
          </w:rPr>
          <w:t>AT+MIPCLOSE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39" w:history="1">
        <w:r w:rsidR="00C932CB" w:rsidRPr="009F1F44">
          <w:rPr>
            <w:rStyle w:val="a3"/>
            <w:rFonts w:ascii="Verdana" w:hAnsi="Verdana" w:cs="宋体"/>
            <w:noProof/>
          </w:rPr>
          <w:t>9.4.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模式设置：</w:t>
        </w:r>
        <w:r w:rsidR="00C932CB" w:rsidRPr="009F1F44">
          <w:rPr>
            <w:rStyle w:val="a3"/>
            <w:rFonts w:ascii="Verdana" w:hAnsi="Verdana"/>
            <w:noProof/>
          </w:rPr>
          <w:t>AT+MIPMODE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0" w:history="1">
        <w:r w:rsidR="00C932CB" w:rsidRPr="009F1F44">
          <w:rPr>
            <w:rStyle w:val="a3"/>
            <w:rFonts w:ascii="Verdana" w:hAnsi="Verdana" w:cs="宋体"/>
            <w:noProof/>
          </w:rPr>
          <w:t>9.5.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发送数据：</w:t>
        </w:r>
        <w:r w:rsidR="00C932CB" w:rsidRPr="009F1F44">
          <w:rPr>
            <w:rStyle w:val="a3"/>
            <w:rFonts w:ascii="Verdana" w:hAnsi="Verdana"/>
            <w:noProof/>
          </w:rPr>
          <w:t>AT+MIPSEND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1" w:history="1">
        <w:r w:rsidR="00C932CB" w:rsidRPr="009F1F44">
          <w:rPr>
            <w:rStyle w:val="a3"/>
            <w:rFonts w:ascii="Verdana" w:hAnsi="Verdana" w:cs="宋体"/>
            <w:noProof/>
          </w:rPr>
          <w:t>9.6.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查询接收缓存中数据包数量：</w:t>
        </w:r>
        <w:r w:rsidR="00C932CB" w:rsidRPr="009F1F44">
          <w:rPr>
            <w:rStyle w:val="a3"/>
            <w:rFonts w:ascii="Verdana" w:hAnsi="Verdana"/>
            <w:noProof/>
          </w:rPr>
          <w:t>AT+MIPDQ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2" w:history="1">
        <w:r w:rsidR="00C932CB" w:rsidRPr="009F1F44">
          <w:rPr>
            <w:rStyle w:val="a3"/>
            <w:rFonts w:ascii="Verdana" w:hAnsi="Verdana" w:cs="宋体"/>
            <w:noProof/>
          </w:rPr>
          <w:t>9.7.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读取接收缓存中的数据包：</w:t>
        </w:r>
        <w:r w:rsidR="00C932CB" w:rsidRPr="009F1F44">
          <w:rPr>
            <w:rStyle w:val="a3"/>
            <w:rFonts w:ascii="Verdana" w:hAnsi="Verdana"/>
            <w:noProof/>
          </w:rPr>
          <w:t>AT+MIPDR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3" w:history="1">
        <w:r w:rsidR="00C932CB" w:rsidRPr="009F1F44">
          <w:rPr>
            <w:rStyle w:val="a3"/>
            <w:rFonts w:ascii="Verdana" w:hAnsi="Verdana" w:cs="宋体"/>
            <w:noProof/>
          </w:rPr>
          <w:t>9.8.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删除介绍缓存中的数据包：</w:t>
        </w:r>
        <w:r w:rsidR="00C932CB" w:rsidRPr="009F1F44">
          <w:rPr>
            <w:rStyle w:val="a3"/>
            <w:rFonts w:ascii="Verdana" w:hAnsi="Verdana"/>
            <w:noProof/>
          </w:rPr>
          <w:t>AT+MIPDD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4" w:history="1">
        <w:r w:rsidR="00C932CB" w:rsidRPr="009F1F44">
          <w:rPr>
            <w:rStyle w:val="a3"/>
            <w:rFonts w:ascii="Verdana" w:hAnsi="Verdana" w:cs="宋体"/>
            <w:noProof/>
          </w:rPr>
          <w:t>9.9.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配置透传模式：</w:t>
        </w:r>
        <w:r w:rsidR="00C932CB" w:rsidRPr="009F1F44">
          <w:rPr>
            <w:rStyle w:val="a3"/>
            <w:rFonts w:ascii="Verdana" w:hAnsi="Verdana"/>
            <w:noProof/>
          </w:rPr>
          <w:t>AT+MIPTCFG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5" w:history="1">
        <w:r w:rsidR="00C932CB" w:rsidRPr="009F1F44">
          <w:rPr>
            <w:rStyle w:val="a3"/>
            <w:rFonts w:ascii="Verdana" w:hAnsi="Verdana" w:cs="宋体"/>
            <w:noProof/>
          </w:rPr>
          <w:t>9.10.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使用配置的模式透传数据：</w:t>
        </w:r>
        <w:r w:rsidR="00C932CB" w:rsidRPr="009F1F44">
          <w:rPr>
            <w:rStyle w:val="a3"/>
            <w:rFonts w:ascii="Verdana" w:hAnsi="Verdana"/>
            <w:noProof/>
          </w:rPr>
          <w:t>AT+MIPTRSP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6" w:history="1">
        <w:r w:rsidR="00C932CB" w:rsidRPr="009F1F44">
          <w:rPr>
            <w:rStyle w:val="a3"/>
            <w:rFonts w:ascii="Verdana" w:hAnsi="Verdana" w:cs="宋体"/>
            <w:noProof/>
          </w:rPr>
          <w:t>9.11.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接收数据时的上报信息：</w:t>
        </w:r>
        <w:r w:rsidR="00C932CB" w:rsidRPr="009F1F44">
          <w:rPr>
            <w:rStyle w:val="a3"/>
            <w:rFonts w:ascii="Verdana" w:hAnsi="Verdana"/>
            <w:noProof/>
          </w:rPr>
          <w:t>+MIPDATA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47" w:history="1">
        <w:r w:rsidR="00C932CB" w:rsidRPr="009F1F44">
          <w:rPr>
            <w:rStyle w:val="a3"/>
            <w:rFonts w:ascii="Verdana" w:hAnsi="Verdana"/>
            <w:noProof/>
          </w:rPr>
          <w:t>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 xml:space="preserve">HTTP(S) </w:t>
        </w:r>
        <w:r w:rsidR="00C932CB" w:rsidRPr="009F1F44">
          <w:rPr>
            <w:rStyle w:val="a3"/>
            <w:rFonts w:ascii="Verdana" w:hAnsi="Verdana" w:hint="eastAsia"/>
            <w:noProof/>
          </w:rPr>
          <w:t>相关命令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8" w:history="1">
        <w:r w:rsidR="00C932CB" w:rsidRPr="009F1F44">
          <w:rPr>
            <w:rStyle w:val="a3"/>
            <w:rFonts w:ascii="Verdana" w:hAnsi="Verdana"/>
            <w:noProof/>
          </w:rPr>
          <w:t>10.1.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配置</w:t>
        </w:r>
        <w:r w:rsidR="00C932CB" w:rsidRPr="009F1F44">
          <w:rPr>
            <w:rStyle w:val="a3"/>
            <w:rFonts w:ascii="Verdana" w:hAnsi="Verdana"/>
            <w:noProof/>
          </w:rPr>
          <w:t>http (s)</w:t>
        </w:r>
        <w:r w:rsidR="00C932CB" w:rsidRPr="009F1F44">
          <w:rPr>
            <w:rStyle w:val="a3"/>
            <w:rFonts w:ascii="Verdana" w:hAnsi="Verdana" w:hint="eastAsia"/>
            <w:noProof/>
          </w:rPr>
          <w:t>服务</w:t>
        </w:r>
        <w:r w:rsidR="00C932CB" w:rsidRPr="009F1F44">
          <w:rPr>
            <w:rStyle w:val="a3"/>
            <w:rFonts w:ascii="Verdana" w:hAnsi="Verdana"/>
            <w:noProof/>
          </w:rPr>
          <w:t xml:space="preserve"> </w:t>
        </w:r>
        <w:r w:rsidR="00C932CB" w:rsidRPr="009F1F44">
          <w:rPr>
            <w:rStyle w:val="a3"/>
            <w:rFonts w:ascii="Verdana" w:hAnsi="Verdana" w:hint="eastAsia"/>
            <w:noProof/>
          </w:rPr>
          <w:t>参数：</w:t>
        </w:r>
        <w:r w:rsidR="00C932CB" w:rsidRPr="009F1F44">
          <w:rPr>
            <w:rStyle w:val="a3"/>
            <w:rFonts w:ascii="Verdana" w:hAnsi="Verdana"/>
            <w:noProof/>
          </w:rPr>
          <w:t>AT+LSHTTPCFG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49" w:history="1">
        <w:r w:rsidR="00C932CB" w:rsidRPr="009F1F44">
          <w:rPr>
            <w:rStyle w:val="a3"/>
            <w:rFonts w:ascii="Verdana" w:hAnsi="Verdana"/>
            <w:noProof/>
          </w:rPr>
          <w:t>10.2.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设置</w:t>
        </w:r>
        <w:r w:rsidR="00C932CB" w:rsidRPr="009F1F44">
          <w:rPr>
            <w:rStyle w:val="a3"/>
            <w:rFonts w:ascii="Verdana" w:hAnsi="Verdana"/>
            <w:noProof/>
          </w:rPr>
          <w:t xml:space="preserve">http(s) </w:t>
        </w:r>
        <w:r w:rsidR="00C932CB" w:rsidRPr="009F1F44">
          <w:rPr>
            <w:rStyle w:val="a3"/>
            <w:rFonts w:ascii="Verdana" w:hAnsi="Verdana" w:hint="eastAsia"/>
            <w:noProof/>
          </w:rPr>
          <w:t>服务</w:t>
        </w:r>
        <w:r w:rsidR="00C932CB" w:rsidRPr="009F1F44">
          <w:rPr>
            <w:rStyle w:val="a3"/>
            <w:rFonts w:ascii="Verdana" w:hAnsi="Verdana"/>
            <w:noProof/>
          </w:rPr>
          <w:t xml:space="preserve"> URL</w:t>
        </w:r>
        <w:r w:rsidR="00C932CB" w:rsidRPr="009F1F44">
          <w:rPr>
            <w:rStyle w:val="a3"/>
            <w:rFonts w:ascii="Verdana" w:hAnsi="Verdana" w:hint="eastAsia"/>
            <w:noProof/>
          </w:rPr>
          <w:t>：</w:t>
        </w:r>
        <w:r w:rsidR="00C932CB" w:rsidRPr="009F1F44">
          <w:rPr>
            <w:rStyle w:val="a3"/>
            <w:rFonts w:ascii="Verdana" w:hAnsi="Verdana"/>
            <w:noProof/>
          </w:rPr>
          <w:t>AT+LSHTTPURL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0" w:history="1">
        <w:r w:rsidR="00C932CB" w:rsidRPr="009F1F44">
          <w:rPr>
            <w:rStyle w:val="a3"/>
            <w:rFonts w:ascii="Verdana" w:hAnsi="Verdana"/>
            <w:noProof/>
          </w:rPr>
          <w:t>10.3.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设置</w:t>
        </w:r>
        <w:r w:rsidR="00C932CB" w:rsidRPr="009F1F44">
          <w:rPr>
            <w:rStyle w:val="a3"/>
            <w:rFonts w:ascii="Verdana" w:hAnsi="Verdana"/>
            <w:noProof/>
          </w:rPr>
          <w:t>http(s)</w:t>
        </w:r>
        <w:r w:rsidR="00C932CB" w:rsidRPr="009F1F44">
          <w:rPr>
            <w:rStyle w:val="a3"/>
            <w:rFonts w:ascii="Verdana" w:hAnsi="Verdana" w:hint="eastAsia"/>
            <w:noProof/>
          </w:rPr>
          <w:t>请求头部参数：</w:t>
        </w:r>
        <w:r w:rsidR="00C932CB" w:rsidRPr="009F1F44">
          <w:rPr>
            <w:rStyle w:val="a3"/>
            <w:rFonts w:ascii="Verdana" w:hAnsi="Verdana"/>
            <w:noProof/>
          </w:rPr>
          <w:t>AT+LSHTTPHEADERINFO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1" w:history="1">
        <w:r w:rsidR="00C932CB" w:rsidRPr="009F1F44">
          <w:rPr>
            <w:rStyle w:val="a3"/>
            <w:rFonts w:ascii="Verdana" w:hAnsi="Verdana"/>
            <w:noProof/>
          </w:rPr>
          <w:t>10.4.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HTTP(S)</w:t>
        </w:r>
        <w:r w:rsidR="00C932CB" w:rsidRPr="009F1F44">
          <w:rPr>
            <w:rStyle w:val="a3"/>
            <w:rFonts w:ascii="Verdana" w:hAnsi="Verdana" w:hint="eastAsia"/>
            <w:noProof/>
          </w:rPr>
          <w:t>服务器发送</w:t>
        </w:r>
        <w:r w:rsidR="00C932CB" w:rsidRPr="009F1F44">
          <w:rPr>
            <w:rStyle w:val="a3"/>
            <w:rFonts w:ascii="Verdana" w:hAnsi="Verdana"/>
            <w:noProof/>
          </w:rPr>
          <w:t>GET</w:t>
        </w:r>
        <w:r w:rsidR="00C932CB" w:rsidRPr="009F1F44">
          <w:rPr>
            <w:rStyle w:val="a3"/>
            <w:rFonts w:ascii="Verdana" w:hAnsi="Verdana" w:hint="eastAsia"/>
            <w:noProof/>
          </w:rPr>
          <w:t>请求：</w:t>
        </w:r>
        <w:r w:rsidR="00C932CB" w:rsidRPr="009F1F44">
          <w:rPr>
            <w:rStyle w:val="a3"/>
            <w:rFonts w:ascii="Verdana" w:hAnsi="Verdana"/>
            <w:noProof/>
          </w:rPr>
          <w:t>AT+LSHTTPGET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2" w:history="1">
        <w:r w:rsidR="00C932CB" w:rsidRPr="009F1F44">
          <w:rPr>
            <w:rStyle w:val="a3"/>
            <w:rFonts w:ascii="Verdana" w:hAnsi="Verdana" w:cs="Arial"/>
            <w:noProof/>
          </w:rPr>
          <w:t>10.5.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HTTP(S)</w:t>
        </w:r>
        <w:r w:rsidR="00C932CB" w:rsidRPr="009F1F44">
          <w:rPr>
            <w:rStyle w:val="a3"/>
            <w:rFonts w:ascii="Verdana" w:hAnsi="Verdana" w:hint="eastAsia"/>
            <w:noProof/>
          </w:rPr>
          <w:t>服务器发送</w:t>
        </w:r>
        <w:r w:rsidR="00C932CB" w:rsidRPr="009F1F44">
          <w:rPr>
            <w:rStyle w:val="a3"/>
            <w:rFonts w:ascii="Verdana" w:hAnsi="Verdana"/>
            <w:noProof/>
          </w:rPr>
          <w:t>POST</w:t>
        </w:r>
        <w:r w:rsidR="00C932CB" w:rsidRPr="009F1F44">
          <w:rPr>
            <w:rStyle w:val="a3"/>
            <w:rFonts w:ascii="Verdana" w:hAnsi="Verdana" w:hint="eastAsia"/>
            <w:noProof/>
          </w:rPr>
          <w:t>请求：</w:t>
        </w:r>
        <w:r w:rsidR="00C932CB" w:rsidRPr="009F1F44">
          <w:rPr>
            <w:rStyle w:val="a3"/>
            <w:rFonts w:ascii="Verdana" w:hAnsi="Verdana"/>
            <w:noProof/>
          </w:rPr>
          <w:t>AT+LSHTTPPOST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3" w:history="1">
        <w:r w:rsidR="00C932CB" w:rsidRPr="009F1F44">
          <w:rPr>
            <w:rStyle w:val="a3"/>
            <w:rFonts w:ascii="Verdana" w:hAnsi="Verdana"/>
            <w:noProof/>
          </w:rPr>
          <w:t>10.6.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读取</w:t>
        </w:r>
        <w:r w:rsidR="00C932CB" w:rsidRPr="009F1F44">
          <w:rPr>
            <w:rStyle w:val="a3"/>
            <w:rFonts w:ascii="Verdana" w:hAnsi="Verdana"/>
            <w:noProof/>
          </w:rPr>
          <w:t>http(s)</w:t>
        </w:r>
        <w:r w:rsidR="00C932CB" w:rsidRPr="009F1F44">
          <w:rPr>
            <w:rStyle w:val="a3"/>
            <w:rFonts w:ascii="Verdana" w:hAnsi="Verdana" w:hint="eastAsia"/>
            <w:noProof/>
          </w:rPr>
          <w:t>服务器的应答内容：</w:t>
        </w:r>
        <w:r w:rsidR="00C932CB" w:rsidRPr="009F1F44">
          <w:rPr>
            <w:rStyle w:val="a3"/>
            <w:rFonts w:ascii="Verdana" w:hAnsi="Verdana"/>
            <w:noProof/>
          </w:rPr>
          <w:t>AT+LSHTTPREAD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54" w:history="1">
        <w:r w:rsidR="00C932CB" w:rsidRPr="009F1F44">
          <w:rPr>
            <w:rStyle w:val="a3"/>
            <w:rFonts w:ascii="Verdana" w:hAnsi="Verdana"/>
            <w:noProof/>
          </w:rPr>
          <w:t>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LWM2M</w:t>
        </w:r>
        <w:r w:rsidR="00C932CB" w:rsidRPr="009F1F44">
          <w:rPr>
            <w:rStyle w:val="a3"/>
            <w:rFonts w:ascii="Verdana" w:hAnsi="Verdana" w:hint="eastAsia"/>
            <w:noProof/>
          </w:rPr>
          <w:t>物联网协议相关命令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5" w:history="1">
        <w:r w:rsidR="00C932CB" w:rsidRPr="009F1F44">
          <w:rPr>
            <w:rStyle w:val="a3"/>
            <w:rFonts w:ascii="Verdana" w:hAnsi="Verdana"/>
            <w:noProof/>
          </w:rPr>
          <w:t>11.1.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LWM2M</w:t>
        </w:r>
        <w:r w:rsidR="00C932CB" w:rsidRPr="009F1F44">
          <w:rPr>
            <w:rStyle w:val="a3"/>
            <w:rFonts w:ascii="Verdana" w:hAnsi="Verdana" w:hint="eastAsia"/>
            <w:noProof/>
          </w:rPr>
          <w:t>物联网协议相关命令</w:t>
        </w:r>
        <w:r w:rsidR="00C932CB" w:rsidRPr="009F1F44">
          <w:rPr>
            <w:rStyle w:val="a3"/>
            <w:rFonts w:ascii="Verdana" w:hAnsi="Verdana"/>
            <w:noProof/>
          </w:rPr>
          <w:t xml:space="preserve"> AT+LSLWMTM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56" w:history="1">
        <w:r w:rsidR="00C932CB" w:rsidRPr="009F1F44">
          <w:rPr>
            <w:rStyle w:val="a3"/>
            <w:rFonts w:ascii="Verdana" w:hAnsi="Verdana"/>
            <w:noProof/>
          </w:rPr>
          <w:t>12.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物联网协议相关命令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7" w:history="1">
        <w:r w:rsidR="00C932CB" w:rsidRPr="009F1F44">
          <w:rPr>
            <w:rStyle w:val="a3"/>
            <w:rFonts w:ascii="Verdana" w:hAnsi="Verdana"/>
            <w:noProof/>
          </w:rPr>
          <w:t>12.1.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控制网络连接</w:t>
        </w:r>
        <w:r w:rsidR="00C932CB" w:rsidRPr="009F1F44">
          <w:rPr>
            <w:rStyle w:val="a3"/>
            <w:rFonts w:ascii="Verdana" w:hAnsi="Verdana"/>
            <w:noProof/>
          </w:rPr>
          <w:t xml:space="preserve"> AT+LSEDPCALL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8" w:history="1">
        <w:r w:rsidR="00C932CB" w:rsidRPr="009F1F44">
          <w:rPr>
            <w:rStyle w:val="a3"/>
            <w:rFonts w:ascii="Verdana" w:hAnsi="Verdana"/>
            <w:noProof/>
          </w:rPr>
          <w:t>12.2.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打开指定的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连接</w:t>
        </w:r>
        <w:r w:rsidR="00C932CB" w:rsidRPr="009F1F44">
          <w:rPr>
            <w:rStyle w:val="a3"/>
            <w:rFonts w:ascii="Verdana" w:hAnsi="Verdana"/>
            <w:noProof/>
          </w:rPr>
          <w:t xml:space="preserve">  AT+LSEDPOPEN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59" w:history="1">
        <w:r w:rsidR="00C932CB" w:rsidRPr="009F1F44">
          <w:rPr>
            <w:rStyle w:val="a3"/>
            <w:rFonts w:ascii="Verdana" w:hAnsi="Verdana"/>
            <w:noProof/>
          </w:rPr>
          <w:t>12.3.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配置指定的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参数</w:t>
        </w:r>
        <w:r w:rsidR="00C932CB" w:rsidRPr="009F1F44">
          <w:rPr>
            <w:rStyle w:val="a3"/>
            <w:rFonts w:ascii="Verdana" w:hAnsi="Verdana"/>
            <w:noProof/>
          </w:rPr>
          <w:t xml:space="preserve"> AT+LSEDPCFG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0" w:history="1">
        <w:r w:rsidR="00C932CB" w:rsidRPr="009F1F44">
          <w:rPr>
            <w:rStyle w:val="a3"/>
            <w:rFonts w:ascii="Verdana" w:hAnsi="Verdana"/>
            <w:noProof/>
          </w:rPr>
          <w:t>12.4.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服务器发起鉴权连接参数</w:t>
        </w:r>
        <w:r w:rsidR="00C932CB" w:rsidRPr="009F1F44">
          <w:rPr>
            <w:rStyle w:val="a3"/>
            <w:rFonts w:ascii="Verdana" w:hAnsi="Verdana"/>
            <w:noProof/>
          </w:rPr>
          <w:t xml:space="preserve"> AT+LSEDPCON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1" w:history="1">
        <w:r w:rsidR="00C932CB" w:rsidRPr="009F1F44">
          <w:rPr>
            <w:rStyle w:val="a3"/>
            <w:rFonts w:ascii="Verdana" w:hAnsi="Verdana"/>
            <w:noProof/>
          </w:rPr>
          <w:t>12.5.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服务器发起心跳包</w:t>
        </w:r>
        <w:r w:rsidR="00C932CB" w:rsidRPr="009F1F44">
          <w:rPr>
            <w:rStyle w:val="a3"/>
            <w:rFonts w:ascii="Verdana" w:hAnsi="Verdana"/>
            <w:noProof/>
          </w:rPr>
          <w:t>AT+LSEDPPING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2" w:history="1">
        <w:r w:rsidR="00C932CB" w:rsidRPr="009F1F44">
          <w:rPr>
            <w:rStyle w:val="a3"/>
            <w:rFonts w:ascii="Verdana" w:hAnsi="Verdana"/>
            <w:noProof/>
          </w:rPr>
          <w:t>12.6.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服务器建立和上传数据流连接参数</w:t>
        </w:r>
        <w:r w:rsidR="00C932CB" w:rsidRPr="009F1F44">
          <w:rPr>
            <w:rStyle w:val="a3"/>
            <w:rFonts w:ascii="Verdana" w:hAnsi="Verdana"/>
            <w:noProof/>
          </w:rPr>
          <w:t xml:space="preserve"> AT+LSEDPSAVE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3" w:history="1">
        <w:r w:rsidR="00C932CB" w:rsidRPr="009F1F44">
          <w:rPr>
            <w:rStyle w:val="a3"/>
            <w:rFonts w:ascii="Verdana" w:hAnsi="Verdana"/>
            <w:noProof/>
          </w:rPr>
          <w:t>12.7.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服务器转发数据</w:t>
        </w:r>
        <w:r w:rsidR="00C932CB" w:rsidRPr="009F1F44">
          <w:rPr>
            <w:rStyle w:val="a3"/>
            <w:rFonts w:ascii="Verdana" w:hAnsi="Verdana"/>
            <w:noProof/>
          </w:rPr>
          <w:t xml:space="preserve"> AT+LSEDPPUSH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4" w:history="1">
        <w:r w:rsidR="00C932CB" w:rsidRPr="009F1F44">
          <w:rPr>
            <w:rStyle w:val="a3"/>
            <w:rFonts w:ascii="Verdana" w:hAnsi="Verdana"/>
            <w:noProof/>
          </w:rPr>
          <w:t>12.8.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关闭</w:t>
        </w:r>
        <w:r w:rsidR="00C932CB" w:rsidRPr="009F1F44">
          <w:rPr>
            <w:rStyle w:val="a3"/>
            <w:rFonts w:ascii="Verdana" w:hAnsi="Verdana"/>
            <w:noProof/>
          </w:rPr>
          <w:t xml:space="preserve"> EDP</w:t>
        </w:r>
        <w:r w:rsidR="00C932CB" w:rsidRPr="009F1F44">
          <w:rPr>
            <w:rStyle w:val="a3"/>
            <w:rFonts w:ascii="Verdana" w:hAnsi="Verdana" w:hint="eastAsia"/>
            <w:noProof/>
          </w:rPr>
          <w:t>连接</w:t>
        </w:r>
        <w:r w:rsidR="00C932CB" w:rsidRPr="009F1F44">
          <w:rPr>
            <w:rStyle w:val="a3"/>
            <w:rFonts w:ascii="Verdana" w:hAnsi="Verdana"/>
            <w:noProof/>
          </w:rPr>
          <w:t xml:space="preserve">  AT+LSEDPCLOSE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5" w:history="1">
        <w:r w:rsidR="00C932CB" w:rsidRPr="009F1F44">
          <w:rPr>
            <w:rStyle w:val="a3"/>
            <w:rFonts w:ascii="Verdana" w:hAnsi="Verdana"/>
            <w:noProof/>
          </w:rPr>
          <w:t>12.9.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收到</w:t>
        </w:r>
        <w:r w:rsidR="00C932CB" w:rsidRPr="009F1F44">
          <w:rPr>
            <w:rStyle w:val="a3"/>
            <w:rFonts w:ascii="Verdana" w:hAnsi="Verdana"/>
            <w:noProof/>
          </w:rPr>
          <w:t>EDP</w:t>
        </w:r>
        <w:r w:rsidR="00C932CB" w:rsidRPr="009F1F44">
          <w:rPr>
            <w:rStyle w:val="a3"/>
            <w:rFonts w:ascii="Verdana" w:hAnsi="Verdana" w:hint="eastAsia"/>
            <w:noProof/>
          </w:rPr>
          <w:t>服务器数据后的</w:t>
        </w:r>
        <w:r w:rsidR="00C932CB" w:rsidRPr="009F1F44">
          <w:rPr>
            <w:rStyle w:val="a3"/>
            <w:rFonts w:ascii="Verdana" w:hAnsi="Verdana"/>
            <w:noProof/>
          </w:rPr>
          <w:t xml:space="preserve"> </w:t>
        </w:r>
        <w:r w:rsidR="00C932CB" w:rsidRPr="009F1F44">
          <w:rPr>
            <w:rStyle w:val="a3"/>
            <w:rFonts w:ascii="Verdana" w:hAnsi="Verdana" w:hint="eastAsia"/>
            <w:noProof/>
          </w:rPr>
          <w:t>主动上报</w:t>
        </w:r>
        <w:r w:rsidR="00C932CB" w:rsidRPr="009F1F44">
          <w:rPr>
            <w:rStyle w:val="a3"/>
            <w:rFonts w:ascii="Verdana" w:hAnsi="Verdana"/>
            <w:noProof/>
          </w:rPr>
          <w:t>+LSEDP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66" w:history="1">
        <w:r w:rsidR="00C932CB" w:rsidRPr="009F1F44">
          <w:rPr>
            <w:rStyle w:val="a3"/>
            <w:rFonts w:ascii="Verdana" w:hAnsi="Verdana"/>
            <w:noProof/>
          </w:rPr>
          <w:t>13.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物联网协议相关指令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7" w:history="1">
        <w:r w:rsidR="00C932CB" w:rsidRPr="009F1F44">
          <w:rPr>
            <w:rStyle w:val="a3"/>
            <w:rFonts w:ascii="Verdana" w:hAnsi="Verdana"/>
            <w:noProof/>
          </w:rPr>
          <w:t>13.1.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参数配置指令</w:t>
        </w:r>
        <w:r w:rsidR="00C932CB" w:rsidRPr="009F1F44">
          <w:rPr>
            <w:rStyle w:val="a3"/>
            <w:rFonts w:ascii="Verdana" w:hAnsi="Verdana"/>
            <w:noProof/>
          </w:rPr>
          <w:t xml:space="preserve"> AT+LSMQTTCFG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8" w:history="1">
        <w:r w:rsidR="00C932CB" w:rsidRPr="009F1F44">
          <w:rPr>
            <w:rStyle w:val="a3"/>
            <w:rFonts w:ascii="Verdana" w:hAnsi="Verdana"/>
            <w:noProof/>
          </w:rPr>
          <w:t>13.2.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 xml:space="preserve">MQTT </w:t>
        </w:r>
        <w:r w:rsidR="00C932CB" w:rsidRPr="009F1F44">
          <w:rPr>
            <w:rStyle w:val="a3"/>
            <w:rFonts w:ascii="Verdana" w:hAnsi="Verdana" w:hint="eastAsia"/>
            <w:noProof/>
          </w:rPr>
          <w:t>打开网络连接指令</w:t>
        </w:r>
        <w:r w:rsidR="00C932CB" w:rsidRPr="009F1F44">
          <w:rPr>
            <w:rStyle w:val="a3"/>
            <w:rFonts w:ascii="Verdana" w:hAnsi="Verdana"/>
            <w:noProof/>
          </w:rPr>
          <w:t>AT+LSMQTTCALL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69" w:history="1">
        <w:r w:rsidR="00C932CB" w:rsidRPr="009F1F44">
          <w:rPr>
            <w:rStyle w:val="a3"/>
            <w:rFonts w:ascii="Verdana" w:hAnsi="Verdana"/>
            <w:noProof/>
          </w:rPr>
          <w:t>13.3.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连接服务器指令</w:t>
        </w:r>
        <w:r w:rsidR="00C932CB" w:rsidRPr="009F1F44">
          <w:rPr>
            <w:rStyle w:val="a3"/>
            <w:rFonts w:ascii="Verdana" w:hAnsi="Verdana"/>
            <w:noProof/>
          </w:rPr>
          <w:t xml:space="preserve"> AT+LSMQTTOPEN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0" w:history="1">
        <w:r w:rsidR="00C932CB" w:rsidRPr="009F1F44">
          <w:rPr>
            <w:rStyle w:val="a3"/>
            <w:rFonts w:ascii="Verdana" w:hAnsi="Verdana"/>
            <w:noProof/>
          </w:rPr>
          <w:t>13.4.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关闭已经打开的连接指令：</w:t>
        </w:r>
        <w:r w:rsidR="00C932CB" w:rsidRPr="009F1F44">
          <w:rPr>
            <w:rStyle w:val="a3"/>
            <w:rFonts w:ascii="Verdana" w:hAnsi="Verdana"/>
            <w:noProof/>
          </w:rPr>
          <w:t>AT+LSMQTTCLOSE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1" w:history="1">
        <w:r w:rsidR="00C932CB" w:rsidRPr="009F1F44">
          <w:rPr>
            <w:rStyle w:val="a3"/>
            <w:rFonts w:ascii="Verdana" w:hAnsi="Verdana"/>
            <w:noProof/>
          </w:rPr>
          <w:t>13.5.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订阅主题指令</w:t>
        </w:r>
        <w:r w:rsidR="00C932CB" w:rsidRPr="009F1F44">
          <w:rPr>
            <w:rStyle w:val="a3"/>
            <w:rFonts w:ascii="Verdana" w:hAnsi="Verdana"/>
            <w:noProof/>
          </w:rPr>
          <w:t xml:space="preserve"> AT+LSMQTTSUB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2" w:history="1">
        <w:r w:rsidR="00C932CB" w:rsidRPr="009F1F44">
          <w:rPr>
            <w:rStyle w:val="a3"/>
            <w:rFonts w:ascii="Verdana" w:hAnsi="Verdana"/>
            <w:noProof/>
          </w:rPr>
          <w:t>13.6.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发布消息指令</w:t>
        </w:r>
        <w:r w:rsidR="00C932CB" w:rsidRPr="009F1F44">
          <w:rPr>
            <w:rStyle w:val="a3"/>
            <w:rFonts w:ascii="Verdana" w:hAnsi="Verdana"/>
            <w:noProof/>
          </w:rPr>
          <w:t xml:space="preserve"> AT+LSMQTTPUB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3" w:history="1">
        <w:r w:rsidR="00C932CB" w:rsidRPr="009F1F44">
          <w:rPr>
            <w:rStyle w:val="a3"/>
            <w:rFonts w:ascii="Verdana" w:hAnsi="Verdana"/>
            <w:noProof/>
          </w:rPr>
          <w:t>13.7.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设置</w:t>
        </w:r>
        <w:r w:rsidR="00C932CB" w:rsidRPr="009F1F44">
          <w:rPr>
            <w:rStyle w:val="a3"/>
            <w:rFonts w:ascii="Verdana" w:hAnsi="Verdana"/>
            <w:noProof/>
          </w:rPr>
          <w:t>MQTT HEX</w:t>
        </w:r>
        <w:r w:rsidR="00C932CB" w:rsidRPr="009F1F44">
          <w:rPr>
            <w:rStyle w:val="a3"/>
            <w:rFonts w:ascii="Verdana" w:hAnsi="Verdana" w:hint="eastAsia"/>
            <w:noProof/>
          </w:rPr>
          <w:t>模式</w:t>
        </w:r>
        <w:r w:rsidR="00C932CB" w:rsidRPr="009F1F44">
          <w:rPr>
            <w:rStyle w:val="a3"/>
            <w:rFonts w:ascii="Verdana" w:hAnsi="Verdana"/>
            <w:noProof/>
          </w:rPr>
          <w:t>AT+LSMQTTHEXMODE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4" w:history="1">
        <w:r w:rsidR="00C932CB" w:rsidRPr="009F1F44">
          <w:rPr>
            <w:rStyle w:val="a3"/>
            <w:rFonts w:ascii="Verdana" w:hAnsi="Verdana"/>
            <w:noProof/>
          </w:rPr>
          <w:t>13.8.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收到</w:t>
        </w:r>
        <w:r w:rsidR="00C932CB" w:rsidRPr="009F1F44">
          <w:rPr>
            <w:rStyle w:val="a3"/>
            <w:rFonts w:ascii="Verdana" w:hAnsi="Verdana"/>
            <w:noProof/>
          </w:rPr>
          <w:t>MQTT</w:t>
        </w:r>
        <w:r w:rsidR="00C932CB" w:rsidRPr="009F1F44">
          <w:rPr>
            <w:rStyle w:val="a3"/>
            <w:rFonts w:ascii="Verdana" w:hAnsi="Verdana" w:hint="eastAsia"/>
            <w:noProof/>
          </w:rPr>
          <w:t>服务器数据后的</w:t>
        </w:r>
        <w:r w:rsidR="00C932CB" w:rsidRPr="009F1F44">
          <w:rPr>
            <w:rStyle w:val="a3"/>
            <w:rFonts w:ascii="Verdana" w:hAnsi="Verdana"/>
            <w:noProof/>
          </w:rPr>
          <w:t xml:space="preserve"> </w:t>
        </w:r>
        <w:r w:rsidR="00C932CB" w:rsidRPr="009F1F44">
          <w:rPr>
            <w:rStyle w:val="a3"/>
            <w:rFonts w:ascii="Verdana" w:hAnsi="Verdana" w:hint="eastAsia"/>
            <w:noProof/>
          </w:rPr>
          <w:t>主动上报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10"/>
        <w:rPr>
          <w:rFonts w:ascii="Calibri" w:hAnsi="Calibri"/>
          <w:noProof/>
          <w:szCs w:val="22"/>
        </w:rPr>
      </w:pPr>
      <w:hyperlink w:anchor="_Toc490654275" w:history="1">
        <w:r w:rsidR="00C932CB" w:rsidRPr="009F1F44">
          <w:rPr>
            <w:rStyle w:val="a3"/>
            <w:rFonts w:ascii="Verdana" w:hAnsi="Verdana"/>
            <w:noProof/>
          </w:rPr>
          <w:t>14.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文件传输协议相关指令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6" w:history="1">
        <w:r w:rsidR="00C932CB" w:rsidRPr="009F1F44">
          <w:rPr>
            <w:rStyle w:val="a3"/>
            <w:rFonts w:ascii="Verdana" w:hAnsi="Verdana"/>
            <w:noProof/>
          </w:rPr>
          <w:t>14.1.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控制网络连接</w:t>
        </w:r>
        <w:r w:rsidR="00C932CB" w:rsidRPr="009F1F44">
          <w:rPr>
            <w:rStyle w:val="a3"/>
            <w:rFonts w:ascii="Verdana" w:hAnsi="Verdana"/>
            <w:noProof/>
          </w:rPr>
          <w:t>AT+LSFTPCALL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7" w:history="1">
        <w:r w:rsidR="00C932CB" w:rsidRPr="009F1F44">
          <w:rPr>
            <w:rStyle w:val="a3"/>
            <w:rFonts w:ascii="Verdana" w:hAnsi="Verdana"/>
            <w:noProof/>
          </w:rPr>
          <w:t>14.2.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配置参数</w:t>
        </w:r>
        <w:r w:rsidR="00C932CB" w:rsidRPr="009F1F44">
          <w:rPr>
            <w:rStyle w:val="a3"/>
            <w:rFonts w:ascii="Verdana" w:hAnsi="Verdana"/>
            <w:noProof/>
          </w:rPr>
          <w:t>AT+LSFTPCFG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8" w:history="1">
        <w:r w:rsidR="00C932CB" w:rsidRPr="009F1F44">
          <w:rPr>
            <w:rStyle w:val="a3"/>
            <w:rFonts w:ascii="Verdana" w:hAnsi="Verdana"/>
            <w:noProof/>
          </w:rPr>
          <w:t>14.3.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和远程服务器建立</w:t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连接</w:t>
        </w:r>
        <w:r w:rsidR="00C932CB" w:rsidRPr="009F1F44">
          <w:rPr>
            <w:rStyle w:val="a3"/>
            <w:rFonts w:ascii="Verdana" w:hAnsi="Verdana"/>
            <w:noProof/>
          </w:rPr>
          <w:t>AT+LSFTPOPN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79" w:history="1">
        <w:r w:rsidR="00C932CB" w:rsidRPr="009F1F44">
          <w:rPr>
            <w:rStyle w:val="a3"/>
            <w:rFonts w:ascii="Verdana" w:hAnsi="Verdana"/>
            <w:noProof/>
          </w:rPr>
          <w:t>14.4.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从远程服务器获取当前目录</w:t>
        </w:r>
        <w:r w:rsidR="00C932CB" w:rsidRPr="009F1F44">
          <w:rPr>
            <w:rStyle w:val="a3"/>
            <w:rFonts w:ascii="Verdana" w:hAnsi="Verdana"/>
            <w:noProof/>
          </w:rPr>
          <w:t xml:space="preserve"> AT+LSFTPPWD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0" w:history="1">
        <w:r w:rsidR="00C932CB" w:rsidRPr="009F1F44">
          <w:rPr>
            <w:rStyle w:val="a3"/>
            <w:rFonts w:ascii="Verdana" w:hAnsi="Verdana"/>
            <w:noProof/>
          </w:rPr>
          <w:t>14.5.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返回上一层目录</w:t>
        </w:r>
        <w:r w:rsidR="00C932CB" w:rsidRPr="009F1F44">
          <w:rPr>
            <w:rStyle w:val="a3"/>
            <w:rFonts w:ascii="Verdana" w:hAnsi="Verdana"/>
            <w:noProof/>
          </w:rPr>
          <w:t xml:space="preserve"> AT+LSFTPCDUP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1" w:history="1">
        <w:r w:rsidR="00C932CB" w:rsidRPr="009F1F44">
          <w:rPr>
            <w:rStyle w:val="a3"/>
            <w:rFonts w:ascii="Verdana" w:hAnsi="Verdana"/>
            <w:noProof/>
          </w:rPr>
          <w:t>14.6.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打开远程服务器指定目录</w:t>
        </w:r>
        <w:r w:rsidR="00C932CB" w:rsidRPr="009F1F44">
          <w:rPr>
            <w:rStyle w:val="a3"/>
            <w:rFonts w:ascii="Verdana" w:hAnsi="Verdana"/>
            <w:noProof/>
          </w:rPr>
          <w:t>AT+LSFTPCWD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2" w:history="1">
        <w:r w:rsidR="00C932CB" w:rsidRPr="009F1F44">
          <w:rPr>
            <w:rStyle w:val="a3"/>
            <w:rFonts w:ascii="Verdana" w:hAnsi="Verdana"/>
            <w:noProof/>
          </w:rPr>
          <w:t>14.7.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获取远程服务器某个文件的大小</w:t>
        </w:r>
        <w:r w:rsidR="00C932CB" w:rsidRPr="009F1F44">
          <w:rPr>
            <w:rStyle w:val="a3"/>
            <w:rFonts w:ascii="Verdana" w:hAnsi="Verdana"/>
            <w:noProof/>
          </w:rPr>
          <w:t>AT+LSFTPSIZ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3" w:history="1">
        <w:r w:rsidR="00C932CB" w:rsidRPr="009F1F44">
          <w:rPr>
            <w:rStyle w:val="a3"/>
            <w:rFonts w:ascii="Verdana" w:hAnsi="Verdana"/>
            <w:noProof/>
          </w:rPr>
          <w:t>14.8.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从远程服务器删除一个已经存在的目录文件夹</w:t>
        </w:r>
        <w:r w:rsidR="00C932CB" w:rsidRPr="009F1F44">
          <w:rPr>
            <w:rStyle w:val="a3"/>
            <w:rFonts w:ascii="Verdana" w:hAnsi="Verdana"/>
            <w:noProof/>
          </w:rPr>
          <w:t>AT+LSFTPRMD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4" w:history="1">
        <w:r w:rsidR="00C932CB" w:rsidRPr="009F1F44">
          <w:rPr>
            <w:rStyle w:val="a3"/>
            <w:rFonts w:ascii="Verdana" w:hAnsi="Verdana"/>
            <w:noProof/>
          </w:rPr>
          <w:t>14.9.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远程服务器上创建一个空文件夹</w:t>
        </w:r>
        <w:r w:rsidR="00C932CB" w:rsidRPr="009F1F44">
          <w:rPr>
            <w:rStyle w:val="a3"/>
            <w:rFonts w:ascii="Verdana" w:hAnsi="Verdana"/>
            <w:noProof/>
          </w:rPr>
          <w:t>AT+LSFTPMKD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5" w:history="1">
        <w:r w:rsidR="00C932CB" w:rsidRPr="009F1F44">
          <w:rPr>
            <w:rStyle w:val="a3"/>
            <w:rFonts w:ascii="Verdana" w:hAnsi="Verdana"/>
            <w:noProof/>
          </w:rPr>
          <w:t>14.10.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远程服务器上删除一个已存在的文件</w:t>
        </w:r>
        <w:r w:rsidR="00C932CB" w:rsidRPr="009F1F44">
          <w:rPr>
            <w:rStyle w:val="a3"/>
            <w:rFonts w:ascii="Verdana" w:hAnsi="Verdana"/>
            <w:noProof/>
          </w:rPr>
          <w:t>AT+LSFTPDEL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6" w:history="1">
        <w:r w:rsidR="00C932CB" w:rsidRPr="009F1F44">
          <w:rPr>
            <w:rStyle w:val="a3"/>
            <w:rFonts w:ascii="Verdana" w:hAnsi="Verdana"/>
            <w:noProof/>
          </w:rPr>
          <w:t>14.11.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远程服务器下载一个文件</w:t>
        </w:r>
        <w:r w:rsidR="00C932CB" w:rsidRPr="009F1F44">
          <w:rPr>
            <w:rStyle w:val="a3"/>
            <w:rFonts w:ascii="Verdana" w:hAnsi="Verdana"/>
            <w:noProof/>
          </w:rPr>
          <w:t>AT+LSFTPDNL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7" w:history="1">
        <w:r w:rsidR="00C932CB" w:rsidRPr="009F1F44">
          <w:rPr>
            <w:rStyle w:val="a3"/>
            <w:rFonts w:ascii="Verdana" w:hAnsi="Verdana"/>
            <w:noProof/>
          </w:rPr>
          <w:t>14.12.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远程服务器上传一个文件</w:t>
        </w:r>
        <w:r w:rsidR="00C932CB" w:rsidRPr="009F1F44">
          <w:rPr>
            <w:rStyle w:val="a3"/>
            <w:rFonts w:ascii="Verdana" w:hAnsi="Verdana"/>
            <w:noProof/>
          </w:rPr>
          <w:t>AT+LSFTPUPL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8" w:history="1">
        <w:r w:rsidR="00C932CB" w:rsidRPr="009F1F44">
          <w:rPr>
            <w:rStyle w:val="a3"/>
            <w:rFonts w:ascii="Verdana" w:hAnsi="Verdana"/>
            <w:noProof/>
          </w:rPr>
          <w:t>14.13.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列出当前目录下的内容</w:t>
        </w:r>
        <w:r w:rsidR="00C932CB" w:rsidRPr="009F1F44">
          <w:rPr>
            <w:rStyle w:val="a3"/>
            <w:rFonts w:ascii="Verdana" w:hAnsi="Verdana"/>
            <w:noProof/>
          </w:rPr>
          <w:t>AT+LSFTPLSF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89" w:history="1">
        <w:r w:rsidR="00C932CB" w:rsidRPr="009F1F44">
          <w:rPr>
            <w:rStyle w:val="a3"/>
            <w:rFonts w:ascii="Verdana" w:hAnsi="Verdana"/>
            <w:noProof/>
          </w:rPr>
          <w:t>14.14.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关闭远程服务器连接</w:t>
        </w:r>
        <w:r w:rsidR="00C932CB" w:rsidRPr="009F1F44">
          <w:rPr>
            <w:rStyle w:val="a3"/>
            <w:rFonts w:ascii="Verdana" w:hAnsi="Verdana"/>
            <w:noProof/>
          </w:rPr>
          <w:t>AT+LSFTPCLS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90" w:history="1">
        <w:r w:rsidR="00C932CB" w:rsidRPr="009F1F44">
          <w:rPr>
            <w:rStyle w:val="a3"/>
            <w:rFonts w:ascii="Verdana" w:hAnsi="Verdana"/>
            <w:noProof/>
          </w:rPr>
          <w:t>14.15.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控制通道传输命令</w:t>
        </w:r>
        <w:r w:rsidR="00C932CB" w:rsidRPr="009F1F44">
          <w:rPr>
            <w:rStyle w:val="a3"/>
            <w:rFonts w:ascii="Verdana" w:hAnsi="Verdana"/>
            <w:noProof/>
          </w:rPr>
          <w:t>AT+LSFTPCTL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20"/>
        <w:rPr>
          <w:rFonts w:ascii="Calibri" w:hAnsi="Calibri"/>
          <w:noProof/>
          <w:szCs w:val="22"/>
        </w:rPr>
      </w:pPr>
      <w:hyperlink w:anchor="_Toc490654291" w:history="1">
        <w:r w:rsidR="00C932CB" w:rsidRPr="009F1F44">
          <w:rPr>
            <w:rStyle w:val="a3"/>
            <w:rFonts w:ascii="Verdana" w:hAnsi="Verdana"/>
            <w:noProof/>
          </w:rPr>
          <w:t>14.16.</w:t>
        </w:r>
        <w:r w:rsidR="00C932CB" w:rsidRPr="00FF5FB5">
          <w:rPr>
            <w:rFonts w:ascii="Calibri" w:hAnsi="Calibri"/>
            <w:noProof/>
            <w:szCs w:val="22"/>
          </w:rPr>
          <w:tab/>
        </w:r>
        <w:r w:rsidR="00C932CB" w:rsidRPr="009F1F44">
          <w:rPr>
            <w:rStyle w:val="a3"/>
            <w:rFonts w:ascii="Verdana" w:hAnsi="Verdana" w:hint="eastAsia"/>
            <w:noProof/>
          </w:rPr>
          <w:t>向</w:t>
        </w:r>
        <w:r w:rsidR="00C932CB" w:rsidRPr="009F1F44">
          <w:rPr>
            <w:rStyle w:val="a3"/>
            <w:rFonts w:ascii="Verdana" w:hAnsi="Verdana"/>
            <w:noProof/>
          </w:rPr>
          <w:t>FTP</w:t>
        </w:r>
        <w:r w:rsidR="00C932CB" w:rsidRPr="009F1F44">
          <w:rPr>
            <w:rStyle w:val="a3"/>
            <w:rFonts w:ascii="Verdana" w:hAnsi="Verdana" w:hint="eastAsia"/>
            <w:noProof/>
          </w:rPr>
          <w:t>数据通道传输数据</w:t>
        </w:r>
        <w:r w:rsidR="00C932CB" w:rsidRPr="009F1F44">
          <w:rPr>
            <w:rStyle w:val="a3"/>
            <w:rFonts w:ascii="Verdana" w:hAnsi="Verdana"/>
            <w:noProof/>
          </w:rPr>
          <w:t>AT+LSFTPDATA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E31460" w:rsidRDefault="0047341E">
      <w:pPr>
        <w:pStyle w:val="30"/>
        <w:tabs>
          <w:tab w:val="left" w:pos="1680"/>
          <w:tab w:val="right" w:leader="dot" w:pos="8302"/>
        </w:tabs>
        <w:ind w:leftChars="0" w:left="0"/>
        <w:rPr>
          <w:rStyle w:val="a3"/>
          <w:rFonts w:ascii="Verdana" w:hAnsi="Verdana"/>
          <w:color w:val="auto"/>
          <w:u w:val="none"/>
        </w:rPr>
      </w:pPr>
      <w:r>
        <w:rPr>
          <w:rFonts w:ascii="Verdana" w:hAnsi="Verdana" w:cs="Arial"/>
          <w:color w:val="000000"/>
        </w:rPr>
        <w:fldChar w:fldCharType="end"/>
      </w:r>
    </w:p>
    <w:p w:rsidR="00E31460" w:rsidRDefault="00E31460">
      <w:pPr>
        <w:jc w:val="center"/>
        <w:rPr>
          <w:rFonts w:ascii="Verdana" w:hAnsi="Verdana"/>
          <w:b/>
          <w:bCs/>
          <w:kern w:val="0"/>
          <w:sz w:val="28"/>
          <w:szCs w:val="28"/>
        </w:rPr>
      </w:pPr>
      <w:r>
        <w:rPr>
          <w:rFonts w:ascii="Verdana" w:hAnsi="Verdana"/>
          <w:b/>
          <w:bCs/>
          <w:kern w:val="0"/>
          <w:sz w:val="18"/>
          <w:szCs w:val="18"/>
        </w:rPr>
        <w:br w:type="page"/>
      </w:r>
      <w:r>
        <w:rPr>
          <w:rFonts w:ascii="Verdana" w:hAnsi="Verdana"/>
          <w:b/>
          <w:bCs/>
          <w:kern w:val="0"/>
          <w:sz w:val="28"/>
          <w:szCs w:val="28"/>
        </w:rPr>
        <w:lastRenderedPageBreak/>
        <w:t>表格</w:t>
      </w:r>
    </w:p>
    <w:p w:rsidR="00C932CB" w:rsidRPr="00FF5FB5" w:rsidRDefault="0047341E">
      <w:pPr>
        <w:pStyle w:val="af"/>
        <w:tabs>
          <w:tab w:val="right" w:leader="dot" w:pos="9628"/>
        </w:tabs>
        <w:ind w:left="781" w:hanging="361"/>
        <w:rPr>
          <w:rFonts w:ascii="Calibri" w:hAnsi="Calibri"/>
          <w:noProof/>
          <w:szCs w:val="22"/>
        </w:rPr>
      </w:pPr>
      <w:r w:rsidRPr="0047341E">
        <w:rPr>
          <w:rFonts w:ascii="Verdana" w:hAnsi="Verdana"/>
          <w:b/>
          <w:bCs/>
          <w:kern w:val="0"/>
          <w:sz w:val="18"/>
          <w:szCs w:val="18"/>
        </w:rPr>
        <w:fldChar w:fldCharType="begin"/>
      </w:r>
      <w:r w:rsidR="00E31460">
        <w:rPr>
          <w:rFonts w:ascii="Verdana" w:hAnsi="Verdana"/>
          <w:b/>
          <w:bCs/>
          <w:kern w:val="0"/>
          <w:sz w:val="18"/>
          <w:szCs w:val="18"/>
        </w:rPr>
        <w:instrText xml:space="preserve"> TOC \h \z \c "</w:instrText>
      </w:r>
      <w:r w:rsidR="00E31460">
        <w:rPr>
          <w:rFonts w:ascii="Verdana" w:hAnsi="Verdana"/>
          <w:b/>
          <w:bCs/>
          <w:kern w:val="0"/>
          <w:sz w:val="18"/>
          <w:szCs w:val="18"/>
        </w:rPr>
        <w:instrText>表格</w:instrText>
      </w:r>
      <w:r w:rsidR="00E31460">
        <w:rPr>
          <w:rFonts w:ascii="Verdana" w:hAnsi="Verdana"/>
          <w:b/>
          <w:bCs/>
          <w:kern w:val="0"/>
          <w:sz w:val="18"/>
          <w:szCs w:val="18"/>
        </w:rPr>
        <w:instrText xml:space="preserve">" </w:instrText>
      </w:r>
      <w:r w:rsidRPr="0047341E">
        <w:rPr>
          <w:rFonts w:ascii="Verdana" w:hAnsi="Verdana"/>
          <w:b/>
          <w:bCs/>
          <w:kern w:val="0"/>
          <w:sz w:val="18"/>
          <w:szCs w:val="18"/>
        </w:rPr>
        <w:fldChar w:fldCharType="separate"/>
      </w:r>
      <w:hyperlink w:anchor="_Toc49065429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：版本修订记录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：扩展语法指令的种类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：缩略语描述对照表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A/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AT&amp;F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 w:hint="eastAsia"/>
            <w:noProof/>
            <w:kern w:val="0"/>
          </w:rPr>
          <w:t>可以由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 xml:space="preserve"> AT&amp;F </w:t>
        </w:r>
        <w:r w:rsidR="00C932CB" w:rsidRPr="00BE17B0">
          <w:rPr>
            <w:rStyle w:val="a3"/>
            <w:rFonts w:ascii="Verdana" w:hAnsi="Verdana" w:cs="宋体" w:hint="eastAsia"/>
            <w:noProof/>
            <w:kern w:val="0"/>
          </w:rPr>
          <w:t>恢复出厂设置的指令及其参数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29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AT&amp;W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AT&amp;W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可以保存的指令及其参数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ATI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ATV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ATV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ATX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0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ATX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ATZ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ATZ</w:t>
        </w:r>
        <w:r w:rsidR="00C932CB" w:rsidRPr="00BE17B0">
          <w:rPr>
            <w:rStyle w:val="a3"/>
            <w:rFonts w:ascii="Verdana" w:hAnsi="Verdana" w:cs="宋体" w:hint="eastAsia"/>
            <w:noProof/>
            <w:kern w:val="0"/>
          </w:rPr>
          <w:t>指令可以恢复由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AT&amp;W</w:t>
        </w:r>
        <w:r w:rsidR="00C932CB" w:rsidRPr="00BE17B0">
          <w:rPr>
            <w:rStyle w:val="a3"/>
            <w:rFonts w:ascii="Verdana" w:hAnsi="Verdana" w:cs="宋体" w:hint="eastAsia"/>
            <w:noProof/>
            <w:kern w:val="0"/>
          </w:rPr>
          <w:t>指令保存的指令参数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1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ATS10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ATS10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AT+CGMI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2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AT+CGMM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39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AT+CGMR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AT+LCTSW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AT+BDTIME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AT+CGSN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 CIMI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AT+ICCID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AT+CNUM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AT+CNUM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AT+CRSM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3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AT+CRSM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49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 CSCS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 CSCS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AT+CFUN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AT+CFUN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AT+GCAP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AT+GCAP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AT+IPR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AT+IPR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AT+CCLK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4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AT+CCLK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59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AT+CRC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AT+CRC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AT+CMEE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AT+CMEE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63: &lt;err&gt;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码描述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–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常见错误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64: &lt;err&gt;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码描述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–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与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GPRS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附着故障相关的错误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65: &lt;err&gt;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码描述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–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与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GPRS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激活故障相关的错误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66: &lt;err&gt;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码描述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–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其他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GPRS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相关的错误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67: AT+CMER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5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68: AT+CMER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69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AT+CPAS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AT+CPAS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AT+CLAC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AT+CLAC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AT$QCPWRDN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ATD[&lt;dial_string&gt;]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ATD[&lt;dial_string&gt;]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6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AT+CEREG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79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AT+CEREG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AT+COPS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AT+COPS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AT+CSQ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AT+CSQ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AT+SIGNALIND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AT+SIGNALIND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AT+NWTYPEIND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AT+NWTYPEIND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7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AT+MODODR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89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AT+MODODR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AT+LTEOPMOD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AT+LTEOPMOD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AT+PSRAT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AT+PSRAT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AT+CTZU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AT+CTZU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AT+CTZR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AT+CTZR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8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AT+LCTCELLINFO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99: AT+LCTCELLINFO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AT+LSCELLINFO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AT+LSCELLINFO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AT+CPOL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AT+CPOL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AT+COPN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AT+COPN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AT+BNDPRF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AT+BNDPRF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39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AT+BNDPRF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频段选择表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109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AT+NWLPLMN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AT+NWLPLMN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AT+NWLSET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AT+NWLSET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AT+CPSMS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AT+CPSMS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AT+CEDRXS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0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AT+CEDRXS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119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AT+CEDRXRDP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AT+CEDRXRDP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AT$QCSIMAPP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AT$QCSIMAPP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AT^SYSINFO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AT^SYSINFO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AT$QCRMCALL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AT$QCRMCALL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AT+CLCK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1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AT+CLCK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129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AT+CPIN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AT+CPIN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AT+CPWD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AT+CPWD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AT+CPNNUM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AT+CPNNUM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AT+CGDCONT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AT+CGDCONT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AT+CGATT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2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AT+CGATT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139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AT+CGACT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AT+CGACT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AT+CGPADDR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kern w:val="0"/>
          </w:rPr>
          <w:t>AT+CGPADDR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AT+CGREG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AT+CGREG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AT+GPSCONFIG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3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AT+GPSSTART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149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AT+GPSSTART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AT+NMEAS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操作命令：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AT+GPSNMEA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命令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AT+LSIPPROFILE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AT+LSIPPROFILE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4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159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AT+LSIPLISTEN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AT+LSIPLISTEN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AT+LSIPSRVCLOSE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AT+LSIPSRVCLOSE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AT+LSIPSEND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AT+LSIPSEND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AT+LSIPPUSH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AT+LSIPPUSH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5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AT+LSIPFLUSH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169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AT+LSIPFLUSH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AT+LSIPDNSR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AT+LSIPDNSR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172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AT+LSIPACCEPT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173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AT+LSIPACCEPT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AT+LSIPRTCP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175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AT+LSIPRTCP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176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AT+LSIPRUDP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177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AT+LSIPRUDP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6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178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AT+LSIPHEX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179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AT+LSIPHEX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AT+LSPING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181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AT+LSPING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参数详细说明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182: AT+LSIPTPS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183: AT+LSIPTPS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184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AT+MIPCALL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185: AT+MIPCALL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186: AT+MIPOPEN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187: AT+MIPCALL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7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188: AT+MIPCLOSE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189: AT+MIPCLOSE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190: AT+MIPMODE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191: AT+MIPMODE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192: AT+MIPSEND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193: AT+MIPSEND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194: AT+MIPDQ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195: AT+MIPDQ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196: AT+MIPDR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197: AT+MIPDR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8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198: AT+MIPDD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199: AT+MIPDD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200: AT+MIPTCFG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201: AT+MIPTCFG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202: AT+MIPTRSP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203: AT+MIPTRSP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204: +MIPDATA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205: +MIPDATA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206: AT+LSHTTPCFG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207: AT+ LSHTTPCFG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49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208: AT+LSHTTPURL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209: AT+LSHTTPURL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210: AT+LSHTTPHEADERINFO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211: AT+LSHTTPHEADERINFO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212: AT+LSHTTPGET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213: AT+LSHTTPGET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214: AT+LSHTTPPOST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215: </w:t>
        </w:r>
        <w:r w:rsidR="00C932CB" w:rsidRPr="00BE17B0">
          <w:rPr>
            <w:rStyle w:val="a3"/>
            <w:rFonts w:ascii="Arial" w:hAnsi="Arial" w:cs="Arial"/>
            <w:noProof/>
          </w:rPr>
          <w:t>AT+LSHTTPPOST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216: AT+LSHTTPREAD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217: AT+LSHTTPREAD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0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218: AT+LSLWMTM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219: AT+LSLWMTM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220: AT+LSEDPCALL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221: AT+LSEDPCALL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222: AT+LSEDPOPEN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223: AT+LSEDPOPEN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224: AT+LSEDPCFG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225: AT+LSEDPCFG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226: AT+LSEDPCON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227: AT+LSEDPCON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1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228: AT+LSEDPPING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229: AT+LSEDPSAVE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230: AT+LSEDPCON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231: AT+LSEDPPUSH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232: AT+LSEDPPUSH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233: AT+LSEDPCLOSE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234: AT+LSEDP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235: AT+LSMQTTCFG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236: AT+LSMQTTCFG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237: AT+LSMQTTCALL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2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238: AT+LSMQTTCALL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239:AT+LSMQTTOPEN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240: AT+LSMQTTOPEN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241: AT+LSMQTTCLOSE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242: AT+LSMQTTCLOSE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243: AT+LSMQTTSUB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244: AT+</w:t>
        </w:r>
        <w:r w:rsidR="00C932CB" w:rsidRPr="00BE17B0">
          <w:rPr>
            <w:rStyle w:val="a3"/>
            <w:rFonts w:ascii="Verdana" w:hAnsi="Verdana"/>
            <w:noProof/>
          </w:rPr>
          <w:t>LSMQTTSUB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245: AT+LSMQTTPUB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246: AT+LSMQTTPUB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247: AT+LSMQTTHEXMODE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3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248: AT+LSMQTTHEXMODE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 249: MQTT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收到的主动上报消息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250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：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AT+LSFTPCALL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251: AT+LSFTPCALL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252: AT+LSFTPCFG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253: AT+LSFTPCFG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254: AT+LSFTPOPN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255: AT+LSFTPOPN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256: AT+LSFTPPWD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257: AT+LSFTPCDUP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4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258: AT+LSFTPCWD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259: AT+LSFTPCWD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260: AT+LSFTPSIZ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261: AT+LSFTPSIZ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262: AT+LSFTPRMD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263: AT+LSFTPRMD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264: AT+LSFTPMKD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265: AT+LSFTPMKD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266: AT+LSFTPDEL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267: AT+LSFTPDEL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5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268: AT+LSFTPDNL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0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269: AT+LSFTPDNL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1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270: AT+LSFTPUPL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2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271: AT+LSFTPUPL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3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272: AT+LSFTPLSF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4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273: AT+LSFTPCLS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5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274: AT+LSFTPCLS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6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275: AT+LSFTPCTL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7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276: AT+LSFTPCTL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8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>277: AT+LSFTPDATA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操作指令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C932CB" w:rsidRPr="00FF5FB5" w:rsidRDefault="0047341E">
      <w:pPr>
        <w:pStyle w:val="af"/>
        <w:tabs>
          <w:tab w:val="right" w:leader="dot" w:pos="9628"/>
        </w:tabs>
        <w:ind w:left="840" w:hanging="420"/>
        <w:rPr>
          <w:rFonts w:ascii="Calibri" w:hAnsi="Calibri"/>
          <w:noProof/>
          <w:szCs w:val="22"/>
        </w:rPr>
      </w:pPr>
      <w:hyperlink w:anchor="_Toc490654569" w:history="1"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表</w:t>
        </w:r>
        <w:r w:rsidR="00C932CB" w:rsidRPr="00BE17B0">
          <w:rPr>
            <w:rStyle w:val="a3"/>
            <w:rFonts w:ascii="Verdana" w:hAnsi="Verdana" w:cs="宋体"/>
            <w:noProof/>
            <w:spacing w:val="-7"/>
            <w:kern w:val="0"/>
            <w:position w:val="-2"/>
          </w:rPr>
          <w:t xml:space="preserve">278: AT+LSFTPDATA </w:t>
        </w:r>
        <w:r w:rsidR="00C932CB" w:rsidRPr="00BE17B0">
          <w:rPr>
            <w:rStyle w:val="a3"/>
            <w:rFonts w:ascii="Verdana" w:hAnsi="Verdana" w:cs="宋体" w:hint="eastAsia"/>
            <w:noProof/>
            <w:spacing w:val="-7"/>
            <w:kern w:val="0"/>
            <w:position w:val="-2"/>
          </w:rPr>
          <w:t>参数描述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E31460" w:rsidRDefault="0047341E">
      <w:pPr>
        <w:jc w:val="center"/>
        <w:rPr>
          <w:rFonts w:ascii="Verdana" w:hAnsi="Verdana"/>
          <w:b/>
          <w:bCs/>
          <w:kern w:val="0"/>
          <w:sz w:val="18"/>
          <w:szCs w:val="18"/>
        </w:rPr>
      </w:pPr>
      <w:r>
        <w:rPr>
          <w:rFonts w:ascii="Verdana" w:hAnsi="Verdana"/>
          <w:bCs/>
          <w:kern w:val="0"/>
          <w:szCs w:val="18"/>
        </w:rPr>
        <w:fldChar w:fldCharType="end"/>
      </w:r>
    </w:p>
    <w:p w:rsidR="00E31460" w:rsidRDefault="00E31460">
      <w:pPr>
        <w:jc w:val="center"/>
        <w:rPr>
          <w:rFonts w:ascii="Verdana" w:hAnsi="Verdana"/>
          <w:b/>
          <w:bCs/>
          <w:kern w:val="0"/>
          <w:sz w:val="18"/>
          <w:szCs w:val="18"/>
        </w:rPr>
      </w:pPr>
      <w:r>
        <w:rPr>
          <w:rFonts w:ascii="Verdana" w:hAnsi="Verdana"/>
          <w:b/>
          <w:bCs/>
          <w:kern w:val="0"/>
          <w:sz w:val="18"/>
          <w:szCs w:val="18"/>
        </w:rPr>
        <w:br w:type="page"/>
      </w:r>
    </w:p>
    <w:p w:rsidR="00E31460" w:rsidRDefault="00E31460">
      <w:pPr>
        <w:jc w:val="center"/>
        <w:rPr>
          <w:rFonts w:ascii="Verdana" w:hAnsi="Verdana"/>
          <w:b/>
          <w:bCs/>
          <w:kern w:val="0"/>
          <w:sz w:val="28"/>
          <w:szCs w:val="28"/>
        </w:rPr>
      </w:pPr>
      <w:r>
        <w:rPr>
          <w:rFonts w:ascii="Verdana" w:hAnsi="Verdana"/>
          <w:b/>
          <w:bCs/>
          <w:kern w:val="0"/>
          <w:sz w:val="28"/>
          <w:szCs w:val="28"/>
        </w:rPr>
        <w:lastRenderedPageBreak/>
        <w:t>图表</w:t>
      </w:r>
    </w:p>
    <w:p w:rsidR="00C932CB" w:rsidRPr="00FF5FB5" w:rsidRDefault="0047341E">
      <w:pPr>
        <w:pStyle w:val="af"/>
        <w:tabs>
          <w:tab w:val="right" w:leader="dot" w:pos="9628"/>
        </w:tabs>
        <w:ind w:left="980" w:hanging="560"/>
        <w:rPr>
          <w:rFonts w:ascii="Calibri" w:hAnsi="Calibri"/>
          <w:noProof/>
          <w:szCs w:val="22"/>
        </w:rPr>
      </w:pPr>
      <w:r>
        <w:rPr>
          <w:rFonts w:ascii="Verdana" w:hAnsi="Verdana"/>
          <w:sz w:val="28"/>
          <w:szCs w:val="28"/>
        </w:rPr>
        <w:fldChar w:fldCharType="begin"/>
      </w:r>
      <w:r w:rsidR="00E31460">
        <w:rPr>
          <w:rFonts w:ascii="Verdana" w:hAnsi="Verdana"/>
          <w:sz w:val="28"/>
          <w:szCs w:val="28"/>
        </w:rPr>
        <w:instrText xml:space="preserve"> TOC \h \z \c "</w:instrText>
      </w:r>
      <w:r w:rsidR="00E31460">
        <w:rPr>
          <w:rFonts w:ascii="Verdana" w:hAnsi="Verdana"/>
          <w:sz w:val="28"/>
          <w:szCs w:val="28"/>
        </w:rPr>
        <w:instrText>图表</w:instrText>
      </w:r>
      <w:r w:rsidR="00E31460">
        <w:rPr>
          <w:rFonts w:ascii="Verdana" w:hAnsi="Verdana"/>
          <w:sz w:val="28"/>
          <w:szCs w:val="28"/>
        </w:rPr>
        <w:instrText xml:space="preserve">" </w:instrText>
      </w:r>
      <w:r>
        <w:rPr>
          <w:rFonts w:ascii="Verdana" w:hAnsi="Verdana"/>
          <w:sz w:val="28"/>
          <w:szCs w:val="28"/>
        </w:rPr>
        <w:fldChar w:fldCharType="separate"/>
      </w:r>
      <w:hyperlink w:anchor="_Toc490654570" w:history="1">
        <w:r w:rsidR="00C932CB" w:rsidRPr="008A03A7">
          <w:rPr>
            <w:rStyle w:val="a3"/>
            <w:rFonts w:ascii="Verdana" w:hAnsi="Verdana" w:hint="eastAsia"/>
            <w:noProof/>
          </w:rPr>
          <w:t>图</w:t>
        </w:r>
        <w:r w:rsidR="00C932CB" w:rsidRPr="008A03A7">
          <w:rPr>
            <w:rStyle w:val="a3"/>
            <w:rFonts w:ascii="Verdana" w:hAnsi="Verdana"/>
            <w:noProof/>
          </w:rPr>
          <w:t>1</w:t>
        </w:r>
        <w:r w:rsidR="00C932CB" w:rsidRPr="008A03A7">
          <w:rPr>
            <w:rStyle w:val="a3"/>
            <w:rFonts w:ascii="Verdana" w:hAnsi="Verdana" w:hint="eastAsia"/>
            <w:noProof/>
          </w:rPr>
          <w:t>：</w:t>
        </w:r>
        <w:r w:rsidR="00C932CB" w:rsidRPr="008A03A7">
          <w:rPr>
            <w:rStyle w:val="a3"/>
            <w:rFonts w:ascii="Verdana" w:hAnsi="Verdana"/>
            <w:noProof/>
          </w:rPr>
          <w:t>AT</w:t>
        </w:r>
        <w:r w:rsidR="00C932CB" w:rsidRPr="008A03A7">
          <w:rPr>
            <w:rStyle w:val="a3"/>
            <w:rFonts w:ascii="Verdana" w:hAnsi="Verdana" w:hint="eastAsia"/>
            <w:noProof/>
          </w:rPr>
          <w:t>指令指令行结构</w:t>
        </w:r>
        <w:r w:rsidR="00C93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32CB">
          <w:rPr>
            <w:noProof/>
            <w:webHidden/>
          </w:rPr>
          <w:instrText xml:space="preserve"> PAGEREF _Toc490654570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B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460" w:rsidRDefault="0047341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fldChar w:fldCharType="end"/>
      </w: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jc w:val="center"/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</w:pPr>
    </w:p>
    <w:p w:rsidR="00E31460" w:rsidRDefault="00E31460">
      <w:pPr>
        <w:rPr>
          <w:rFonts w:ascii="Verdana" w:hAnsi="Verdana"/>
          <w:sz w:val="28"/>
          <w:szCs w:val="28"/>
        </w:rPr>
        <w:sectPr w:rsidR="00E31460">
          <w:headerReference w:type="default" r:id="rId8"/>
          <w:footerReference w:type="even" r:id="rId9"/>
          <w:footerReference w:type="default" r:id="rId10"/>
          <w:pgSz w:w="11906" w:h="16838"/>
          <w:pgMar w:top="1304" w:right="1134" w:bottom="1304" w:left="1134" w:header="851" w:footer="617" w:gutter="0"/>
          <w:pgNumType w:start="1"/>
          <w:cols w:space="720"/>
          <w:docGrid w:linePitch="312"/>
        </w:sectPr>
      </w:pPr>
    </w:p>
    <w:bookmarkEnd w:id="0"/>
    <w:p w:rsidR="00E31460" w:rsidRDefault="00E31460">
      <w:pPr>
        <w:pStyle w:val="1"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kern w:val="0"/>
          <w:sz w:val="36"/>
          <w:szCs w:val="36"/>
        </w:rPr>
        <w:lastRenderedPageBreak/>
        <w:t xml:space="preserve">  </w:t>
      </w:r>
      <w:bookmarkStart w:id="1" w:name="_Toc364781667"/>
      <w:bookmarkStart w:id="2" w:name="_Toc323805240"/>
      <w:bookmarkStart w:id="3" w:name="_Toc364786953"/>
      <w:bookmarkStart w:id="4" w:name="_Toc395286844"/>
      <w:bookmarkStart w:id="5" w:name="_Toc364787398"/>
      <w:bookmarkStart w:id="6" w:name="_Toc364847248"/>
      <w:bookmarkStart w:id="7" w:name="_Toc364785974"/>
      <w:bookmarkStart w:id="8" w:name="_Toc324408142"/>
      <w:bookmarkStart w:id="9" w:name="_Toc364786983"/>
      <w:bookmarkStart w:id="10" w:name="_Toc364787383"/>
      <w:bookmarkStart w:id="11" w:name="_Toc364786467"/>
      <w:bookmarkStart w:id="12" w:name="_Toc364786968"/>
      <w:bookmarkStart w:id="13" w:name="_Toc364762190"/>
      <w:bookmarkStart w:id="14" w:name="_Toc364847263"/>
      <w:bookmarkStart w:id="15" w:name="_Toc323805259"/>
      <w:bookmarkStart w:id="16" w:name="_Toc325542952"/>
      <w:bookmarkStart w:id="17" w:name="_Toc476750058"/>
      <w:bookmarkStart w:id="18" w:name="_Toc476755659"/>
      <w:bookmarkStart w:id="19" w:name="_Toc490654120"/>
      <w:r>
        <w:rPr>
          <w:rFonts w:ascii="Verdana" w:hAnsi="Verdana"/>
          <w:sz w:val="32"/>
          <w:szCs w:val="32"/>
        </w:rPr>
        <w:t>前言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31460" w:rsidRDefault="00C47856">
      <w:pPr>
        <w:rPr>
          <w:rFonts w:ascii="Verdana" w:hAnsi="Verdana" w:cs="Arial"/>
        </w:rPr>
      </w:pPr>
      <w:r>
        <w:rPr>
          <w:rFonts w:ascii="Verdana" w:hAnsi="Verdana" w:cs="Arial"/>
          <w:szCs w:val="21"/>
        </w:rPr>
        <w:t>C1100</w:t>
      </w:r>
      <w:r w:rsidR="00E31460">
        <w:rPr>
          <w:rFonts w:ascii="宋体" w:hAnsi="宋体" w:cs="Arial"/>
          <w:szCs w:val="21"/>
        </w:rPr>
        <w:t>无线模块是一款适用于</w:t>
      </w:r>
      <w:r w:rsidR="00E31460">
        <w:rPr>
          <w:rFonts w:ascii="Verdana" w:hAnsi="Verdana" w:cs="Arial"/>
          <w:szCs w:val="21"/>
        </w:rPr>
        <w:t>LTE Cat.M1/LTE NB1/EGPRS</w:t>
      </w:r>
      <w:r w:rsidR="00E31460">
        <w:rPr>
          <w:rFonts w:ascii="Verdana" w:hAnsi="Verdana" w:cs="Arial"/>
          <w:szCs w:val="21"/>
        </w:rPr>
        <w:t>多种网络制式的无线终端产品，在</w:t>
      </w:r>
      <w:r w:rsidR="00E31460">
        <w:rPr>
          <w:rFonts w:ascii="Verdana" w:hAnsi="Verdana" w:cs="Arial" w:hint="eastAsia"/>
          <w:szCs w:val="21"/>
        </w:rPr>
        <w:t>LTE</w:t>
      </w:r>
      <w:r w:rsidR="00E31460">
        <w:rPr>
          <w:rFonts w:ascii="Verdana" w:hAnsi="Verdana" w:cs="Arial"/>
          <w:szCs w:val="21"/>
        </w:rPr>
        <w:t>网路下，</w:t>
      </w:r>
      <w:r>
        <w:rPr>
          <w:rFonts w:ascii="Verdana" w:hAnsi="Verdana" w:cs="Arial"/>
          <w:szCs w:val="21"/>
        </w:rPr>
        <w:t>C1100</w:t>
      </w:r>
      <w:r w:rsidR="00E31460">
        <w:rPr>
          <w:rFonts w:ascii="Verdana" w:hAnsi="Verdana" w:cs="Arial"/>
          <w:szCs w:val="21"/>
        </w:rPr>
        <w:t>接入</w:t>
      </w:r>
      <w:r w:rsidR="00E31460">
        <w:rPr>
          <w:rFonts w:ascii="Verdana" w:hAnsi="Verdana" w:cs="Arial" w:hint="eastAsia"/>
          <w:szCs w:val="21"/>
        </w:rPr>
        <w:t>L</w:t>
      </w:r>
      <w:r w:rsidR="00E31460">
        <w:rPr>
          <w:rFonts w:ascii="Verdana" w:hAnsi="Verdana" w:cs="Arial"/>
          <w:szCs w:val="21"/>
        </w:rPr>
        <w:t>TE</w:t>
      </w:r>
      <w:r w:rsidR="00E31460">
        <w:rPr>
          <w:rFonts w:ascii="Verdana" w:hAnsi="Verdana" w:cs="Arial" w:hint="eastAsia"/>
          <w:szCs w:val="21"/>
        </w:rPr>
        <w:t>网络</w:t>
      </w:r>
      <w:r w:rsidR="00E31460">
        <w:rPr>
          <w:rFonts w:ascii="宋体" w:hAnsi="宋体" w:cs="Arial"/>
          <w:szCs w:val="21"/>
        </w:rPr>
        <w:t>，在没有</w:t>
      </w:r>
      <w:r w:rsidR="00E31460">
        <w:rPr>
          <w:rFonts w:ascii="Verdana" w:hAnsi="Verdana" w:cs="Arial"/>
          <w:szCs w:val="21"/>
        </w:rPr>
        <w:t>LTE</w:t>
      </w:r>
      <w:r w:rsidR="00E31460">
        <w:rPr>
          <w:rFonts w:ascii="宋体" w:hAnsi="宋体" w:cs="Arial"/>
          <w:szCs w:val="21"/>
        </w:rPr>
        <w:t>网络覆盖的情况下，</w:t>
      </w:r>
      <w:r>
        <w:rPr>
          <w:rFonts w:ascii="Verdana" w:hAnsi="Verdana" w:cs="Arial"/>
          <w:szCs w:val="21"/>
        </w:rPr>
        <w:t>C1100</w:t>
      </w:r>
      <w:r w:rsidR="00E31460">
        <w:rPr>
          <w:rFonts w:ascii="宋体" w:hAnsi="宋体" w:cs="Arial"/>
          <w:szCs w:val="21"/>
        </w:rPr>
        <w:t>还可以通过</w:t>
      </w:r>
      <w:r w:rsidR="00E31460">
        <w:rPr>
          <w:rFonts w:ascii="Verdana" w:hAnsi="Verdana" w:cs="Arial"/>
          <w:szCs w:val="21"/>
        </w:rPr>
        <w:t xml:space="preserve">EGPRS </w:t>
      </w:r>
      <w:r w:rsidR="00E31460">
        <w:rPr>
          <w:rFonts w:ascii="Verdana" w:hAnsi="Verdana" w:cs="Arial" w:hint="eastAsia"/>
          <w:szCs w:val="21"/>
        </w:rPr>
        <w:t>网络</w:t>
      </w:r>
      <w:r w:rsidR="00E31460">
        <w:rPr>
          <w:rFonts w:ascii="Verdana" w:hAnsi="Verdana" w:cs="Arial"/>
          <w:szCs w:val="21"/>
        </w:rPr>
        <w:t>接入</w:t>
      </w:r>
      <w:r w:rsidR="00E31460">
        <w:rPr>
          <w:rFonts w:ascii="Verdana" w:hAnsi="Verdana" w:cs="Arial" w:hint="eastAsia"/>
          <w:szCs w:val="21"/>
        </w:rPr>
        <w:t>。</w:t>
      </w:r>
    </w:p>
    <w:p w:rsidR="00E31460" w:rsidRDefault="00C47856">
      <w:pPr>
        <w:rPr>
          <w:rFonts w:ascii="Verdana" w:hAnsi="Verdana" w:cs="Arial"/>
        </w:rPr>
      </w:pPr>
      <w:r>
        <w:rPr>
          <w:rFonts w:ascii="Verdana" w:hAnsi="Verdana" w:cs="Arial" w:hint="eastAsia"/>
        </w:rPr>
        <w:t>C1100</w:t>
      </w:r>
      <w:r w:rsidR="00E31460">
        <w:rPr>
          <w:rFonts w:ascii="Verdana" w:hAnsi="Verdana" w:cs="Arial"/>
        </w:rPr>
        <w:t>提供</w:t>
      </w:r>
      <w:r w:rsidR="00E31460">
        <w:rPr>
          <w:rFonts w:ascii="Verdana" w:hAnsi="Verdana" w:cs="Arial" w:hint="eastAsia"/>
        </w:rPr>
        <w:t>窄带低速</w:t>
      </w:r>
      <w:r w:rsidR="00E31460">
        <w:rPr>
          <w:rFonts w:ascii="Verdana" w:hAnsi="Verdana" w:cs="Arial"/>
        </w:rPr>
        <w:t>数据接入功能，可广泛应用于</w:t>
      </w:r>
      <w:r w:rsidR="00E31460">
        <w:rPr>
          <w:rFonts w:ascii="Verdana" w:hAnsi="Verdana" w:cs="Arial" w:hint="eastAsia"/>
        </w:rPr>
        <w:t>监控表量、智能家居、个人穿戴、汽车电子、支付领域</w:t>
      </w:r>
      <w:r w:rsidR="00E31460">
        <w:rPr>
          <w:rFonts w:ascii="Verdana" w:hAnsi="Verdana" w:cs="Arial"/>
        </w:rPr>
        <w:t>等</w:t>
      </w:r>
      <w:r w:rsidR="00E31460">
        <w:rPr>
          <w:rFonts w:ascii="Verdana" w:hAnsi="Verdana" w:cs="Arial" w:hint="eastAsia"/>
        </w:rPr>
        <w:t>多种物联网应用场合</w:t>
      </w:r>
      <w:r w:rsidR="00E31460">
        <w:rPr>
          <w:rFonts w:ascii="Verdana" w:hAnsi="Verdana" w:cs="Arial"/>
        </w:rPr>
        <w:t>。</w:t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20" w:name="_Toc364787399"/>
      <w:bookmarkStart w:id="21" w:name="_Toc364786468"/>
      <w:bookmarkStart w:id="22" w:name="_Toc490654121"/>
      <w:r>
        <w:rPr>
          <w:rFonts w:ascii="Verdana" w:eastAsia="宋体" w:hAnsi="Verdana" w:cs="Arial"/>
          <w:sz w:val="28"/>
          <w:szCs w:val="28"/>
        </w:rPr>
        <w:t>文档目的</w:t>
      </w:r>
      <w:bookmarkEnd w:id="20"/>
      <w:bookmarkEnd w:id="21"/>
      <w:bookmarkEnd w:id="22"/>
    </w:p>
    <w:p w:rsidR="00E31460" w:rsidRDefault="00E31460">
      <w:pPr>
        <w:rPr>
          <w:rFonts w:ascii="Verdana" w:hAnsi="Verdana" w:cs="Arial"/>
        </w:rPr>
      </w:pPr>
      <w:r>
        <w:rPr>
          <w:rFonts w:ascii="Verdana" w:hAnsi="Verdana" w:cs="Arial"/>
        </w:rPr>
        <w:t>本文档详细介绍了</w:t>
      </w:r>
      <w:r w:rsidR="00C47856">
        <w:rPr>
          <w:rFonts w:ascii="Verdana" w:hAnsi="Verdana" w:cs="Arial" w:hint="eastAsia"/>
        </w:rPr>
        <w:t>C1100</w:t>
      </w:r>
      <w:r>
        <w:rPr>
          <w:rFonts w:ascii="Verdana" w:hAnsi="Verdana" w:cs="Arial"/>
        </w:rPr>
        <w:t>无线模块所支持的</w:t>
      </w:r>
      <w:r>
        <w:rPr>
          <w:rFonts w:ascii="Verdana" w:hAnsi="Verdana" w:cs="Arial"/>
        </w:rPr>
        <w:t>AT</w:t>
      </w:r>
      <w:r>
        <w:rPr>
          <w:rFonts w:ascii="Verdana" w:hAnsi="Verdana" w:cs="Arial"/>
        </w:rPr>
        <w:t>指令集，包括标准</w:t>
      </w:r>
      <w:r>
        <w:rPr>
          <w:rFonts w:ascii="Verdana" w:hAnsi="Verdana" w:cs="Arial"/>
        </w:rPr>
        <w:t>AT</w:t>
      </w:r>
      <w:r>
        <w:rPr>
          <w:rFonts w:ascii="Verdana" w:hAnsi="Verdana" w:cs="Arial"/>
        </w:rPr>
        <w:t>指令和</w:t>
      </w:r>
      <w:r w:rsidR="00C47856">
        <w:rPr>
          <w:rFonts w:ascii="Verdana" w:hAnsi="Verdana" w:cs="Arial"/>
        </w:rPr>
        <w:t>联想懂的通信</w:t>
      </w:r>
      <w:r>
        <w:rPr>
          <w:rFonts w:ascii="Verdana" w:hAnsi="Verdana" w:cs="Arial"/>
        </w:rPr>
        <w:t>专用的扩展</w:t>
      </w:r>
      <w:r>
        <w:rPr>
          <w:rFonts w:ascii="Verdana" w:hAnsi="Verdana" w:cs="Arial"/>
        </w:rPr>
        <w:t>AT</w:t>
      </w:r>
      <w:r>
        <w:rPr>
          <w:rFonts w:ascii="Verdana" w:hAnsi="Verdana" w:cs="Arial"/>
        </w:rPr>
        <w:t>指令。指导用户进行模块的指令交互，协助客户进行应用。</w:t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23" w:name="_Toc364787400"/>
      <w:bookmarkStart w:id="24" w:name="_Toc280603535"/>
      <w:bookmarkStart w:id="25" w:name="_Toc287455619"/>
      <w:bookmarkStart w:id="26" w:name="_Toc364786469"/>
      <w:bookmarkStart w:id="27" w:name="_Toc490654122"/>
      <w:r>
        <w:rPr>
          <w:rFonts w:ascii="Verdana" w:eastAsia="宋体" w:hAnsi="Verdana" w:cs="Arial"/>
          <w:sz w:val="28"/>
          <w:szCs w:val="28"/>
        </w:rPr>
        <w:t>内容一览</w:t>
      </w:r>
      <w:bookmarkEnd w:id="23"/>
      <w:bookmarkEnd w:id="24"/>
      <w:bookmarkEnd w:id="25"/>
      <w:bookmarkEnd w:id="26"/>
      <w:bookmarkEnd w:id="27"/>
    </w:p>
    <w:p w:rsidR="00E31460" w:rsidRDefault="00E31460">
      <w:pPr>
        <w:rPr>
          <w:rFonts w:ascii="Verdana" w:hAnsi="Verdana" w:cs="Arial"/>
          <w:szCs w:val="21"/>
        </w:rPr>
      </w:pPr>
      <w:r>
        <w:rPr>
          <w:rFonts w:ascii="Verdana" w:hAnsi="Verdana" w:cs="Arial"/>
        </w:rPr>
        <w:t>本文共分为以下</w:t>
      </w:r>
      <w:r>
        <w:rPr>
          <w:rFonts w:ascii="Verdana" w:hAnsi="Verdana" w:cs="Arial"/>
          <w:szCs w:val="21"/>
        </w:rPr>
        <w:t>几部分</w:t>
      </w:r>
      <w:r>
        <w:rPr>
          <w:rFonts w:ascii="Verdana" w:hAnsi="Verdana" w:cs="Arial" w:hint="eastAsia"/>
          <w:szCs w:val="21"/>
        </w:rPr>
        <w:t>:</w:t>
      </w:r>
    </w:p>
    <w:p w:rsidR="00E31460" w:rsidRDefault="0047341E">
      <w:pPr>
        <w:pStyle w:val="10"/>
        <w:rPr>
          <w:szCs w:val="22"/>
        </w:rPr>
      </w:pPr>
      <w:r>
        <w:rPr>
          <w:rFonts w:ascii="Verdana" w:hAnsi="Verdana" w:cs="Arial"/>
        </w:rPr>
        <w:fldChar w:fldCharType="begin"/>
      </w:r>
      <w:r w:rsidR="00E31460">
        <w:rPr>
          <w:rFonts w:ascii="Verdana" w:hAnsi="Verdana" w:cs="Arial"/>
        </w:rPr>
        <w:instrText xml:space="preserve"> TOC \o "1-1" \n \u </w:instrText>
      </w:r>
      <w:r>
        <w:rPr>
          <w:rFonts w:ascii="Verdana" w:hAnsi="Verdana" w:cs="Arial"/>
        </w:rPr>
        <w:fldChar w:fldCharType="separate"/>
      </w:r>
      <w:r w:rsidR="00E31460">
        <w:rPr>
          <w:rFonts w:ascii="Verdana" w:hAnsi="Verdana"/>
        </w:rPr>
        <w:t>1.</w:t>
      </w:r>
      <w:r w:rsidR="00E31460">
        <w:rPr>
          <w:szCs w:val="22"/>
        </w:rPr>
        <w:tab/>
      </w:r>
      <w:r w:rsidR="00E31460">
        <w:rPr>
          <w:rFonts w:ascii="Verdana" w:hAnsi="Verdana" w:hint="eastAsia"/>
        </w:rPr>
        <w:t>前言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/>
        </w:rPr>
        <w:t>2.</w:t>
      </w:r>
      <w:r>
        <w:rPr>
          <w:szCs w:val="22"/>
        </w:rPr>
        <w:tab/>
      </w:r>
      <w:r>
        <w:rPr>
          <w:rFonts w:ascii="Verdana" w:hAnsi="Verdana" w:hint="eastAsia"/>
        </w:rPr>
        <w:t>通用命令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/>
        </w:rPr>
        <w:t>3.</w:t>
      </w:r>
      <w:r>
        <w:rPr>
          <w:szCs w:val="22"/>
        </w:rPr>
        <w:tab/>
      </w:r>
      <w:r>
        <w:rPr>
          <w:rFonts w:ascii="Verdana" w:hAnsi="Verdana" w:hint="eastAsia"/>
        </w:rPr>
        <w:t>呼叫控制指令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eastAsia="黑体" w:hAnsi="Verdana"/>
          <w:kern w:val="0"/>
        </w:rPr>
        <w:t>4.</w:t>
      </w:r>
      <w:r>
        <w:rPr>
          <w:szCs w:val="22"/>
        </w:rPr>
        <w:tab/>
      </w:r>
      <w:r>
        <w:rPr>
          <w:rFonts w:ascii="Verdana" w:hAnsi="Verdana" w:hint="eastAsia"/>
        </w:rPr>
        <w:t>配置指令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eastAsia="黑体" w:hAnsi="Verdana"/>
          <w:kern w:val="0"/>
        </w:rPr>
        <w:t>5.</w:t>
      </w:r>
      <w:r>
        <w:rPr>
          <w:szCs w:val="22"/>
        </w:rPr>
        <w:tab/>
      </w:r>
      <w:r>
        <w:rPr>
          <w:rFonts w:ascii="Verdana" w:hAnsi="Verdana" w:hint="eastAsia"/>
        </w:rPr>
        <w:t>网络服务相关命令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 w:cs="宋体"/>
          <w:spacing w:val="-7"/>
          <w:kern w:val="0"/>
          <w:position w:val="-2"/>
        </w:rPr>
        <w:t>6.</w:t>
      </w:r>
      <w:r>
        <w:rPr>
          <w:szCs w:val="22"/>
        </w:rPr>
        <w:tab/>
      </w:r>
      <w:r>
        <w:rPr>
          <w:rFonts w:ascii="宋体" w:hAnsi="宋体" w:cs="宋体" w:hint="eastAsia"/>
          <w:spacing w:val="-7"/>
          <w:kern w:val="0"/>
          <w:position w:val="-2"/>
        </w:rPr>
        <w:t>安全控制命令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/>
        </w:rPr>
        <w:t>7.</w:t>
      </w:r>
      <w:r>
        <w:rPr>
          <w:szCs w:val="22"/>
        </w:rPr>
        <w:tab/>
      </w:r>
      <w:r>
        <w:rPr>
          <w:rFonts w:ascii="Verdana" w:hAnsi="Verdana" w:hint="eastAsia"/>
        </w:rPr>
        <w:t>数据业务命令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/>
        </w:rPr>
        <w:t>8.</w:t>
      </w:r>
      <w:r>
        <w:rPr>
          <w:szCs w:val="22"/>
        </w:rPr>
        <w:tab/>
      </w:r>
      <w:r>
        <w:rPr>
          <w:rFonts w:ascii="Verdana" w:hAnsi="Verdana"/>
        </w:rPr>
        <w:t>GPS</w:t>
      </w:r>
      <w:r>
        <w:rPr>
          <w:rFonts w:ascii="Verdana" w:hAnsi="Verdana" w:hint="eastAsia"/>
        </w:rPr>
        <w:t>相关命令</w:t>
      </w:r>
    </w:p>
    <w:p w:rsidR="00E31460" w:rsidRDefault="00E31460">
      <w:pPr>
        <w:pStyle w:val="10"/>
        <w:rPr>
          <w:szCs w:val="22"/>
        </w:rPr>
      </w:pPr>
      <w:r>
        <w:rPr>
          <w:rFonts w:ascii="Verdana" w:hAnsi="Verdana"/>
        </w:rPr>
        <w:t>9.</w:t>
      </w:r>
      <w:r>
        <w:rPr>
          <w:szCs w:val="22"/>
        </w:rPr>
        <w:tab/>
      </w:r>
      <w:r>
        <w:rPr>
          <w:rFonts w:ascii="Verdana" w:hAnsi="Verdana"/>
        </w:rPr>
        <w:t>TCP/IP</w:t>
      </w:r>
      <w:r>
        <w:rPr>
          <w:rFonts w:ascii="Verdana" w:hAnsi="Verdana" w:hint="eastAsia"/>
        </w:rPr>
        <w:t>相关的</w:t>
      </w:r>
      <w:r w:rsidR="00C47856">
        <w:rPr>
          <w:rFonts w:ascii="Verdana" w:hAnsi="Verdana"/>
        </w:rPr>
        <w:t>Lenovo Connect</w:t>
      </w:r>
      <w:r>
        <w:rPr>
          <w:rFonts w:ascii="Verdana" w:hAnsi="Verdana" w:hint="eastAsia"/>
        </w:rPr>
        <w:t>扩展</w:t>
      </w:r>
      <w:r>
        <w:rPr>
          <w:rFonts w:ascii="Verdana" w:hAnsi="Verdana"/>
        </w:rPr>
        <w:t>AT</w:t>
      </w:r>
    </w:p>
    <w:p w:rsidR="00E31460" w:rsidRDefault="0047341E">
      <w:pPr>
        <w:rPr>
          <w:rFonts w:ascii="Verdana" w:hAnsi="Verdana" w:cs="Arial"/>
        </w:rPr>
      </w:pPr>
      <w:r>
        <w:rPr>
          <w:rFonts w:ascii="Verdana" w:hAnsi="Verdana" w:cs="Arial"/>
        </w:rPr>
        <w:fldChar w:fldCharType="end"/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28" w:name="_Toc364786470"/>
      <w:bookmarkStart w:id="29" w:name="_Toc287455620"/>
      <w:bookmarkStart w:id="30" w:name="_Toc364787401"/>
      <w:bookmarkStart w:id="31" w:name="_Toc280603536"/>
      <w:bookmarkStart w:id="32" w:name="_Toc490654123"/>
      <w:r>
        <w:rPr>
          <w:rFonts w:ascii="Verdana" w:eastAsia="宋体" w:hAnsi="Verdana" w:cs="Arial"/>
          <w:sz w:val="28"/>
          <w:szCs w:val="28"/>
        </w:rPr>
        <w:t>相关文档</w:t>
      </w:r>
      <w:bookmarkEnd w:id="28"/>
      <w:bookmarkEnd w:id="29"/>
      <w:bookmarkEnd w:id="30"/>
      <w:bookmarkEnd w:id="31"/>
      <w:bookmarkEnd w:id="32"/>
    </w:p>
    <w:p w:rsidR="00E31460" w:rsidRDefault="00C47856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C1100</w:t>
      </w:r>
      <w:r w:rsidR="00E31460">
        <w:rPr>
          <w:rFonts w:ascii="Verdana" w:hAnsi="Verdana"/>
        </w:rPr>
        <w:t>模块规格说明；</w:t>
      </w:r>
    </w:p>
    <w:p w:rsidR="00E31460" w:rsidRDefault="00C47856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C1100</w:t>
      </w:r>
      <w:r w:rsidR="00E31460">
        <w:rPr>
          <w:rFonts w:ascii="Verdana" w:hAnsi="Verdana"/>
        </w:rPr>
        <w:t>模块硬件接口手册；</w:t>
      </w:r>
    </w:p>
    <w:p w:rsidR="00E31460" w:rsidRDefault="00C47856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C1100</w:t>
      </w:r>
      <w:r w:rsidR="00E31460">
        <w:rPr>
          <w:rFonts w:ascii="Verdana" w:hAnsi="Verdana"/>
        </w:rPr>
        <w:t xml:space="preserve"> EVB</w:t>
      </w:r>
      <w:r w:rsidR="00E31460">
        <w:rPr>
          <w:rFonts w:ascii="Verdana" w:hAnsi="Verdana"/>
        </w:rPr>
        <w:t>用户手册；</w:t>
      </w:r>
    </w:p>
    <w:p w:rsidR="00E31460" w:rsidRDefault="00C47856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C1100</w:t>
      </w:r>
      <w:r w:rsidR="00E31460">
        <w:rPr>
          <w:rFonts w:ascii="Verdana" w:hAnsi="Verdana"/>
        </w:rPr>
        <w:t>参考设计电路；</w:t>
      </w:r>
    </w:p>
    <w:p w:rsidR="00E31460" w:rsidRDefault="00C47856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C1100</w:t>
      </w:r>
      <w:r w:rsidR="00E31460">
        <w:rPr>
          <w:rFonts w:ascii="Verdana" w:hAnsi="Verdana"/>
        </w:rPr>
        <w:t>应用业务流程手册。</w:t>
      </w:r>
      <w:r w:rsidR="00E31460">
        <w:rPr>
          <w:rFonts w:ascii="Verdana" w:hAnsi="Verdana"/>
        </w:rPr>
        <w:br w:type="page"/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33" w:name="_Toc287455621"/>
      <w:bookmarkStart w:id="34" w:name="_Toc364787402"/>
      <w:bookmarkStart w:id="35" w:name="_Toc364786471"/>
      <w:bookmarkStart w:id="36" w:name="_Toc280603537"/>
      <w:bookmarkStart w:id="37" w:name="_Toc490654124"/>
      <w:r>
        <w:rPr>
          <w:rFonts w:ascii="Verdana" w:eastAsia="宋体" w:hAnsi="Verdana" w:cs="Arial"/>
          <w:sz w:val="28"/>
          <w:szCs w:val="28"/>
        </w:rPr>
        <w:lastRenderedPageBreak/>
        <w:t>修订记录</w:t>
      </w:r>
      <w:bookmarkEnd w:id="33"/>
      <w:bookmarkEnd w:id="34"/>
      <w:bookmarkEnd w:id="35"/>
      <w:bookmarkEnd w:id="36"/>
      <w:bookmarkEnd w:id="37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38" w:name="_Toc49065429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版本修订记录</w:t>
      </w:r>
      <w:bookmarkEnd w:id="38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843"/>
        <w:gridCol w:w="1701"/>
        <w:gridCol w:w="4840"/>
      </w:tblGrid>
      <w:tr w:rsidR="00E31460">
        <w:tc>
          <w:tcPr>
            <w:tcW w:w="1276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姓名</w:t>
            </w:r>
          </w:p>
        </w:tc>
        <w:tc>
          <w:tcPr>
            <w:tcW w:w="1701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发布时间</w:t>
            </w:r>
          </w:p>
        </w:tc>
        <w:tc>
          <w:tcPr>
            <w:tcW w:w="4840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修订描述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sz w:val="18"/>
                <w:szCs w:val="18"/>
              </w:rPr>
              <w:t>.0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bookmarkStart w:id="39" w:name="OLE_LINK47"/>
            <w:bookmarkStart w:id="40" w:name="OLE_LINK58"/>
            <w:r>
              <w:rPr>
                <w:rFonts w:ascii="Verdana" w:hAnsi="Verdana" w:cs="Arial"/>
                <w:sz w:val="18"/>
                <w:szCs w:val="18"/>
              </w:rPr>
              <w:t>2</w:t>
            </w:r>
            <w:r>
              <w:rPr>
                <w:rFonts w:ascii="Verdana" w:hAnsi="Verdana" w:cs="Arial" w:hint="eastAsia"/>
                <w:sz w:val="18"/>
                <w:szCs w:val="18"/>
              </w:rPr>
              <w:t>017-03-0</w:t>
            </w:r>
            <w:bookmarkEnd w:id="39"/>
            <w:bookmarkEnd w:id="40"/>
            <w:r>
              <w:rPr>
                <w:rFonts w:ascii="Verdana" w:hAnsi="Verdana" w:cs="Arial" w:hint="eastAsia"/>
                <w:sz w:val="18"/>
                <w:szCs w:val="18"/>
              </w:rPr>
              <w:t>8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sz w:val="18"/>
                <w:szCs w:val="18"/>
              </w:rPr>
              <w:t>.0</w:t>
            </w:r>
            <w:r>
              <w:rPr>
                <w:rFonts w:ascii="Verdana" w:hAnsi="Verdana" w:cs="Arial"/>
                <w:sz w:val="18"/>
                <w:szCs w:val="18"/>
              </w:rPr>
              <w:t>版本创建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sz w:val="18"/>
                <w:szCs w:val="18"/>
              </w:rPr>
              <w:t>.</w:t>
            </w:r>
            <w:r>
              <w:rPr>
                <w:rFonts w:ascii="Verdana" w:hAnsi="Verdana" w:cs="Arial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  <w:r>
              <w:rPr>
                <w:rFonts w:ascii="Verdana" w:hAnsi="Verdana" w:cs="Arial" w:hint="eastAsia"/>
                <w:sz w:val="18"/>
                <w:szCs w:val="18"/>
              </w:rPr>
              <w:t>017-03-10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修改</w:t>
            </w:r>
          </w:p>
        </w:tc>
      </w:tr>
      <w:tr w:rsidR="00E31460">
        <w:trPr>
          <w:trHeight w:val="231"/>
        </w:trPr>
        <w:tc>
          <w:tcPr>
            <w:tcW w:w="127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V1.2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  <w:r>
              <w:rPr>
                <w:rFonts w:ascii="Verdana" w:hAnsi="Verdana" w:cs="Arial" w:hint="eastAsia"/>
                <w:sz w:val="18"/>
                <w:szCs w:val="18"/>
              </w:rPr>
              <w:t>017-03-14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删增</w:t>
            </w:r>
            <w:r>
              <w:rPr>
                <w:rFonts w:ascii="Verdana" w:hAnsi="Verdana" w:cs="Arial" w:hint="eastAsia"/>
                <w:sz w:val="18"/>
                <w:szCs w:val="18"/>
              </w:rPr>
              <w:t>AT</w:t>
            </w:r>
            <w:r>
              <w:rPr>
                <w:rFonts w:ascii="Verdana" w:hAnsi="Verdana" w:cs="Arial" w:hint="eastAsia"/>
                <w:sz w:val="18"/>
                <w:szCs w:val="18"/>
              </w:rPr>
              <w:t>命令</w:t>
            </w:r>
          </w:p>
        </w:tc>
      </w:tr>
      <w:tr w:rsidR="00E31460">
        <w:tc>
          <w:tcPr>
            <w:tcW w:w="1276" w:type="dxa"/>
            <w:vMerge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</w:t>
            </w:r>
            <w:r>
              <w:rPr>
                <w:rFonts w:ascii="Verdana" w:hAnsi="Verdana" w:cs="Arial"/>
                <w:sz w:val="18"/>
                <w:szCs w:val="18"/>
              </w:rPr>
              <w:t>-03-16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修改</w:t>
            </w:r>
            <w:r>
              <w:rPr>
                <w:rFonts w:ascii="Verdana" w:hAnsi="Verdana" w:cs="Arial" w:hint="eastAsia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sz w:val="18"/>
                <w:szCs w:val="18"/>
              </w:rPr>
              <w:t>+MODODR</w:t>
            </w:r>
            <w:r>
              <w:rPr>
                <w:rFonts w:ascii="Verdana" w:hAnsi="Verdana" w:cs="Arial" w:hint="eastAsia"/>
                <w:sz w:val="18"/>
                <w:szCs w:val="18"/>
              </w:rPr>
              <w:t>、</w:t>
            </w:r>
            <w:r>
              <w:rPr>
                <w:rFonts w:ascii="Verdana" w:hAnsi="Verdana" w:cs="Arial"/>
                <w:sz w:val="18"/>
                <w:szCs w:val="18"/>
              </w:rPr>
              <w:t>AT+PSRAT</w:t>
            </w:r>
            <w:r>
              <w:rPr>
                <w:rFonts w:ascii="Verdana" w:hAnsi="Verdana" w:cs="Arial"/>
                <w:sz w:val="18"/>
                <w:szCs w:val="18"/>
              </w:rPr>
              <w:t>指令</w:t>
            </w:r>
          </w:p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完善</w:t>
            </w:r>
            <w:r>
              <w:rPr>
                <w:rFonts w:ascii="Verdana" w:hAnsi="Verdana" w:cs="Arial"/>
                <w:sz w:val="18"/>
                <w:szCs w:val="18"/>
              </w:rPr>
              <w:t>AT+CPOL</w:t>
            </w:r>
            <w:r>
              <w:rPr>
                <w:rFonts w:ascii="Verdana" w:hAnsi="Verdana" w:cs="Arial" w:hint="eastAsia"/>
                <w:sz w:val="18"/>
                <w:szCs w:val="18"/>
              </w:rPr>
              <w:t>指令</w:t>
            </w:r>
          </w:p>
        </w:tc>
      </w:tr>
      <w:tr w:rsidR="00E31460">
        <w:tc>
          <w:tcPr>
            <w:tcW w:w="127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V1.3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2017-04-12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增加第二套内置协议栈</w:t>
            </w:r>
            <w:r>
              <w:rPr>
                <w:rFonts w:ascii="Verdana" w:hAnsi="Verdana" w:cs="Arial" w:hint="eastAsia"/>
                <w:sz w:val="18"/>
                <w:szCs w:val="18"/>
              </w:rPr>
              <w:t>AT</w:t>
            </w:r>
            <w:r>
              <w:rPr>
                <w:rFonts w:ascii="Verdana" w:hAnsi="Verdana" w:cs="Arial" w:hint="eastAsia"/>
                <w:sz w:val="18"/>
                <w:szCs w:val="18"/>
              </w:rPr>
              <w:t>命令</w:t>
            </w:r>
          </w:p>
        </w:tc>
      </w:tr>
      <w:tr w:rsidR="00E31460">
        <w:tc>
          <w:tcPr>
            <w:tcW w:w="1276" w:type="dxa"/>
            <w:vMerge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2017-04-17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修改</w:t>
            </w:r>
            <w:r>
              <w:rPr>
                <w:rFonts w:ascii="Verdana" w:hAnsi="Verdana" w:cs="Arial" w:hint="eastAsia"/>
                <w:sz w:val="18"/>
                <w:szCs w:val="18"/>
              </w:rPr>
              <w:t>+CEREG,+CSQ,+MODODR</w:t>
            </w:r>
            <w:r>
              <w:rPr>
                <w:rFonts w:ascii="Verdana" w:hAnsi="Verdana" w:cs="Arial" w:hint="eastAsia"/>
                <w:sz w:val="18"/>
                <w:szCs w:val="18"/>
              </w:rPr>
              <w:t>指令</w:t>
            </w:r>
          </w:p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+CPSMS</w:t>
            </w:r>
            <w:r>
              <w:rPr>
                <w:rFonts w:ascii="Verdana" w:hAnsi="Verdana" w:cs="Arial" w:hint="eastAsia"/>
                <w:sz w:val="18"/>
                <w:szCs w:val="18"/>
              </w:rPr>
              <w:t>、</w:t>
            </w:r>
            <w:r>
              <w:rPr>
                <w:rFonts w:ascii="Verdana" w:hAnsi="Verdana" w:cs="Arial" w:hint="eastAsia"/>
                <w:sz w:val="18"/>
                <w:szCs w:val="18"/>
              </w:rPr>
              <w:t>+LTEOPMOD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V1.4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2017-05-10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http(s)</w:t>
            </w:r>
            <w:r>
              <w:rPr>
                <w:rFonts w:ascii="Verdana" w:hAnsi="Verdana" w:cs="Arial" w:hint="eastAsia"/>
                <w:sz w:val="18"/>
                <w:szCs w:val="18"/>
              </w:rPr>
              <w:t>相关</w:t>
            </w:r>
            <w:r>
              <w:rPr>
                <w:rFonts w:ascii="Verdana" w:hAnsi="Verdana" w:cs="Arial" w:hint="eastAsia"/>
                <w:sz w:val="18"/>
                <w:szCs w:val="18"/>
              </w:rPr>
              <w:t>AT</w:t>
            </w:r>
            <w:r>
              <w:rPr>
                <w:rFonts w:ascii="Verdana" w:hAnsi="Verdana" w:cs="Arial" w:hint="eastAsia"/>
                <w:sz w:val="18"/>
                <w:szCs w:val="18"/>
              </w:rPr>
              <w:t>命令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V1.5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</w:t>
            </w:r>
            <w:r>
              <w:rPr>
                <w:rFonts w:ascii="Verdana" w:hAnsi="Verdana" w:cs="Arial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sz w:val="18"/>
                <w:szCs w:val="18"/>
              </w:rPr>
              <w:t>5-22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^sysinfo</w:t>
            </w:r>
            <w:r>
              <w:rPr>
                <w:rFonts w:ascii="Verdana" w:hAnsi="Verdana" w:cs="Arial" w:hint="eastAsia"/>
                <w:sz w:val="18"/>
                <w:szCs w:val="18"/>
              </w:rPr>
              <w:t>和</w:t>
            </w:r>
            <w:r>
              <w:rPr>
                <w:rFonts w:ascii="Verdana" w:hAnsi="Verdana" w:cs="Arial"/>
                <w:sz w:val="18"/>
                <w:szCs w:val="18"/>
              </w:rPr>
              <w:t>$QCSIMAPP</w:t>
            </w:r>
            <w:r>
              <w:rPr>
                <w:rFonts w:ascii="Verdana" w:hAnsi="Verdana" w:cs="Arial" w:hint="eastAsia"/>
                <w:sz w:val="18"/>
                <w:szCs w:val="18"/>
              </w:rPr>
              <w:t>指令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V1.6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</w:t>
            </w:r>
            <w:r>
              <w:rPr>
                <w:rFonts w:ascii="Verdana" w:hAnsi="Verdana" w:cs="Arial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sz w:val="18"/>
                <w:szCs w:val="18"/>
              </w:rPr>
              <w:t>6-23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LWM2M</w:t>
            </w:r>
            <w:r>
              <w:rPr>
                <w:rFonts w:ascii="Verdana" w:hAnsi="Verdana" w:cs="Arial" w:hint="eastAsia"/>
                <w:sz w:val="18"/>
                <w:szCs w:val="18"/>
              </w:rPr>
              <w:t>指令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V1.7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</w:t>
            </w:r>
            <w:r>
              <w:rPr>
                <w:rFonts w:ascii="Verdana" w:hAnsi="Verdana" w:cs="Arial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sz w:val="18"/>
                <w:szCs w:val="18"/>
              </w:rPr>
              <w:t>7-12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EDP</w:t>
            </w:r>
            <w:r>
              <w:rPr>
                <w:rFonts w:ascii="Verdana" w:hAnsi="Verdana" w:cs="Arial" w:hint="eastAsia"/>
                <w:sz w:val="18"/>
                <w:szCs w:val="18"/>
              </w:rPr>
              <w:t>指令</w:t>
            </w:r>
          </w:p>
        </w:tc>
      </w:tr>
      <w:tr w:rsidR="00E31460"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sz w:val="18"/>
                <w:szCs w:val="18"/>
              </w:rPr>
              <w:t>1.8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</w:t>
            </w:r>
            <w:r>
              <w:rPr>
                <w:rFonts w:ascii="Verdana" w:hAnsi="Verdana" w:cs="Arial"/>
                <w:sz w:val="18"/>
                <w:szCs w:val="18"/>
              </w:rPr>
              <w:t>-07-25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/>
                <w:sz w:val="18"/>
                <w:szCs w:val="18"/>
              </w:rPr>
              <w:t>MQTT</w:t>
            </w:r>
            <w:r>
              <w:rPr>
                <w:rFonts w:ascii="Verdana" w:hAnsi="Verdana" w:cs="Arial"/>
                <w:sz w:val="18"/>
                <w:szCs w:val="18"/>
              </w:rPr>
              <w:t>相关指令</w:t>
            </w:r>
          </w:p>
        </w:tc>
      </w:tr>
      <w:tr w:rsidR="00E31460">
        <w:tc>
          <w:tcPr>
            <w:tcW w:w="127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sz w:val="18"/>
                <w:szCs w:val="18"/>
              </w:rPr>
              <w:t>1.</w:t>
            </w:r>
            <w:r>
              <w:rPr>
                <w:rFonts w:ascii="Verdana" w:hAnsi="Verdana" w:cs="Arial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</w:t>
            </w:r>
            <w:r>
              <w:rPr>
                <w:rFonts w:ascii="Verdana" w:hAnsi="Verdana" w:cs="Arial"/>
                <w:sz w:val="18"/>
                <w:szCs w:val="18"/>
              </w:rPr>
              <w:t>-07-2</w:t>
            </w:r>
            <w:r>
              <w:rPr>
                <w:rFonts w:ascii="Verdana" w:hAnsi="Verdana" w:cs="Arial" w:hint="eastAsia"/>
                <w:sz w:val="18"/>
                <w:szCs w:val="18"/>
              </w:rPr>
              <w:t>9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FTP</w:t>
            </w:r>
            <w:r>
              <w:rPr>
                <w:rFonts w:ascii="Verdana" w:hAnsi="Verdana" w:cs="Arial" w:hint="eastAsia"/>
                <w:sz w:val="18"/>
                <w:szCs w:val="18"/>
              </w:rPr>
              <w:t>相关指令</w:t>
            </w:r>
          </w:p>
        </w:tc>
      </w:tr>
      <w:tr w:rsidR="00E31460">
        <w:tc>
          <w:tcPr>
            <w:tcW w:w="1276" w:type="dxa"/>
            <w:vMerge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</w:t>
            </w:r>
            <w:r>
              <w:rPr>
                <w:rFonts w:ascii="Verdana" w:hAnsi="Verdana" w:cs="Arial"/>
                <w:sz w:val="18"/>
                <w:szCs w:val="18"/>
              </w:rPr>
              <w:t>-07-2</w:t>
            </w:r>
            <w:r>
              <w:rPr>
                <w:rFonts w:ascii="Verdana" w:hAnsi="Verdana" w:cs="Arial" w:hint="eastAsia"/>
                <w:sz w:val="18"/>
                <w:szCs w:val="18"/>
              </w:rPr>
              <w:t>9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eDRX</w:t>
            </w:r>
            <w:r>
              <w:rPr>
                <w:rFonts w:ascii="Verdana" w:hAnsi="Verdana" w:cs="Arial" w:hint="eastAsia"/>
                <w:sz w:val="18"/>
                <w:szCs w:val="18"/>
              </w:rPr>
              <w:t>配置相关指令</w:t>
            </w:r>
          </w:p>
        </w:tc>
      </w:tr>
      <w:tr w:rsidR="00E31460">
        <w:trPr>
          <w:trHeight w:val="625"/>
        </w:trPr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V2.0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2017-08-08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修改</w:t>
            </w:r>
            <w:r>
              <w:rPr>
                <w:rFonts w:ascii="Verdana" w:hAnsi="Verdana" w:cs="Arial" w:hint="eastAsia"/>
                <w:sz w:val="18"/>
                <w:szCs w:val="18"/>
              </w:rPr>
              <w:t>LCTCELLINFO</w:t>
            </w:r>
            <w:r>
              <w:rPr>
                <w:rFonts w:ascii="Verdana" w:hAnsi="Verdana" w:cs="Arial" w:hint="eastAsia"/>
                <w:sz w:val="18"/>
                <w:szCs w:val="18"/>
              </w:rPr>
              <w:t>中</w:t>
            </w:r>
            <w:r>
              <w:rPr>
                <w:rFonts w:ascii="Verdana" w:hAnsi="Verdana" w:cs="Arial" w:hint="eastAsia"/>
                <w:sz w:val="18"/>
                <w:szCs w:val="18"/>
              </w:rPr>
              <w:t>CELL_ID</w:t>
            </w:r>
            <w:r>
              <w:rPr>
                <w:rFonts w:ascii="Verdana" w:hAnsi="Verdana" w:cs="Arial" w:hint="eastAsia"/>
                <w:sz w:val="18"/>
                <w:szCs w:val="18"/>
              </w:rPr>
              <w:t>的取值范围，</w:t>
            </w:r>
            <w:r>
              <w:rPr>
                <w:rFonts w:ascii="Verdana" w:hAnsi="Verdana" w:cs="Arial" w:hint="eastAsia"/>
                <w:sz w:val="18"/>
                <w:szCs w:val="18"/>
              </w:rPr>
              <w:t>SINR</w:t>
            </w:r>
            <w:r>
              <w:rPr>
                <w:rFonts w:ascii="Verdana" w:hAnsi="Verdana" w:cs="Arial" w:hint="eastAsia"/>
                <w:sz w:val="18"/>
                <w:szCs w:val="18"/>
              </w:rPr>
              <w:t>的取值范围及描述，以及</w:t>
            </w:r>
            <w:r>
              <w:rPr>
                <w:rFonts w:ascii="Verdana" w:hAnsi="Verdana" w:cs="Arial" w:hint="eastAsia"/>
                <w:sz w:val="18"/>
                <w:szCs w:val="18"/>
              </w:rPr>
              <w:t>LSCELLINFO</w:t>
            </w:r>
            <w:r>
              <w:rPr>
                <w:rFonts w:ascii="Verdana" w:hAnsi="Verdana" w:cs="Arial" w:hint="eastAsia"/>
                <w:sz w:val="18"/>
                <w:szCs w:val="18"/>
              </w:rPr>
              <w:t>中</w:t>
            </w:r>
            <w:r>
              <w:rPr>
                <w:rFonts w:ascii="Verdana" w:hAnsi="Verdana" w:cs="Arial" w:hint="eastAsia"/>
                <w:sz w:val="18"/>
                <w:szCs w:val="18"/>
              </w:rPr>
              <w:t>SINR</w:t>
            </w:r>
            <w:r>
              <w:rPr>
                <w:rFonts w:ascii="Verdana" w:hAnsi="Verdana" w:cs="Arial" w:hint="eastAsia"/>
                <w:sz w:val="18"/>
                <w:szCs w:val="18"/>
              </w:rPr>
              <w:t>的描述</w:t>
            </w:r>
          </w:p>
        </w:tc>
      </w:tr>
      <w:tr w:rsidR="00E31460">
        <w:trPr>
          <w:trHeight w:val="625"/>
        </w:trPr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bookmarkStart w:id="41" w:name="_Toc364786472"/>
            <w:bookmarkStart w:id="42" w:name="_Toc364787403"/>
            <w:bookmarkStart w:id="43" w:name="_Toc287455622"/>
            <w:r>
              <w:rPr>
                <w:rFonts w:ascii="Verdana" w:hAnsi="Verdana" w:cs="Arial" w:hint="eastAsia"/>
                <w:sz w:val="18"/>
                <w:szCs w:val="18"/>
              </w:rPr>
              <w:t>V2.1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2017-08-15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添加</w:t>
            </w:r>
            <w:r>
              <w:rPr>
                <w:rFonts w:ascii="Verdana" w:hAnsi="Verdana" w:cs="Arial" w:hint="eastAsia"/>
                <w:sz w:val="18"/>
                <w:szCs w:val="18"/>
              </w:rPr>
              <w:t>LSMQTTHEXMODE</w:t>
            </w:r>
            <w:r>
              <w:rPr>
                <w:rFonts w:ascii="Verdana" w:hAnsi="Verdana" w:cs="Arial" w:hint="eastAsia"/>
                <w:sz w:val="18"/>
                <w:szCs w:val="18"/>
              </w:rPr>
              <w:t>支持</w:t>
            </w:r>
            <w:r>
              <w:rPr>
                <w:rFonts w:ascii="Verdana" w:hAnsi="Verdana" w:cs="Arial" w:hint="eastAsia"/>
                <w:sz w:val="18"/>
                <w:szCs w:val="18"/>
              </w:rPr>
              <w:t>16</w:t>
            </w:r>
            <w:r>
              <w:rPr>
                <w:rFonts w:ascii="Verdana" w:hAnsi="Verdana" w:cs="Arial" w:hint="eastAsia"/>
                <w:sz w:val="18"/>
                <w:szCs w:val="18"/>
              </w:rPr>
              <w:t>进制输入，修改</w:t>
            </w:r>
            <w:r>
              <w:rPr>
                <w:rFonts w:ascii="Verdana" w:hAnsi="Verdana" w:cs="Arial" w:hint="eastAsia"/>
                <w:sz w:val="18"/>
                <w:szCs w:val="18"/>
              </w:rPr>
              <w:t>LSMQTTCFG</w:t>
            </w:r>
            <w:r>
              <w:rPr>
                <w:rFonts w:ascii="Verdana" w:hAnsi="Verdana" w:cs="Arial" w:hint="eastAsia"/>
                <w:sz w:val="18"/>
                <w:szCs w:val="18"/>
              </w:rPr>
              <w:t>中</w:t>
            </w:r>
            <w:r>
              <w:rPr>
                <w:rFonts w:ascii="Verdana" w:hAnsi="Verdana" w:cs="Arial" w:hint="eastAsia"/>
                <w:sz w:val="18"/>
                <w:szCs w:val="18"/>
              </w:rPr>
              <w:t>message</w:t>
            </w:r>
            <w:r>
              <w:rPr>
                <w:rFonts w:ascii="Verdana" w:hAnsi="Verdana" w:cs="Arial" w:hint="eastAsia"/>
                <w:sz w:val="18"/>
                <w:szCs w:val="18"/>
              </w:rPr>
              <w:t>参数，可支持</w:t>
            </w:r>
            <w:r>
              <w:rPr>
                <w:rFonts w:ascii="Verdana" w:hAnsi="Verdana" w:cs="Arial" w:hint="eastAsia"/>
                <w:sz w:val="18"/>
                <w:szCs w:val="18"/>
              </w:rPr>
              <w:t>10</w:t>
            </w:r>
            <w:r>
              <w:rPr>
                <w:rFonts w:ascii="Verdana" w:hAnsi="Verdana" w:cs="Arial" w:hint="eastAsia"/>
                <w:sz w:val="18"/>
                <w:szCs w:val="18"/>
              </w:rPr>
              <w:t>组数据。</w:t>
            </w:r>
          </w:p>
        </w:tc>
      </w:tr>
      <w:tr w:rsidR="00E31460">
        <w:trPr>
          <w:trHeight w:val="625"/>
        </w:trPr>
        <w:tc>
          <w:tcPr>
            <w:tcW w:w="1276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sz w:val="18"/>
                <w:szCs w:val="18"/>
              </w:rPr>
              <w:t>2.2</w:t>
            </w:r>
          </w:p>
        </w:tc>
        <w:tc>
          <w:tcPr>
            <w:tcW w:w="1843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2017</w:t>
            </w:r>
            <w:r>
              <w:rPr>
                <w:rFonts w:ascii="Verdana" w:hAnsi="Verdana" w:cs="Arial"/>
                <w:sz w:val="18"/>
                <w:szCs w:val="18"/>
              </w:rPr>
              <w:t>-08-16</w:t>
            </w:r>
          </w:p>
        </w:tc>
        <w:tc>
          <w:tcPr>
            <w:tcW w:w="4840" w:type="dxa"/>
            <w:vAlign w:val="center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增加</w:t>
            </w:r>
            <w:r>
              <w:rPr>
                <w:rFonts w:ascii="Verdana" w:hAnsi="Verdana" w:cs="Arial" w:hint="eastAsia"/>
                <w:sz w:val="18"/>
                <w:szCs w:val="18"/>
              </w:rPr>
              <w:t>NDIS</w:t>
            </w:r>
            <w:r>
              <w:rPr>
                <w:rFonts w:ascii="Verdana" w:hAnsi="Verdana" w:cs="Arial" w:hint="eastAsia"/>
                <w:sz w:val="18"/>
                <w:szCs w:val="18"/>
              </w:rPr>
              <w:t>拨号</w:t>
            </w:r>
            <w:r>
              <w:rPr>
                <w:rFonts w:ascii="Verdana" w:hAnsi="Verdana" w:cs="Arial"/>
                <w:sz w:val="18"/>
                <w:szCs w:val="18"/>
              </w:rPr>
              <w:t>指令</w:t>
            </w:r>
            <w:r>
              <w:rPr>
                <w:rFonts w:ascii="Verdana" w:hAnsi="Verdana" w:cs="Arial"/>
                <w:sz w:val="18"/>
                <w:szCs w:val="18"/>
              </w:rPr>
              <w:t>AT$QCRMCALL</w:t>
            </w:r>
          </w:p>
        </w:tc>
      </w:tr>
    </w:tbl>
    <w:p w:rsidR="00E31460" w:rsidRDefault="00E31460">
      <w:r>
        <w:br w:type="page"/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44" w:name="_Toc490654125"/>
      <w:r>
        <w:rPr>
          <w:rFonts w:ascii="Verdana" w:eastAsia="宋体" w:hAnsi="Verdana" w:cs="Arial"/>
          <w:sz w:val="28"/>
          <w:szCs w:val="28"/>
        </w:rPr>
        <w:lastRenderedPageBreak/>
        <w:t>指令格式</w:t>
      </w:r>
      <w:bookmarkEnd w:id="41"/>
      <w:bookmarkEnd w:id="42"/>
      <w:bookmarkEnd w:id="43"/>
      <w:bookmarkEnd w:id="44"/>
    </w:p>
    <w:p w:rsidR="00E31460" w:rsidRDefault="00E31460">
      <w:pPr>
        <w:pStyle w:val="3"/>
        <w:numPr>
          <w:ilvl w:val="0"/>
          <w:numId w:val="0"/>
        </w:numPr>
        <w:tabs>
          <w:tab w:val="clear" w:pos="720"/>
        </w:tabs>
        <w:spacing w:line="240" w:lineRule="auto"/>
        <w:jc w:val="left"/>
        <w:rPr>
          <w:rFonts w:ascii="Verdana" w:hAnsi="Verdana" w:cs="Arial"/>
          <w:kern w:val="0"/>
          <w:sz w:val="24"/>
          <w:szCs w:val="24"/>
        </w:rPr>
      </w:pPr>
      <w:bookmarkStart w:id="45" w:name="_Toc287455623"/>
      <w:bookmarkStart w:id="46" w:name="_Toc364787404"/>
      <w:bookmarkStart w:id="47" w:name="_Toc364786473"/>
      <w:bookmarkStart w:id="48" w:name="_Toc162318078"/>
      <w:bookmarkStart w:id="49" w:name="_Toc162259644"/>
      <w:bookmarkStart w:id="50" w:name="_Toc490654126"/>
      <w:r>
        <w:rPr>
          <w:rFonts w:ascii="Verdana" w:hAnsi="Verdana" w:cs="Arial"/>
          <w:kern w:val="0"/>
          <w:sz w:val="24"/>
          <w:szCs w:val="24"/>
        </w:rPr>
        <w:t>1.5.1. AT</w:t>
      </w:r>
      <w:r>
        <w:rPr>
          <w:rFonts w:ascii="Verdana" w:hAnsi="Verdana" w:cs="Arial"/>
          <w:kern w:val="0"/>
          <w:sz w:val="24"/>
          <w:szCs w:val="24"/>
        </w:rPr>
        <w:t>指令的格式</w:t>
      </w:r>
      <w:bookmarkEnd w:id="45"/>
      <w:bookmarkEnd w:id="46"/>
      <w:bookmarkEnd w:id="47"/>
      <w:bookmarkEnd w:id="48"/>
      <w:bookmarkEnd w:id="49"/>
      <w:bookmarkEnd w:id="50"/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每个</w:t>
      </w:r>
      <w:r>
        <w:rPr>
          <w:rFonts w:ascii="Verdana" w:hAnsi="Verdana" w:cs="Arial"/>
          <w:szCs w:val="21"/>
        </w:rPr>
        <w:t>AT</w:t>
      </w:r>
      <w:r>
        <w:rPr>
          <w:rFonts w:ascii="Verdana" w:hAnsi="Verdana" w:cs="Arial"/>
          <w:szCs w:val="21"/>
        </w:rPr>
        <w:t>指令行以</w:t>
      </w:r>
      <w:r>
        <w:rPr>
          <w:rFonts w:ascii="Verdana" w:hAnsi="Verdana" w:cs="Arial"/>
          <w:szCs w:val="21"/>
        </w:rPr>
        <w:t>AT</w:t>
      </w:r>
      <w:r>
        <w:rPr>
          <w:rFonts w:ascii="Verdana" w:hAnsi="Verdana" w:cs="Arial"/>
          <w:szCs w:val="21"/>
        </w:rPr>
        <w:t>字符开头</w:t>
      </w:r>
      <w:r>
        <w:rPr>
          <w:rFonts w:ascii="Verdana" w:hAnsi="Verdana" w:cs="Arial"/>
          <w:szCs w:val="21"/>
        </w:rPr>
        <w:t>(</w:t>
      </w:r>
      <w:r>
        <w:rPr>
          <w:rFonts w:ascii="Verdana" w:hAnsi="Verdana" w:cs="Arial"/>
          <w:szCs w:val="21"/>
        </w:rPr>
        <w:t>注：部分以</w:t>
      </w:r>
      <w:r>
        <w:rPr>
          <w:rFonts w:ascii="Verdana" w:hAnsi="Verdana" w:cs="Arial"/>
          <w:szCs w:val="21"/>
        </w:rPr>
        <w:t>“+”</w:t>
      </w:r>
      <w:r>
        <w:rPr>
          <w:rFonts w:ascii="Verdana" w:hAnsi="Verdana" w:cs="Arial"/>
          <w:szCs w:val="21"/>
        </w:rPr>
        <w:t>开头</w:t>
      </w:r>
      <w:r>
        <w:rPr>
          <w:rFonts w:ascii="Verdana" w:hAnsi="Verdana" w:cs="Arial"/>
          <w:szCs w:val="21"/>
        </w:rPr>
        <w:t>)</w:t>
      </w:r>
      <w:r>
        <w:rPr>
          <w:rFonts w:ascii="Verdana" w:hAnsi="Verdana" w:cs="Arial"/>
          <w:szCs w:val="21"/>
        </w:rPr>
        <w:t>，以</w:t>
      </w:r>
      <w:r>
        <w:rPr>
          <w:rFonts w:ascii="Verdana" w:hAnsi="Verdana" w:cs="Arial"/>
          <w:szCs w:val="21"/>
        </w:rPr>
        <w:t>&lt;CR&gt;</w:t>
      </w:r>
      <w:r>
        <w:rPr>
          <w:rFonts w:ascii="Verdana" w:hAnsi="Verdana" w:cs="Arial"/>
          <w:szCs w:val="21"/>
        </w:rPr>
        <w:t>作为结束；</w:t>
      </w:r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每个指令行可以有多个指令组成，相互之间以</w:t>
      </w:r>
      <w:r>
        <w:rPr>
          <w:rFonts w:ascii="Verdana" w:hAnsi="Verdana" w:cs="Arial"/>
          <w:szCs w:val="21"/>
        </w:rPr>
        <w:t>“;”</w:t>
      </w:r>
      <w:r>
        <w:rPr>
          <w:rFonts w:ascii="Verdana" w:hAnsi="Verdana" w:cs="Arial"/>
          <w:szCs w:val="21"/>
        </w:rPr>
        <w:t>隔开；</w:t>
      </w:r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标准</w:t>
      </w:r>
      <w:r>
        <w:rPr>
          <w:rFonts w:ascii="Verdana" w:hAnsi="Verdana" w:cs="Arial"/>
          <w:szCs w:val="21"/>
        </w:rPr>
        <w:t>AT</w:t>
      </w:r>
      <w:r>
        <w:rPr>
          <w:rFonts w:ascii="Verdana" w:hAnsi="Verdana" w:cs="Arial"/>
          <w:szCs w:val="21"/>
        </w:rPr>
        <w:t>指令符合</w:t>
      </w:r>
      <w:r>
        <w:rPr>
          <w:rFonts w:ascii="Verdana" w:hAnsi="Verdana" w:cs="Arial"/>
          <w:szCs w:val="21"/>
        </w:rPr>
        <w:t>GSM Rec. 07.07</w:t>
      </w:r>
      <w:r>
        <w:rPr>
          <w:rFonts w:ascii="Verdana" w:hAnsi="Verdana" w:cs="Arial"/>
          <w:szCs w:val="21"/>
        </w:rPr>
        <w:t>、</w:t>
      </w:r>
      <w:r>
        <w:rPr>
          <w:rFonts w:ascii="Verdana" w:hAnsi="Verdana" w:cs="Arial"/>
          <w:szCs w:val="21"/>
        </w:rPr>
        <w:t>07.05</w:t>
      </w:r>
      <w:r>
        <w:rPr>
          <w:rFonts w:ascii="Verdana" w:hAnsi="Verdana" w:cs="Arial"/>
          <w:szCs w:val="21"/>
        </w:rPr>
        <w:t>、</w:t>
      </w:r>
      <w:r>
        <w:rPr>
          <w:rFonts w:ascii="Verdana" w:hAnsi="Verdana" w:cs="Arial"/>
          <w:szCs w:val="21"/>
        </w:rPr>
        <w:t>3GPP TS 27.005</w:t>
      </w:r>
      <w:r>
        <w:rPr>
          <w:rFonts w:ascii="Verdana" w:hAnsi="Verdana" w:cs="Arial"/>
          <w:szCs w:val="21"/>
        </w:rPr>
        <w:t>、</w:t>
      </w:r>
      <w:r>
        <w:rPr>
          <w:rFonts w:ascii="Verdana" w:hAnsi="Verdana" w:cs="Arial"/>
          <w:szCs w:val="21"/>
        </w:rPr>
        <w:t>27.007</w:t>
      </w:r>
      <w:r>
        <w:rPr>
          <w:rFonts w:ascii="Verdana" w:hAnsi="Verdana" w:cs="Arial"/>
          <w:szCs w:val="21"/>
        </w:rPr>
        <w:t>和</w:t>
      </w:r>
      <w:r>
        <w:rPr>
          <w:rFonts w:ascii="Verdana" w:hAnsi="Verdana" w:cs="Arial"/>
          <w:szCs w:val="21"/>
        </w:rPr>
        <w:t>ITU-T Rec. V25ter</w:t>
      </w:r>
      <w:r>
        <w:rPr>
          <w:rFonts w:ascii="Verdana" w:hAnsi="Verdana" w:cs="Arial"/>
          <w:szCs w:val="21"/>
        </w:rPr>
        <w:t>标准；</w:t>
      </w:r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每个扩展指令都提供了一个测试指令，以检测该指令是否存在及参数的类型或范围；</w:t>
      </w:r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带参数的指令一般都提供了一个读取指令以读取参数的当前值；</w:t>
      </w:r>
    </w:p>
    <w:p w:rsidR="00E31460" w:rsidRDefault="00E31460">
      <w:pPr>
        <w:numPr>
          <w:ilvl w:val="0"/>
          <w:numId w:val="5"/>
        </w:num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设置指令用来设置参数及完成相应的功能。</w:t>
      </w:r>
    </w:p>
    <w:p w:rsidR="00E31460" w:rsidRDefault="00E31460">
      <w:pPr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图</w:t>
      </w:r>
      <w:r>
        <w:rPr>
          <w:rFonts w:ascii="Verdana" w:hAnsi="Verdana" w:cs="Arial"/>
          <w:szCs w:val="21"/>
        </w:rPr>
        <w:t>1</w:t>
      </w:r>
      <w:r>
        <w:rPr>
          <w:rFonts w:ascii="Verdana" w:hAnsi="Verdana" w:cs="Arial"/>
          <w:szCs w:val="21"/>
        </w:rPr>
        <w:t>为</w:t>
      </w:r>
      <w:r w:rsidR="00C47856">
        <w:rPr>
          <w:rFonts w:ascii="Verdana" w:hAnsi="Verdana" w:cs="Arial" w:hint="eastAsia"/>
          <w:szCs w:val="21"/>
        </w:rPr>
        <w:t>C1100</w:t>
      </w:r>
      <w:r>
        <w:rPr>
          <w:rFonts w:ascii="Verdana" w:hAnsi="Verdana" w:cs="Arial"/>
          <w:szCs w:val="21"/>
        </w:rPr>
        <w:t xml:space="preserve"> AT</w:t>
      </w:r>
      <w:r>
        <w:rPr>
          <w:rFonts w:ascii="Verdana" w:hAnsi="Verdana" w:cs="Arial"/>
          <w:szCs w:val="21"/>
        </w:rPr>
        <w:t>指令指令行的结构：</w:t>
      </w:r>
    </w:p>
    <w:p w:rsidR="00E31460" w:rsidRDefault="00C47856">
      <w:pPr>
        <w:jc w:val="center"/>
        <w:rPr>
          <w:rFonts w:ascii="Verdana" w:hAnsi="Verdana" w:cs="Arial"/>
          <w:szCs w:val="21"/>
        </w:rPr>
      </w:pPr>
      <w:r>
        <w:rPr>
          <w:rFonts w:ascii="Verdana" w:hAnsi="Verdana" w:cs="Arial"/>
          <w:noProof/>
          <w:szCs w:val="21"/>
        </w:rPr>
        <w:drawing>
          <wp:inline distT="0" distB="0" distL="0" distR="0">
            <wp:extent cx="5924550" cy="25146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60" w:rsidRDefault="00E31460">
      <w:pPr>
        <w:pStyle w:val="ad"/>
        <w:jc w:val="center"/>
        <w:rPr>
          <w:rFonts w:ascii="Verdana" w:eastAsia="宋体" w:hAnsi="Verdana"/>
          <w:sz w:val="21"/>
          <w:szCs w:val="21"/>
        </w:rPr>
      </w:pPr>
      <w:bookmarkStart w:id="51" w:name="_Toc490654570"/>
      <w:bookmarkStart w:id="52" w:name="_Toc162318079"/>
      <w:bookmarkStart w:id="53" w:name="_Toc162259645"/>
      <w:r>
        <w:rPr>
          <w:rFonts w:ascii="Verdana" w:eastAsia="宋体" w:hAnsi="Verdana"/>
          <w:sz w:val="21"/>
          <w:szCs w:val="21"/>
        </w:rPr>
        <w:t>图</w:t>
      </w:r>
      <w:r w:rsidR="0047341E">
        <w:rPr>
          <w:rFonts w:ascii="Verdana" w:eastAsia="宋体" w:hAnsi="Verdana"/>
          <w:sz w:val="21"/>
          <w:szCs w:val="21"/>
        </w:rPr>
        <w:fldChar w:fldCharType="begin"/>
      </w:r>
      <w:r>
        <w:rPr>
          <w:rFonts w:ascii="Verdana" w:eastAsia="宋体" w:hAnsi="Verdana"/>
          <w:sz w:val="21"/>
          <w:szCs w:val="21"/>
        </w:rPr>
        <w:instrText xml:space="preserve"> SEQ </w:instrText>
      </w:r>
      <w:r>
        <w:rPr>
          <w:rFonts w:ascii="Verdana" w:eastAsia="宋体" w:hAnsi="Verdana"/>
          <w:sz w:val="21"/>
          <w:szCs w:val="21"/>
        </w:rPr>
        <w:instrText>图表</w:instrText>
      </w:r>
      <w:r>
        <w:rPr>
          <w:rFonts w:ascii="Verdana" w:eastAsia="宋体" w:hAnsi="Verdana"/>
          <w:sz w:val="21"/>
          <w:szCs w:val="21"/>
        </w:rPr>
        <w:instrText xml:space="preserve"> \* ARABIC </w:instrText>
      </w:r>
      <w:r w:rsidR="0047341E">
        <w:rPr>
          <w:rFonts w:ascii="Verdana" w:eastAsia="宋体" w:hAnsi="Verdana"/>
          <w:sz w:val="21"/>
          <w:szCs w:val="21"/>
        </w:rPr>
        <w:fldChar w:fldCharType="separate"/>
      </w:r>
      <w:r w:rsidR="00C932CB">
        <w:rPr>
          <w:rFonts w:ascii="Verdana" w:eastAsia="宋体" w:hAnsi="Verdana"/>
          <w:noProof/>
          <w:sz w:val="21"/>
          <w:szCs w:val="21"/>
        </w:rPr>
        <w:t>1</w:t>
      </w:r>
      <w:r w:rsidR="0047341E">
        <w:rPr>
          <w:rFonts w:ascii="Verdana" w:eastAsia="宋体" w:hAnsi="Verdana"/>
          <w:sz w:val="21"/>
          <w:szCs w:val="21"/>
        </w:rPr>
        <w:fldChar w:fldCharType="end"/>
      </w:r>
      <w:r>
        <w:rPr>
          <w:rFonts w:ascii="Verdana" w:eastAsia="宋体" w:hAnsi="Verdana"/>
          <w:sz w:val="21"/>
          <w:szCs w:val="21"/>
        </w:rPr>
        <w:t>：</w:t>
      </w:r>
      <w:r>
        <w:rPr>
          <w:rFonts w:ascii="Verdana" w:eastAsia="宋体" w:hAnsi="Verdana"/>
          <w:sz w:val="21"/>
          <w:szCs w:val="21"/>
        </w:rPr>
        <w:t>AT</w:t>
      </w:r>
      <w:r>
        <w:rPr>
          <w:rFonts w:ascii="Verdana" w:eastAsia="宋体" w:hAnsi="Verdana"/>
          <w:sz w:val="21"/>
          <w:szCs w:val="21"/>
        </w:rPr>
        <w:t>指令指令行结构</w:t>
      </w:r>
      <w:bookmarkEnd w:id="51"/>
    </w:p>
    <w:p w:rsidR="00E31460" w:rsidRDefault="00E31460">
      <w:pPr>
        <w:pStyle w:val="3"/>
        <w:numPr>
          <w:ilvl w:val="0"/>
          <w:numId w:val="0"/>
        </w:numPr>
        <w:tabs>
          <w:tab w:val="clear" w:pos="720"/>
        </w:tabs>
        <w:spacing w:line="240" w:lineRule="auto"/>
        <w:rPr>
          <w:rFonts w:ascii="Verdana" w:hAnsi="Verdana" w:cs="Arial"/>
          <w:kern w:val="0"/>
          <w:sz w:val="24"/>
          <w:szCs w:val="24"/>
        </w:rPr>
      </w:pPr>
      <w:bookmarkStart w:id="54" w:name="_Toc287455624"/>
      <w:bookmarkStart w:id="55" w:name="_Toc364787405"/>
      <w:bookmarkStart w:id="56" w:name="_Toc364786474"/>
      <w:bookmarkStart w:id="57" w:name="_Toc490654127"/>
      <w:r>
        <w:rPr>
          <w:rFonts w:ascii="Verdana" w:hAnsi="Verdana" w:cs="Arial"/>
          <w:kern w:val="0"/>
          <w:sz w:val="24"/>
          <w:szCs w:val="24"/>
        </w:rPr>
        <w:t>1.5.2. AT</w:t>
      </w:r>
      <w:r>
        <w:rPr>
          <w:rFonts w:ascii="Verdana" w:hAnsi="Verdana" w:cs="Arial"/>
          <w:kern w:val="0"/>
          <w:sz w:val="24"/>
          <w:szCs w:val="24"/>
        </w:rPr>
        <w:t>指令的语法</w:t>
      </w:r>
      <w:bookmarkEnd w:id="52"/>
      <w:bookmarkEnd w:id="53"/>
      <w:bookmarkEnd w:id="54"/>
      <w:bookmarkEnd w:id="55"/>
      <w:bookmarkEnd w:id="56"/>
      <w:bookmarkEnd w:id="57"/>
    </w:p>
    <w:p w:rsidR="00E31460" w:rsidRDefault="00C47856">
      <w:pPr>
        <w:pStyle w:val="Default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 w:hint="eastAsia"/>
          <w:sz w:val="21"/>
          <w:szCs w:val="21"/>
        </w:rPr>
        <w:t>C1100</w:t>
      </w:r>
      <w:r w:rsidR="00E31460">
        <w:rPr>
          <w:rFonts w:ascii="Verdana" w:hAnsi="Verdana" w:cs="Arial" w:hint="eastAsia"/>
          <w:sz w:val="21"/>
          <w:szCs w:val="21"/>
        </w:rPr>
        <w:t xml:space="preserve"> </w:t>
      </w:r>
      <w:r w:rsidR="00E31460">
        <w:rPr>
          <w:rFonts w:ascii="Verdana" w:hAnsi="Verdana" w:cs="Arial"/>
          <w:sz w:val="21"/>
          <w:szCs w:val="21"/>
        </w:rPr>
        <w:t>模块指令集是</w:t>
      </w:r>
      <w:r w:rsidR="00E31460">
        <w:rPr>
          <w:rFonts w:ascii="Verdana" w:hAnsi="Verdana" w:cs="Arial"/>
          <w:sz w:val="21"/>
          <w:szCs w:val="21"/>
        </w:rPr>
        <w:t>GSM Rec.07.07</w:t>
      </w:r>
      <w:r w:rsidR="00E31460">
        <w:rPr>
          <w:rFonts w:ascii="Verdana" w:hAnsi="Verdana" w:cs="Arial"/>
          <w:sz w:val="21"/>
          <w:szCs w:val="21"/>
        </w:rPr>
        <w:t>、</w:t>
      </w:r>
      <w:r w:rsidR="00E31460">
        <w:rPr>
          <w:rFonts w:ascii="Verdana" w:hAnsi="Verdana" w:cs="Arial"/>
          <w:sz w:val="21"/>
          <w:szCs w:val="21"/>
        </w:rPr>
        <w:t>07.05</w:t>
      </w:r>
      <w:r w:rsidR="00E31460">
        <w:rPr>
          <w:rFonts w:ascii="Verdana" w:hAnsi="Verdana" w:cs="Arial"/>
          <w:sz w:val="21"/>
          <w:szCs w:val="21"/>
        </w:rPr>
        <w:t>、</w:t>
      </w:r>
      <w:r w:rsidR="00E31460">
        <w:rPr>
          <w:rFonts w:ascii="Verdana" w:hAnsi="Verdana" w:cs="Arial"/>
          <w:sz w:val="21"/>
          <w:szCs w:val="21"/>
        </w:rPr>
        <w:t>3GPP TS 27.005</w:t>
      </w:r>
      <w:r w:rsidR="00E31460">
        <w:rPr>
          <w:rFonts w:ascii="Verdana" w:hAnsi="Verdana" w:cs="Arial"/>
          <w:sz w:val="21"/>
          <w:szCs w:val="21"/>
        </w:rPr>
        <w:t>、</w:t>
      </w:r>
      <w:r w:rsidR="00E31460">
        <w:rPr>
          <w:rFonts w:ascii="Verdana" w:hAnsi="Verdana" w:cs="Arial"/>
          <w:sz w:val="21"/>
          <w:szCs w:val="21"/>
        </w:rPr>
        <w:t>27.007</w:t>
      </w:r>
      <w:r w:rsidR="00E31460">
        <w:rPr>
          <w:rFonts w:ascii="Verdana" w:hAnsi="Verdana" w:cs="Arial"/>
          <w:sz w:val="21"/>
          <w:szCs w:val="21"/>
        </w:rPr>
        <w:t>和</w:t>
      </w:r>
      <w:r w:rsidR="00E31460">
        <w:rPr>
          <w:rFonts w:ascii="Verdana" w:hAnsi="Verdana" w:cs="Arial"/>
          <w:sz w:val="21"/>
          <w:szCs w:val="21"/>
        </w:rPr>
        <w:t>ITU-T Rec. V25ter</w:t>
      </w:r>
      <w:r w:rsidR="00E31460">
        <w:rPr>
          <w:rFonts w:ascii="Verdana" w:hAnsi="Verdana" w:cs="Arial"/>
          <w:sz w:val="21"/>
          <w:szCs w:val="21"/>
        </w:rPr>
        <w:t>以及</w:t>
      </w:r>
      <w:r>
        <w:rPr>
          <w:rFonts w:ascii="Verdana" w:hAnsi="Verdana" w:cs="Arial"/>
          <w:sz w:val="21"/>
          <w:szCs w:val="21"/>
        </w:rPr>
        <w:t>Lenovo Connect</w:t>
      </w:r>
      <w:r w:rsidR="00E31460">
        <w:rPr>
          <w:rFonts w:ascii="Verdana" w:hAnsi="Verdana" w:cs="Arial"/>
          <w:sz w:val="21"/>
          <w:szCs w:val="21"/>
        </w:rPr>
        <w:t>公司的扩展指令的集合体。主要分为基本语法和扩展语法。</w:t>
      </w:r>
    </w:p>
    <w:p w:rsidR="00E31460" w:rsidRDefault="00E31460">
      <w:pPr>
        <w:pStyle w:val="Default"/>
        <w:numPr>
          <w:ilvl w:val="0"/>
          <w:numId w:val="6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基本语法</w:t>
      </w:r>
    </w:p>
    <w:p w:rsidR="00E31460" w:rsidRDefault="00E31460">
      <w:pPr>
        <w:pStyle w:val="Default"/>
        <w:ind w:firstLineChars="250" w:firstLine="525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基本语法的格式为：</w:t>
      </w:r>
      <w:r>
        <w:rPr>
          <w:rFonts w:ascii="Verdana" w:hAnsi="Verdana" w:cs="Arial"/>
          <w:sz w:val="21"/>
          <w:szCs w:val="21"/>
        </w:rPr>
        <w:t>AT&lt;x&gt;&lt;CR&gt;</w:t>
      </w:r>
      <w:r>
        <w:rPr>
          <w:rFonts w:ascii="Verdana" w:hAnsi="Verdana" w:cs="Arial"/>
          <w:sz w:val="21"/>
          <w:szCs w:val="21"/>
        </w:rPr>
        <w:t>，其中</w:t>
      </w:r>
      <w:r>
        <w:rPr>
          <w:rFonts w:ascii="Verdana" w:hAnsi="Verdana" w:cs="Arial"/>
          <w:sz w:val="21"/>
          <w:szCs w:val="21"/>
        </w:rPr>
        <w:t>&lt;x&gt;</w:t>
      </w:r>
      <w:r>
        <w:rPr>
          <w:rFonts w:ascii="Verdana" w:hAnsi="Verdana" w:cs="Arial"/>
          <w:sz w:val="21"/>
          <w:szCs w:val="21"/>
        </w:rPr>
        <w:t>是相应的指令，</w:t>
      </w:r>
      <w:r>
        <w:rPr>
          <w:rFonts w:ascii="Verdana" w:hAnsi="Verdana" w:cs="Arial"/>
          <w:sz w:val="21"/>
          <w:szCs w:val="21"/>
        </w:rPr>
        <w:t>&lt;CR&gt;</w:t>
      </w:r>
      <w:r>
        <w:rPr>
          <w:rFonts w:ascii="Verdana" w:hAnsi="Verdana" w:cs="Arial"/>
          <w:sz w:val="21"/>
          <w:szCs w:val="21"/>
        </w:rPr>
        <w:t>为指令结束符。</w:t>
      </w:r>
    </w:p>
    <w:p w:rsidR="00E31460" w:rsidRDefault="00E31460">
      <w:pPr>
        <w:pStyle w:val="Default"/>
        <w:ind w:firstLineChars="250" w:firstLine="525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举例：</w:t>
      </w:r>
      <w:r>
        <w:rPr>
          <w:rFonts w:ascii="Verdana" w:hAnsi="Verdana" w:cs="Arial"/>
          <w:sz w:val="21"/>
          <w:szCs w:val="21"/>
        </w:rPr>
        <w:t>ATZ&lt;CR&gt;</w:t>
      </w:r>
    </w:p>
    <w:p w:rsidR="00E31460" w:rsidRDefault="00E31460">
      <w:pPr>
        <w:pStyle w:val="Default"/>
        <w:numPr>
          <w:ilvl w:val="0"/>
          <w:numId w:val="6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扩展语法</w:t>
      </w:r>
    </w:p>
    <w:p w:rsidR="00E31460" w:rsidRDefault="00E31460">
      <w:pPr>
        <w:ind w:firstLineChars="250" w:firstLine="525"/>
        <w:rPr>
          <w:rFonts w:ascii="Verdana" w:hAnsi="Verdana" w:cs="Arial"/>
          <w:szCs w:val="21"/>
        </w:rPr>
      </w:pPr>
      <w:r>
        <w:rPr>
          <w:rFonts w:ascii="Verdana" w:hAnsi="Verdana" w:cs="Arial"/>
          <w:szCs w:val="21"/>
        </w:rPr>
        <w:t>AT</w:t>
      </w:r>
      <w:r>
        <w:rPr>
          <w:rFonts w:ascii="Verdana" w:hAnsi="Verdana" w:cs="Arial"/>
          <w:szCs w:val="21"/>
        </w:rPr>
        <w:t>扩展语法指令种类见下表。</w:t>
      </w:r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58" w:name="_Toc49065429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</w:t>
        </w:r>
      </w:fldSimple>
      <w:r>
        <w:rPr>
          <w:rFonts w:ascii="Verdana" w:hAnsi="Verdana" w:cs="宋体"/>
          <w:spacing w:val="-7"/>
          <w:kern w:val="0"/>
          <w:position w:val="-2"/>
        </w:rPr>
        <w:t>：扩展语法指令的种类</w:t>
      </w:r>
      <w:bookmarkEnd w:id="58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2"/>
        <w:gridCol w:w="2657"/>
        <w:gridCol w:w="4591"/>
      </w:tblGrid>
      <w:tr w:rsidR="00E31460">
        <w:tc>
          <w:tcPr>
            <w:tcW w:w="2412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类别</w:t>
            </w:r>
          </w:p>
        </w:tc>
        <w:tc>
          <w:tcPr>
            <w:tcW w:w="2657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语法</w:t>
            </w:r>
          </w:p>
        </w:tc>
        <w:tc>
          <w:tcPr>
            <w:tcW w:w="4591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/>
                <w:szCs w:val="21"/>
              </w:rPr>
              <w:t>举例</w:t>
            </w:r>
          </w:p>
        </w:tc>
      </w:tr>
      <w:tr w:rsidR="00E31460">
        <w:tc>
          <w:tcPr>
            <w:tcW w:w="2412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测试指令</w:t>
            </w:r>
          </w:p>
        </w:tc>
        <w:tc>
          <w:tcPr>
            <w:tcW w:w="2657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AT+&lt;x&gt;=?</w:t>
            </w:r>
          </w:p>
        </w:tc>
        <w:tc>
          <w:tcPr>
            <w:tcW w:w="4591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AT+CMEE=?</w:t>
            </w:r>
          </w:p>
        </w:tc>
      </w:tr>
      <w:tr w:rsidR="00E31460">
        <w:tc>
          <w:tcPr>
            <w:tcW w:w="2412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查询指令</w:t>
            </w:r>
          </w:p>
        </w:tc>
        <w:tc>
          <w:tcPr>
            <w:tcW w:w="2657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AT+&lt;x&gt;?</w:t>
            </w:r>
          </w:p>
        </w:tc>
        <w:tc>
          <w:tcPr>
            <w:tcW w:w="4591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AT+CMEE?</w:t>
            </w:r>
          </w:p>
        </w:tc>
      </w:tr>
      <w:tr w:rsidR="00E31460">
        <w:tc>
          <w:tcPr>
            <w:tcW w:w="2412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执行指令</w:t>
            </w:r>
            <w:r>
              <w:rPr>
                <w:rFonts w:ascii="Verdana" w:hAnsi="Verdana" w:cs="Arial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sz w:val="18"/>
                <w:szCs w:val="18"/>
              </w:rPr>
              <w:t>有参数</w:t>
            </w:r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2657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AT+&lt;x&gt;=&lt;…&gt;</w:t>
            </w:r>
          </w:p>
        </w:tc>
        <w:tc>
          <w:tcPr>
            <w:tcW w:w="4591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AT+CMEE=0</w:t>
            </w:r>
          </w:p>
        </w:tc>
      </w:tr>
      <w:tr w:rsidR="00E31460">
        <w:tc>
          <w:tcPr>
            <w:tcW w:w="2412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执行指令</w:t>
            </w:r>
            <w:r>
              <w:rPr>
                <w:rFonts w:ascii="Verdana" w:hAnsi="Verdana" w:cs="Arial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sz w:val="18"/>
                <w:szCs w:val="18"/>
              </w:rPr>
              <w:t>无参数</w:t>
            </w:r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2657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AT+&lt;x&gt;</w:t>
            </w:r>
          </w:p>
        </w:tc>
        <w:tc>
          <w:tcPr>
            <w:tcW w:w="4591" w:type="dxa"/>
          </w:tcPr>
          <w:p w:rsidR="00E31460" w:rsidRDefault="00E3146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AT+CGSN</w:t>
            </w:r>
          </w:p>
        </w:tc>
      </w:tr>
    </w:tbl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59" w:name="_Toc162259646"/>
      <w:bookmarkStart w:id="60" w:name="_Toc162318080"/>
      <w:bookmarkStart w:id="61" w:name="_Toc287455625"/>
      <w:bookmarkStart w:id="62" w:name="_Toc364787406"/>
      <w:bookmarkStart w:id="63" w:name="_Toc364786475"/>
      <w:bookmarkStart w:id="64" w:name="_Toc490654128"/>
      <w:r>
        <w:rPr>
          <w:rFonts w:ascii="Verdana" w:eastAsia="宋体" w:hAnsi="Verdana" w:cs="Arial"/>
          <w:sz w:val="28"/>
          <w:szCs w:val="28"/>
        </w:rPr>
        <w:lastRenderedPageBreak/>
        <w:t>返回结果</w:t>
      </w:r>
      <w:bookmarkEnd w:id="59"/>
      <w:bookmarkEnd w:id="60"/>
      <w:bookmarkEnd w:id="61"/>
      <w:bookmarkEnd w:id="62"/>
      <w:bookmarkEnd w:id="63"/>
      <w:bookmarkEnd w:id="64"/>
    </w:p>
    <w:p w:rsidR="00E31460" w:rsidRDefault="00E31460">
      <w:pPr>
        <w:pStyle w:val="3"/>
        <w:numPr>
          <w:ilvl w:val="0"/>
          <w:numId w:val="0"/>
        </w:numPr>
        <w:tabs>
          <w:tab w:val="clear" w:pos="720"/>
        </w:tabs>
        <w:spacing w:line="240" w:lineRule="auto"/>
        <w:rPr>
          <w:rFonts w:ascii="Verdana" w:hAnsi="Verdana" w:cs="Arial"/>
          <w:kern w:val="0"/>
          <w:sz w:val="24"/>
          <w:szCs w:val="24"/>
        </w:rPr>
      </w:pPr>
      <w:bookmarkStart w:id="65" w:name="_Toc364787407"/>
      <w:bookmarkStart w:id="66" w:name="_Toc162259647"/>
      <w:bookmarkStart w:id="67" w:name="_Toc162318081"/>
      <w:bookmarkStart w:id="68" w:name="_Toc287455626"/>
      <w:bookmarkStart w:id="69" w:name="_Toc364786476"/>
      <w:bookmarkStart w:id="70" w:name="_Toc490654129"/>
      <w:r>
        <w:rPr>
          <w:rFonts w:ascii="Verdana" w:hAnsi="Verdana" w:cs="Arial"/>
          <w:kern w:val="0"/>
          <w:sz w:val="24"/>
          <w:szCs w:val="24"/>
        </w:rPr>
        <w:t>1.6.1. AT</w:t>
      </w:r>
      <w:r>
        <w:rPr>
          <w:rFonts w:ascii="Verdana" w:hAnsi="Verdana" w:cs="Arial"/>
          <w:kern w:val="0"/>
          <w:sz w:val="24"/>
          <w:szCs w:val="24"/>
        </w:rPr>
        <w:t>指令执行的返回结果</w:t>
      </w:r>
      <w:bookmarkEnd w:id="65"/>
      <w:bookmarkEnd w:id="66"/>
      <w:bookmarkEnd w:id="67"/>
      <w:bookmarkEnd w:id="68"/>
      <w:bookmarkEnd w:id="69"/>
      <w:bookmarkEnd w:id="70"/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指令的返回结果都是</w:t>
      </w:r>
      <w:r>
        <w:rPr>
          <w:rFonts w:ascii="Verdana" w:hAnsi="Verdana" w:cs="Arial"/>
          <w:sz w:val="21"/>
          <w:szCs w:val="21"/>
        </w:rPr>
        <w:t>&lt;CR&gt;&lt;LF&gt;</w:t>
      </w:r>
      <w:r>
        <w:rPr>
          <w:rFonts w:ascii="Verdana" w:hAnsi="Verdana" w:cs="Arial"/>
          <w:sz w:val="21"/>
          <w:szCs w:val="21"/>
        </w:rPr>
        <w:t>开头和结尾，例外情况</w:t>
      </w:r>
      <w:r>
        <w:rPr>
          <w:rFonts w:ascii="Verdana" w:hAnsi="Verdana" w:cs="Arial"/>
          <w:sz w:val="21"/>
          <w:szCs w:val="21"/>
        </w:rPr>
        <w:t>ATV0(</w:t>
      </w:r>
      <w:r>
        <w:rPr>
          <w:rFonts w:ascii="Verdana" w:hAnsi="Verdana" w:cs="Arial"/>
          <w:sz w:val="21"/>
          <w:szCs w:val="21"/>
        </w:rPr>
        <w:t>返回结果</w:t>
      </w:r>
      <w:r>
        <w:rPr>
          <w:rFonts w:ascii="Verdana" w:hAnsi="Verdana" w:cs="Arial"/>
          <w:sz w:val="21"/>
          <w:szCs w:val="21"/>
        </w:rPr>
        <w:t>0&lt;CR&gt;)</w:t>
      </w:r>
      <w:r>
        <w:rPr>
          <w:rFonts w:ascii="Verdana" w:hAnsi="Verdana" w:cs="Arial"/>
          <w:sz w:val="21"/>
          <w:szCs w:val="21"/>
        </w:rPr>
        <w:t>和</w:t>
      </w:r>
      <w:r>
        <w:rPr>
          <w:rFonts w:ascii="Verdana" w:hAnsi="Verdana" w:cs="Arial"/>
          <w:sz w:val="21"/>
          <w:szCs w:val="21"/>
        </w:rPr>
        <w:t>ATQ1(</w:t>
      </w:r>
      <w:r>
        <w:rPr>
          <w:rFonts w:ascii="Verdana" w:hAnsi="Verdana" w:cs="Arial"/>
          <w:sz w:val="21"/>
          <w:szCs w:val="21"/>
        </w:rPr>
        <w:t>无返回结果</w:t>
      </w:r>
      <w:r>
        <w:rPr>
          <w:rFonts w:ascii="Verdana" w:hAnsi="Verdana" w:cs="Arial"/>
          <w:sz w:val="21"/>
          <w:szCs w:val="21"/>
        </w:rPr>
        <w:t>)</w:t>
      </w:r>
      <w:r>
        <w:rPr>
          <w:rFonts w:ascii="Verdana" w:hAnsi="Verdana" w:cs="Arial"/>
          <w:sz w:val="21"/>
          <w:szCs w:val="21"/>
        </w:rPr>
        <w:t>；</w:t>
      </w:r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指令语法错误，返回</w:t>
      </w:r>
      <w:r>
        <w:rPr>
          <w:rFonts w:ascii="Verdana" w:hAnsi="Verdana" w:cs="Arial"/>
          <w:sz w:val="21"/>
          <w:szCs w:val="21"/>
        </w:rPr>
        <w:t>ERROR</w:t>
      </w:r>
      <w:r>
        <w:rPr>
          <w:rFonts w:ascii="Verdana" w:hAnsi="Verdana" w:cs="Arial"/>
          <w:sz w:val="21"/>
          <w:szCs w:val="21"/>
        </w:rPr>
        <w:t>字符串；</w:t>
      </w:r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指令语法正确，参数错误，将返回</w:t>
      </w:r>
      <w:r>
        <w:rPr>
          <w:rFonts w:ascii="Verdana" w:hAnsi="Verdana" w:cs="Arial"/>
          <w:sz w:val="21"/>
          <w:szCs w:val="21"/>
        </w:rPr>
        <w:t>+CME ERROR</w:t>
      </w:r>
      <w:r>
        <w:rPr>
          <w:rFonts w:ascii="Verdana" w:hAnsi="Verdana" w:cs="Arial"/>
          <w:sz w:val="21"/>
          <w:szCs w:val="21"/>
        </w:rPr>
        <w:t>：</w:t>
      </w:r>
      <w:r>
        <w:rPr>
          <w:rFonts w:ascii="Verdana" w:hAnsi="Verdana" w:cs="Arial"/>
          <w:sz w:val="21"/>
          <w:szCs w:val="21"/>
        </w:rPr>
        <w:t>&lt;err&gt;(</w:t>
      </w:r>
      <w:r>
        <w:rPr>
          <w:rFonts w:ascii="Verdana" w:hAnsi="Verdana" w:cs="Arial"/>
          <w:sz w:val="21"/>
          <w:szCs w:val="21"/>
        </w:rPr>
        <w:t>非短消息指令</w:t>
      </w:r>
      <w:r>
        <w:rPr>
          <w:rFonts w:ascii="Verdana" w:hAnsi="Verdana" w:cs="Arial"/>
          <w:sz w:val="21"/>
          <w:szCs w:val="21"/>
        </w:rPr>
        <w:t xml:space="preserve">) </w:t>
      </w:r>
      <w:r>
        <w:rPr>
          <w:rFonts w:ascii="Verdana" w:hAnsi="Verdana" w:cs="Arial"/>
          <w:sz w:val="21"/>
          <w:szCs w:val="21"/>
        </w:rPr>
        <w:t>或者</w:t>
      </w:r>
      <w:r>
        <w:rPr>
          <w:rFonts w:ascii="Verdana" w:hAnsi="Verdana" w:cs="Arial"/>
          <w:sz w:val="21"/>
          <w:szCs w:val="21"/>
        </w:rPr>
        <w:t>+CMS ERROR</w:t>
      </w:r>
      <w:r>
        <w:rPr>
          <w:rFonts w:ascii="Verdana" w:hAnsi="Verdana" w:cs="Arial"/>
          <w:sz w:val="21"/>
          <w:szCs w:val="21"/>
        </w:rPr>
        <w:t>：</w:t>
      </w:r>
      <w:r>
        <w:rPr>
          <w:rFonts w:ascii="Verdana" w:hAnsi="Verdana" w:cs="Arial"/>
          <w:sz w:val="21"/>
          <w:szCs w:val="21"/>
        </w:rPr>
        <w:t>&lt;err&gt;(</w:t>
      </w:r>
      <w:r>
        <w:rPr>
          <w:rFonts w:ascii="Verdana" w:hAnsi="Verdana" w:cs="Arial"/>
          <w:sz w:val="21"/>
          <w:szCs w:val="21"/>
        </w:rPr>
        <w:t>短消息指令</w:t>
      </w:r>
      <w:r>
        <w:rPr>
          <w:rFonts w:ascii="Verdana" w:hAnsi="Verdana" w:cs="Arial"/>
          <w:sz w:val="21"/>
          <w:szCs w:val="21"/>
        </w:rPr>
        <w:t>)</w:t>
      </w:r>
      <w:r>
        <w:rPr>
          <w:rFonts w:ascii="Verdana" w:hAnsi="Verdana" w:cs="Arial"/>
          <w:sz w:val="21"/>
          <w:szCs w:val="21"/>
        </w:rPr>
        <w:t>；</w:t>
      </w:r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指令被正确执行，返回</w:t>
      </w:r>
      <w:r>
        <w:rPr>
          <w:rFonts w:ascii="Verdana" w:hAnsi="Verdana" w:cs="Arial"/>
          <w:sz w:val="21"/>
          <w:szCs w:val="21"/>
        </w:rPr>
        <w:t>OK</w:t>
      </w:r>
      <w:r>
        <w:rPr>
          <w:rFonts w:ascii="Verdana" w:hAnsi="Verdana" w:cs="Arial"/>
          <w:sz w:val="21"/>
          <w:szCs w:val="21"/>
        </w:rPr>
        <w:t>；</w:t>
      </w:r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收到短消息时，会有一定的格式的字符串发向终端，参考后续的</w:t>
      </w: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指令介绍；</w:t>
      </w:r>
    </w:p>
    <w:p w:rsidR="00E31460" w:rsidRDefault="00E31460">
      <w:pPr>
        <w:pStyle w:val="Default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返回错误消息时，可以通过</w:t>
      </w:r>
      <w:r>
        <w:rPr>
          <w:rFonts w:ascii="Verdana" w:hAnsi="Verdana" w:cs="Arial"/>
          <w:sz w:val="21"/>
          <w:szCs w:val="21"/>
        </w:rPr>
        <w:t>AT+CMEE=&lt;…&gt;</w:t>
      </w:r>
      <w:r>
        <w:rPr>
          <w:rFonts w:ascii="Verdana" w:hAnsi="Verdana" w:cs="Arial"/>
          <w:sz w:val="21"/>
          <w:szCs w:val="21"/>
        </w:rPr>
        <w:t>设置不同的返回结果，参考</w:t>
      </w:r>
      <w:r>
        <w:rPr>
          <w:rFonts w:ascii="Verdana" w:hAnsi="Verdana" w:cs="Arial"/>
          <w:sz w:val="21"/>
          <w:szCs w:val="21"/>
        </w:rPr>
        <w:t>AT</w:t>
      </w:r>
      <w:r>
        <w:rPr>
          <w:rFonts w:ascii="Verdana" w:hAnsi="Verdana" w:cs="Arial"/>
          <w:sz w:val="21"/>
          <w:szCs w:val="21"/>
        </w:rPr>
        <w:t>指令介绍。</w:t>
      </w:r>
    </w:p>
    <w:p w:rsidR="00E31460" w:rsidRDefault="00E31460">
      <w:pPr>
        <w:pStyle w:val="2"/>
        <w:numPr>
          <w:ilvl w:val="1"/>
          <w:numId w:val="3"/>
        </w:numPr>
        <w:tabs>
          <w:tab w:val="clear" w:pos="720"/>
          <w:tab w:val="left" w:pos="576"/>
          <w:tab w:val="left" w:pos="840"/>
        </w:tabs>
        <w:spacing w:line="240" w:lineRule="auto"/>
        <w:rPr>
          <w:rFonts w:ascii="Verdana" w:eastAsia="宋体" w:hAnsi="Verdana" w:cs="Arial"/>
          <w:sz w:val="28"/>
          <w:szCs w:val="28"/>
        </w:rPr>
      </w:pPr>
      <w:bookmarkStart w:id="71" w:name="_Toc162259648"/>
      <w:bookmarkStart w:id="72" w:name="_Toc287455627"/>
      <w:bookmarkStart w:id="73" w:name="_Toc364786477"/>
      <w:bookmarkStart w:id="74" w:name="_Toc364787408"/>
      <w:bookmarkStart w:id="75" w:name="_Toc162318082"/>
      <w:bookmarkStart w:id="76" w:name="_Toc490654130"/>
      <w:r>
        <w:rPr>
          <w:rFonts w:ascii="Verdana" w:eastAsia="宋体" w:hAnsi="Verdana" w:cs="Arial"/>
          <w:sz w:val="28"/>
          <w:szCs w:val="28"/>
        </w:rPr>
        <w:t>相关缩略语</w:t>
      </w:r>
      <w:bookmarkStart w:id="77" w:name="_Toc287364355"/>
      <w:bookmarkEnd w:id="71"/>
      <w:bookmarkEnd w:id="72"/>
      <w:bookmarkEnd w:id="73"/>
      <w:bookmarkEnd w:id="74"/>
      <w:bookmarkEnd w:id="75"/>
      <w:bookmarkEnd w:id="76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78" w:name="_Toc49065429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3</w:t>
        </w:r>
      </w:fldSimple>
      <w:r>
        <w:rPr>
          <w:rFonts w:ascii="Verdana" w:hAnsi="Verdana" w:cs="宋体"/>
          <w:spacing w:val="-7"/>
          <w:kern w:val="0"/>
          <w:position w:val="-2"/>
        </w:rPr>
        <w:t>：缩略语描述对照表</w:t>
      </w:r>
      <w:bookmarkEnd w:id="77"/>
      <w:bookmarkEnd w:id="78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5"/>
        <w:gridCol w:w="4725"/>
        <w:gridCol w:w="3570"/>
      </w:tblGrid>
      <w:tr w:rsidR="00E31460">
        <w:tc>
          <w:tcPr>
            <w:tcW w:w="1365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Cs w:val="21"/>
              </w:rPr>
              <w:t>缩写</w:t>
            </w:r>
          </w:p>
        </w:tc>
        <w:tc>
          <w:tcPr>
            <w:tcW w:w="4725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Cs w:val="21"/>
              </w:rPr>
              <w:t>描述</w:t>
            </w:r>
          </w:p>
        </w:tc>
        <w:tc>
          <w:tcPr>
            <w:tcW w:w="3570" w:type="dxa"/>
            <w:shd w:val="clear" w:color="auto" w:fill="C0C0C0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Cs w:val="21"/>
              </w:rPr>
              <w:t>中文描述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AMR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Adaptive Multi-rate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自适应多速率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BER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Bit Error Rate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误码率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BTS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Transceiver Station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基站收发信台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PCI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Peripheral Component Interconnect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外设部件互连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Circuit Switched (CS) domain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电路域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CSD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Circuit Switched Data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电路交换数据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DCE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Data communication equipment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数据电路终端设备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DTE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Data </w:t>
            </w:r>
            <w:bookmarkStart w:id="79" w:name="OLE_LINK3"/>
            <w:r>
              <w:rPr>
                <w:rFonts w:ascii="Verdana" w:hAnsi="Verdana"/>
                <w:sz w:val="18"/>
                <w:szCs w:val="18"/>
              </w:rPr>
              <w:t xml:space="preserve">terminal equipment </w:t>
            </w:r>
            <w:bookmarkEnd w:id="79"/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数据终端设备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DTR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Data Terminal Ready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数据终端就绪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  <w:szCs w:val="18"/>
              </w:rPr>
              <w:t>EDGE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Enhanced Data rates for GSM Evolution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增强型</w:t>
            </w:r>
            <w:r>
              <w:rPr>
                <w:rFonts w:ascii="Verdana" w:hAnsi="Verdana"/>
                <w:sz w:val="18"/>
                <w:szCs w:val="18"/>
              </w:rPr>
              <w:t>GPRS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eDRX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Extended Discontinuous Reception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扩展非连续接收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EFR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Enhanced Full Rate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增强型全速率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EGSM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Enhanced GSM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增强型</w:t>
            </w:r>
            <w:r>
              <w:rPr>
                <w:rFonts w:ascii="Verdana" w:hAnsi="Verdana"/>
                <w:sz w:val="18"/>
                <w:szCs w:val="18"/>
              </w:rPr>
              <w:t xml:space="preserve">GSM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EMC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Electromagnetic Compatibility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电磁兼容性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ESD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Electrostatic Discharge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静电释放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Frame Relay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帧中继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GMSK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Gaussian Minimum Shift Keying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高斯最小移频键控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GPIO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General Purpose Input Output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通用输入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输出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GPRS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General Packet Radio Service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通用分组无线系统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GSM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Global Standard for Mobile Communications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全球标准移动通信系统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HR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Half Rate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半速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HSDPA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 Speed Downlink Packet Access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高速下行分组接入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HSUPA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 Speed Uplink Packet Access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高速上行分组接入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HSPA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HSPA High-Speed Packet Access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高速分组接入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IEC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International Electrote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chnical Commission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国际电工技术委员会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IMEI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International Mobile Equipment Identity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国际移动设备标识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I/O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Input/Output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输入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输出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ISO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International Standards Organization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国际标准化组织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ITU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International Telecommunications Union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国际电信联盟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bps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bits per second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比特每秒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LED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Light Emitting Diode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发光二极管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LTE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Long Term Evolution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长期演进</w:t>
            </w:r>
            <w:r>
              <w:rPr>
                <w:rFonts w:ascii="Verdana" w:hAnsi="Verdana" w:hint="eastAsia"/>
                <w:sz w:val="18"/>
                <w:szCs w:val="18"/>
              </w:rPr>
              <w:t>技术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M2M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Machine to machine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机器到机器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MO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Mobile Originated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移动台发起的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MT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Mobile Terminated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移动台终止的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NB-IoT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Narrow Band Internet of Things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窄带物联网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NTC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Negative Temperature Coefficient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负温度系数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Personal Computer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个人计算机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PCB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Printed Circuit Board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印制电路板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Personal Cellular System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个人蜂窝系统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PCI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Peripheral Component Interconnect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外设部件互连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PCM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Pulse Code Modulation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脉冲编码调制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PCS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Personal Communication System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GSM1900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PDU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Packet Data Unit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分组数据单元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PPP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Point-to-point protocol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点到点协议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Packet Switched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分组交换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PSM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Power Saving Mode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PSM</w:t>
            </w:r>
            <w:r>
              <w:rPr>
                <w:rFonts w:ascii="Verdana" w:hAnsi="Verdana" w:hint="eastAsia"/>
                <w:sz w:val="18"/>
                <w:szCs w:val="18"/>
              </w:rPr>
              <w:t>省电模式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PTW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Paging Time Window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寻呼时间窗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QPSK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Quadrate Phase Shift Keying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正交相位移频键控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SIM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Subscriber Identity Module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用户识别模块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Terminal Equipment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终端设备（同</w:t>
            </w:r>
            <w:r>
              <w:rPr>
                <w:rFonts w:ascii="Verdana" w:hAnsi="Verdana"/>
                <w:sz w:val="18"/>
                <w:szCs w:val="18"/>
              </w:rPr>
              <w:t>DTE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Terminal Adaptor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终端适配器（同</w:t>
            </w:r>
            <w:r>
              <w:rPr>
                <w:rFonts w:ascii="Verdana" w:hAnsi="Verdana"/>
                <w:sz w:val="18"/>
                <w:szCs w:val="18"/>
              </w:rPr>
              <w:t>DCE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TCP/IP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>
              <w:rPr>
                <w:rFonts w:ascii="Verdana" w:hAnsi="Verdana"/>
                <w:sz w:val="18"/>
                <w:szCs w:val="18"/>
                <w:lang w:val="pt-BR"/>
              </w:rPr>
              <w:t xml:space="preserve">Transmission Control Protocol/ Internet Protocol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传输控制协议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互联网协议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UART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Universal asynchronous receiver-transmitter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通用异步收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发器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机</w:t>
            </w:r>
            <w:r>
              <w:rPr>
                <w:rFonts w:ascii="Verdana" w:hAnsi="Verdana"/>
                <w:sz w:val="18"/>
                <w:szCs w:val="18"/>
              </w:rPr>
              <w:t xml:space="preserve">)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USIM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Universal Subscriber Identity Module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通用用户识别模块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UMTS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Universal Mobile Telecommunications System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通用移动通信系统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USB 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Universal Serial Bus 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通用串行总线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36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WCDMA</w:t>
            </w:r>
          </w:p>
        </w:tc>
        <w:tc>
          <w:tcPr>
            <w:tcW w:w="4725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Wideband Code Division Multiple Access</w:t>
            </w:r>
          </w:p>
        </w:tc>
        <w:tc>
          <w:tcPr>
            <w:tcW w:w="3570" w:type="dxa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宽带码分多址</w:t>
            </w:r>
          </w:p>
        </w:tc>
      </w:tr>
    </w:tbl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80" w:name="_Toc395286845"/>
      <w:bookmarkStart w:id="81" w:name="_Toc364847264"/>
      <w:bookmarkStart w:id="82" w:name="_Toc364847249"/>
      <w:bookmarkStart w:id="83" w:name="_Toc364787409"/>
      <w:bookmarkStart w:id="84" w:name="_Toc364787384"/>
      <w:bookmarkStart w:id="85" w:name="_Toc364786984"/>
      <w:bookmarkStart w:id="86" w:name="_Toc364786969"/>
      <w:bookmarkStart w:id="87" w:name="_Toc364786954"/>
      <w:bookmarkStart w:id="88" w:name="_Toc364786478"/>
      <w:bookmarkStart w:id="89" w:name="_Toc364785975"/>
      <w:bookmarkStart w:id="90" w:name="_Toc364781668"/>
      <w:bookmarkStart w:id="91" w:name="_Toc364762191"/>
      <w:bookmarkStart w:id="92" w:name="_Toc325542953"/>
      <w:bookmarkStart w:id="93" w:name="_Toc324408143"/>
      <w:bookmarkStart w:id="94" w:name="_Toc323805260"/>
      <w:bookmarkStart w:id="95" w:name="_Toc323805241"/>
      <w:bookmarkStart w:id="96" w:name="_Toc476750059"/>
      <w:bookmarkStart w:id="97" w:name="_Toc476755660"/>
      <w:bookmarkStart w:id="98" w:name="_Toc490654131"/>
      <w:r>
        <w:rPr>
          <w:rFonts w:ascii="Verdana" w:hAnsi="Verdana"/>
          <w:sz w:val="32"/>
          <w:szCs w:val="32"/>
        </w:rPr>
        <w:lastRenderedPageBreak/>
        <w:t>通用</w:t>
      </w:r>
      <w:r>
        <w:rPr>
          <w:rFonts w:ascii="Verdana" w:hAnsi="Verdana" w:hint="eastAsia"/>
          <w:sz w:val="32"/>
          <w:szCs w:val="32"/>
        </w:rPr>
        <w:t>控制</w:t>
      </w:r>
      <w:r>
        <w:rPr>
          <w:rFonts w:ascii="Verdana" w:hAnsi="Verdana"/>
          <w:sz w:val="32"/>
          <w:szCs w:val="32"/>
        </w:rPr>
        <w:t>命令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99" w:name="_Toc490654132"/>
      <w:bookmarkStart w:id="100" w:name="_Toc287455631"/>
      <w:bookmarkStart w:id="101" w:name="_Toc274669940"/>
      <w:bookmarkStart w:id="102" w:name="_Toc364786479"/>
      <w:bookmarkStart w:id="103" w:name="_Toc364787410"/>
      <w:r>
        <w:rPr>
          <w:rFonts w:ascii="Verdana" w:hAnsi="Verdana" w:hint="eastAsia"/>
          <w:sz w:val="28"/>
          <w:szCs w:val="28"/>
        </w:rPr>
        <w:t>AT</w:t>
      </w:r>
      <w:bookmarkEnd w:id="99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104" w:name="_Toc49065429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04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520"/>
        <w:gridCol w:w="2454"/>
        <w:gridCol w:w="3465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该命令用来检验是否能和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DCE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模块正常通讯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05" w:name="_Toc274670006"/>
      <w:bookmarkStart w:id="106" w:name="_Toc364787449"/>
      <w:bookmarkStart w:id="107" w:name="_Toc454615739"/>
      <w:bookmarkStart w:id="108" w:name="_Toc287455697"/>
      <w:bookmarkStart w:id="109" w:name="_Toc364786518"/>
      <w:bookmarkStart w:id="110" w:name="_Toc490654133"/>
      <w:bookmarkStart w:id="111" w:name="_Toc454615742"/>
      <w:bookmarkStart w:id="112" w:name="_Toc364786521"/>
      <w:bookmarkStart w:id="113" w:name="_Toc274670009"/>
      <w:bookmarkStart w:id="114" w:name="_Toc364787452"/>
      <w:bookmarkStart w:id="115" w:name="_Toc287455700"/>
      <w:r>
        <w:rPr>
          <w:rFonts w:ascii="Verdana" w:hAnsi="Verdana"/>
          <w:sz w:val="28"/>
          <w:szCs w:val="28"/>
        </w:rPr>
        <w:t>重复上一条指令</w:t>
      </w:r>
      <w:r>
        <w:rPr>
          <w:rFonts w:ascii="Verdana" w:hAnsi="Verdana"/>
          <w:kern w:val="0"/>
          <w:sz w:val="28"/>
          <w:szCs w:val="28"/>
        </w:rPr>
        <w:t>：</w:t>
      </w:r>
      <w:r>
        <w:rPr>
          <w:rFonts w:ascii="Verdana" w:hAnsi="Verdana"/>
          <w:kern w:val="0"/>
          <w:sz w:val="28"/>
          <w:szCs w:val="28"/>
        </w:rPr>
        <w:t>A/</w:t>
      </w:r>
      <w:bookmarkEnd w:id="105"/>
      <w:bookmarkEnd w:id="106"/>
      <w:bookmarkEnd w:id="107"/>
      <w:bookmarkEnd w:id="108"/>
      <w:bookmarkEnd w:id="109"/>
      <w:bookmarkEnd w:id="110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重复上一条指令行。该指令行无需以终止符结束。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116" w:name="_Toc454616183"/>
      <w:bookmarkStart w:id="117" w:name="_Toc49065429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A/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6"/>
      <w:bookmarkEnd w:id="117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A/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A/</w:t>
            </w:r>
          </w:p>
        </w:tc>
        <w:tc>
          <w:tcPr>
            <w:tcW w:w="3756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+COPS: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0,0,"CHINA 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0,0,"CHINA 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查询当前选择的运营商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重复执行上一条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118" w:name="_Toc490654134"/>
      <w:r>
        <w:rPr>
          <w:rFonts w:ascii="Verdana" w:hAnsi="Verdana"/>
          <w:sz w:val="28"/>
          <w:szCs w:val="28"/>
        </w:rPr>
        <w:t>恢复所有</w:t>
      </w:r>
      <w:r>
        <w:rPr>
          <w:rFonts w:ascii="Verdana" w:hAnsi="Verdana"/>
          <w:sz w:val="28"/>
          <w:szCs w:val="28"/>
        </w:rPr>
        <w:t>TA</w:t>
      </w:r>
      <w:r>
        <w:rPr>
          <w:rFonts w:ascii="Verdana" w:hAnsi="Verdana"/>
          <w:sz w:val="28"/>
          <w:szCs w:val="28"/>
        </w:rPr>
        <w:t>参数为出厂配置：</w:t>
      </w:r>
      <w:r>
        <w:rPr>
          <w:rFonts w:ascii="Verdana" w:hAnsi="Verdana"/>
          <w:sz w:val="28"/>
          <w:szCs w:val="28"/>
        </w:rPr>
        <w:t>AT&amp;F</w:t>
      </w:r>
      <w:bookmarkEnd w:id="111"/>
      <w:bookmarkEnd w:id="112"/>
      <w:bookmarkEnd w:id="113"/>
      <w:bookmarkEnd w:id="114"/>
      <w:bookmarkEnd w:id="115"/>
      <w:bookmarkEnd w:id="118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119" w:name="_Toc454616188"/>
      <w:bookmarkStart w:id="120" w:name="_Toc49065429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AT&amp;F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9"/>
      <w:bookmarkEnd w:id="120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1866"/>
        <w:gridCol w:w="508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86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50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AT&amp;F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5082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AT&amp;W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ATZ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cr/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AT&amp;F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</w:tc>
        <w:tc>
          <w:tcPr>
            <w:tcW w:w="1866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508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当前使用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返回错误结果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使用冗长方式的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返回错误结果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将返回结果类型进行保存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查询当前的错误返回结果类型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将错误返回结果类型复位成默认值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查询默认值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使用数字型的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返回错误结果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将错误返回结果类型恢复成出厂配置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查询出厂配置的错误返回结果类型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kern w:val="0"/>
        </w:rPr>
      </w:pPr>
      <w:bookmarkStart w:id="121" w:name="_Toc454616189"/>
      <w:bookmarkStart w:id="122" w:name="_Toc49065429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可以由</w:t>
      </w:r>
      <w:r>
        <w:rPr>
          <w:rFonts w:ascii="Verdana" w:hAnsi="Verdana" w:cs="宋体"/>
          <w:kern w:val="0"/>
        </w:rPr>
        <w:t xml:space="preserve"> AT&amp;F </w:t>
      </w:r>
      <w:r>
        <w:rPr>
          <w:rFonts w:ascii="Verdana" w:hAnsi="Verdana" w:cs="宋体"/>
          <w:kern w:val="0"/>
        </w:rPr>
        <w:t>恢复出厂设置的指令及其参数</w:t>
      </w:r>
      <w:bookmarkEnd w:id="121"/>
      <w:bookmarkEnd w:id="12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7688"/>
      </w:tblGrid>
      <w:tr w:rsidR="00E31460">
        <w:tc>
          <w:tcPr>
            <w:tcW w:w="1972" w:type="dxa"/>
            <w:shd w:val="clear" w:color="auto" w:fill="C0C0C0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  <w:szCs w:val="21"/>
              </w:rPr>
              <w:lastRenderedPageBreak/>
              <w:t>指令</w:t>
            </w:r>
            <w:r>
              <w:rPr>
                <w:rFonts w:ascii="Verdana" w:hAnsi="Verdana" w:cs="宋体"/>
                <w:kern w:val="0"/>
                <w:szCs w:val="21"/>
              </w:rPr>
              <w:t>(AT&amp;F)</w:t>
            </w:r>
          </w:p>
        </w:tc>
        <w:tc>
          <w:tcPr>
            <w:tcW w:w="7688" w:type="dxa"/>
            <w:shd w:val="clear" w:color="auto" w:fill="C0C0C0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  <w:szCs w:val="21"/>
              </w:rPr>
              <w:t>出厂设置的参数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ATS0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00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ATS3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13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ATS4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10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ATS5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ATS6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ATS7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000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ATS8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ATS10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014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AT+CMEE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ATV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&lt;value=1&gt;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ATE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&lt;value=1&gt;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ATQ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&lt;value=0&gt;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ATX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&lt;value=0&gt;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 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&lt;mode=0&gt;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&lt;mode=0&gt;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AT+CGREG</w:t>
            </w:r>
          </w:p>
        </w:tc>
        <w:tc>
          <w:tcPr>
            <w:tcW w:w="7688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&lt;n=0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,m=1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23" w:name="_Toc287455698"/>
      <w:bookmarkStart w:id="124" w:name="_Toc364786519"/>
      <w:bookmarkStart w:id="125" w:name="_Toc274670007"/>
      <w:bookmarkStart w:id="126" w:name="_Toc454615740"/>
      <w:bookmarkStart w:id="127" w:name="_Toc364787450"/>
      <w:bookmarkStart w:id="128" w:name="_Toc490654135"/>
      <w:r>
        <w:rPr>
          <w:rFonts w:ascii="Verdana" w:hAnsi="Verdana"/>
          <w:sz w:val="28"/>
          <w:szCs w:val="28"/>
        </w:rPr>
        <w:t>保存用户配置参数</w:t>
      </w:r>
      <w:r>
        <w:rPr>
          <w:rFonts w:ascii="Verdana" w:hAnsi="Verdana"/>
          <w:kern w:val="0"/>
          <w:sz w:val="28"/>
          <w:szCs w:val="28"/>
        </w:rPr>
        <w:t>：</w:t>
      </w:r>
      <w:r>
        <w:rPr>
          <w:rFonts w:ascii="Verdana" w:hAnsi="Verdana"/>
          <w:kern w:val="0"/>
          <w:sz w:val="28"/>
          <w:szCs w:val="28"/>
        </w:rPr>
        <w:t>AT&amp;W</w:t>
      </w:r>
      <w:bookmarkEnd w:id="123"/>
      <w:bookmarkEnd w:id="124"/>
      <w:bookmarkEnd w:id="125"/>
      <w:bookmarkEnd w:id="126"/>
      <w:bookmarkEnd w:id="127"/>
      <w:bookmarkEnd w:id="128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该指令将用户设置的一些</w:t>
      </w:r>
      <w:r>
        <w:rPr>
          <w:rFonts w:ascii="Verdana" w:hAnsi="Verdana" w:cs="宋体"/>
          <w:kern w:val="0"/>
        </w:rPr>
        <w:t>AT</w:t>
      </w:r>
      <w:r>
        <w:rPr>
          <w:rFonts w:ascii="Verdana" w:hAnsi="Verdana" w:cs="宋体"/>
          <w:kern w:val="0"/>
        </w:rPr>
        <w:t>指令参数保存到</w:t>
      </w:r>
      <w:r>
        <w:rPr>
          <w:rFonts w:ascii="Verdana" w:hAnsi="Verdana" w:cs="宋体"/>
          <w:kern w:val="0"/>
        </w:rPr>
        <w:t>EFS</w:t>
      </w:r>
      <w:r>
        <w:rPr>
          <w:rFonts w:ascii="Verdana" w:hAnsi="Verdana" w:cs="宋体"/>
          <w:kern w:val="0"/>
        </w:rPr>
        <w:t>中，可以使用</w:t>
      </w:r>
      <w:r>
        <w:rPr>
          <w:rFonts w:ascii="Verdana" w:hAnsi="Verdana" w:cs="宋体"/>
          <w:kern w:val="0"/>
        </w:rPr>
        <w:t>ATZ</w:t>
      </w:r>
      <w:r>
        <w:rPr>
          <w:rFonts w:ascii="Verdana" w:hAnsi="Verdana" w:cs="宋体"/>
          <w:kern w:val="0"/>
        </w:rPr>
        <w:t>读出。指令举例见</w:t>
      </w:r>
      <w:r>
        <w:rPr>
          <w:rFonts w:ascii="Verdana" w:hAnsi="Verdana" w:cs="宋体"/>
          <w:kern w:val="0"/>
        </w:rPr>
        <w:t>AT&amp;F</w:t>
      </w:r>
      <w:r>
        <w:rPr>
          <w:rFonts w:ascii="Verdana" w:hAnsi="Verdana" w:cs="宋体"/>
          <w:kern w:val="0"/>
        </w:rPr>
        <w:t>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9" w:name="_Toc454616184"/>
      <w:bookmarkStart w:id="130" w:name="_Toc49065429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AT&amp;W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9"/>
      <w:bookmarkEnd w:id="130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AT&amp;W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31" w:name="_Toc454616185"/>
      <w:bookmarkStart w:id="132" w:name="_Toc49065430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AT&amp;W</w:t>
      </w:r>
      <w:r>
        <w:rPr>
          <w:rFonts w:ascii="Verdana" w:hAnsi="Verdana" w:cs="宋体"/>
          <w:spacing w:val="-7"/>
          <w:kern w:val="0"/>
          <w:position w:val="-2"/>
        </w:rPr>
        <w:t>可以保存的指令及其参数</w:t>
      </w:r>
      <w:bookmarkEnd w:id="131"/>
      <w:bookmarkEnd w:id="13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7688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AT</w:t>
            </w:r>
            <w:r>
              <w:rPr>
                <w:rFonts w:ascii="Verdana" w:hAnsi="Verdana" w:cs="Arial"/>
                <w:spacing w:val="-5"/>
                <w:kern w:val="0"/>
                <w:szCs w:val="21"/>
              </w:rPr>
              <w:t xml:space="preserve"> </w:t>
            </w:r>
            <w:r>
              <w:rPr>
                <w:rFonts w:ascii="Verdana" w:hAnsi="Verdana" w:cs="宋体"/>
                <w:kern w:val="0"/>
                <w:szCs w:val="21"/>
              </w:rPr>
              <w:t>指令</w:t>
            </w:r>
          </w:p>
        </w:tc>
        <w:tc>
          <w:tcPr>
            <w:tcW w:w="768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  <w:szCs w:val="21"/>
              </w:rPr>
              <w:t>保存的指令参数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ATE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ATQ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ATS0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ATS7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ATS10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ATV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ATX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AT&amp;C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AT&amp;D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AT+IFC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DCE_by_DTE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&gt;&lt;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 xml:space="preserve"> DTE_by_DCE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&gt;</w:t>
            </w:r>
          </w:p>
        </w:tc>
      </w:tr>
    </w:tbl>
    <w:p w:rsidR="00E31460" w:rsidRDefault="00E31460">
      <w:pPr>
        <w:rPr>
          <w:rFonts w:ascii="Verdana" w:eastAsia="黑体" w:hAnsi="Verdana"/>
          <w:b/>
          <w:bCs/>
          <w:sz w:val="28"/>
          <w:szCs w:val="28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133" w:name="_Toc287455710"/>
      <w:bookmarkStart w:id="134" w:name="_Toc364786526"/>
      <w:bookmarkStart w:id="135" w:name="_Toc364787457"/>
      <w:bookmarkStart w:id="136" w:name="_Toc454615747"/>
      <w:bookmarkStart w:id="137" w:name="_Toc274670019"/>
      <w:bookmarkStart w:id="138" w:name="_Toc490654136"/>
      <w:r>
        <w:rPr>
          <w:rFonts w:ascii="Verdana" w:hAnsi="Verdana"/>
          <w:sz w:val="28"/>
          <w:szCs w:val="28"/>
        </w:rPr>
        <w:t>指令回显模式：</w:t>
      </w:r>
      <w:r>
        <w:rPr>
          <w:rFonts w:ascii="Verdana" w:hAnsi="Verdana"/>
          <w:sz w:val="28"/>
          <w:szCs w:val="28"/>
        </w:rPr>
        <w:t>ATE</w:t>
      </w:r>
      <w:bookmarkEnd w:id="133"/>
      <w:bookmarkEnd w:id="134"/>
      <w:bookmarkEnd w:id="135"/>
      <w:bookmarkEnd w:id="136"/>
      <w:bookmarkEnd w:id="137"/>
      <w:bookmarkEnd w:id="13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在指令状态下是否回显从</w:t>
      </w:r>
      <w:r>
        <w:rPr>
          <w:rFonts w:ascii="Verdana" w:hAnsi="Verdana" w:cs="宋体"/>
          <w:spacing w:val="-7"/>
          <w:kern w:val="0"/>
          <w:position w:val="-2"/>
        </w:rPr>
        <w:t>TE</w:t>
      </w:r>
      <w:r>
        <w:rPr>
          <w:rFonts w:ascii="Verdana" w:hAnsi="Verdana" w:cs="宋体"/>
          <w:spacing w:val="-7"/>
          <w:kern w:val="0"/>
          <w:position w:val="-2"/>
        </w:rPr>
        <w:t>接收到的字符。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139" w:name="_Toc454616198"/>
      <w:bookmarkStart w:id="140" w:name="_Toc49065430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39"/>
      <w:bookmarkEnd w:id="140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524"/>
        <w:gridCol w:w="3257"/>
        <w:gridCol w:w="3911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52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91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52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ATE&lt;value&gt;</w:t>
            </w:r>
          </w:p>
        </w:tc>
        <w:tc>
          <w:tcPr>
            <w:tcW w:w="325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52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ATE0</w:t>
            </w:r>
          </w:p>
        </w:tc>
        <w:tc>
          <w:tcPr>
            <w:tcW w:w="3257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0,0,"CHINA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1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设置回显关闭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此时输入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AT+COPS?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模块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不回显从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接收的字符，直接返回该指令的执行结果，看不到要执行的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指令。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ATE1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AT+COPS?</w:t>
            </w:r>
          </w:p>
        </w:tc>
        <w:tc>
          <w:tcPr>
            <w:tcW w:w="3257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+COPS: 0,0,"CHINA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1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lastRenderedPageBreak/>
              <w:t>设置回显开启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此时输入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AT+COPS?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，模块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回显从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接收的字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符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并返回该指令的执行结果，能看到要执行的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41" w:name="_Toc454616199"/>
      <w:bookmarkStart w:id="142" w:name="_Toc49065430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41"/>
      <w:bookmarkEnd w:id="14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回显方式关闭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[1]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回显方式开启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43" w:name="_Toc364787416"/>
      <w:bookmarkStart w:id="144" w:name="_Toc364786485"/>
      <w:bookmarkStart w:id="145" w:name="_Toc490654137"/>
      <w:bookmarkStart w:id="146" w:name="_Toc287455711"/>
      <w:bookmarkStart w:id="147" w:name="_Toc364787458"/>
      <w:bookmarkStart w:id="148" w:name="_Toc274670020"/>
      <w:bookmarkStart w:id="149" w:name="_Toc454615748"/>
      <w:bookmarkStart w:id="150" w:name="_Toc364786527"/>
      <w:bookmarkStart w:id="151" w:name="_Toc364786520"/>
      <w:bookmarkStart w:id="152" w:name="_Toc454615741"/>
      <w:bookmarkStart w:id="153" w:name="_Toc274670008"/>
      <w:bookmarkStart w:id="154" w:name="_Toc287455699"/>
      <w:bookmarkStart w:id="155" w:name="_Toc364787451"/>
      <w:r>
        <w:rPr>
          <w:rFonts w:ascii="Verdana" w:hAnsi="Verdana"/>
          <w:kern w:val="0"/>
          <w:sz w:val="28"/>
          <w:szCs w:val="28"/>
        </w:rPr>
        <w:t>TA</w:t>
      </w:r>
      <w:r>
        <w:rPr>
          <w:rFonts w:ascii="Verdana" w:hAnsi="Verdana"/>
          <w:kern w:val="0"/>
          <w:sz w:val="28"/>
          <w:szCs w:val="28"/>
        </w:rPr>
        <w:t>的制造商信息：</w:t>
      </w:r>
      <w:r>
        <w:rPr>
          <w:rFonts w:ascii="Verdana" w:hAnsi="Verdana"/>
          <w:kern w:val="0"/>
          <w:sz w:val="28"/>
          <w:szCs w:val="28"/>
        </w:rPr>
        <w:t>ATI</w:t>
      </w:r>
      <w:bookmarkEnd w:id="143"/>
      <w:bookmarkEnd w:id="144"/>
      <w:bookmarkEnd w:id="145"/>
    </w:p>
    <w:p w:rsidR="00E31460" w:rsidRDefault="00E31460">
      <w:pPr>
        <w:rPr>
          <w:rFonts w:ascii="Verdana" w:hAnsi="Verdana"/>
        </w:rPr>
      </w:pPr>
      <w:bookmarkStart w:id="156" w:name="_Toc49065430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ATI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56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ATI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TA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对应的产品信息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ATI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 xml:space="preserve">Manufacturer: </w:t>
            </w:r>
            <w:r w:rsidR="00C47856"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LENOVO CONNECT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 xml:space="preserve">Model: </w:t>
            </w:r>
            <w:r w:rsidR="00C47856"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C1100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Revision: QB30001.1.0_MX10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IMEI: 004400003501190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+GCAP: +CGSM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C47856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157" w:name="OLE_LINK43"/>
            <w:bookmarkStart w:id="158" w:name="OLE_LINK61"/>
            <w:bookmarkStart w:id="159" w:name="OLE_LINK62"/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C1100</w:t>
            </w:r>
            <w:r w:rsidR="00E31460">
              <w:rPr>
                <w:rFonts w:ascii="Verdana" w:hAnsi="Verdana" w:cs="Arial" w:hint="eastAsia"/>
                <w:kern w:val="0"/>
                <w:sz w:val="18"/>
                <w:szCs w:val="18"/>
              </w:rPr>
              <w:t>系列不同模块返回信息各异</w:t>
            </w:r>
            <w:bookmarkEnd w:id="157"/>
            <w:bookmarkEnd w:id="158"/>
            <w:bookmarkEnd w:id="159"/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60" w:name="_Toc490654138"/>
      <w:r>
        <w:rPr>
          <w:rFonts w:ascii="Verdana" w:hAnsi="Verdana"/>
          <w:kern w:val="0"/>
          <w:sz w:val="28"/>
          <w:szCs w:val="28"/>
        </w:rPr>
        <w:t>结果码抑制：</w:t>
      </w:r>
      <w:r>
        <w:rPr>
          <w:rFonts w:ascii="Verdana" w:hAnsi="Verdana"/>
          <w:kern w:val="0"/>
          <w:sz w:val="28"/>
          <w:szCs w:val="28"/>
        </w:rPr>
        <w:t>ATQ</w:t>
      </w:r>
      <w:bookmarkEnd w:id="146"/>
      <w:bookmarkEnd w:id="147"/>
      <w:bookmarkEnd w:id="148"/>
      <w:bookmarkEnd w:id="149"/>
      <w:bookmarkEnd w:id="150"/>
      <w:bookmarkEnd w:id="16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是否向</w:t>
      </w:r>
      <w:r>
        <w:rPr>
          <w:rFonts w:ascii="Verdana" w:hAnsi="Verdana" w:cs="宋体"/>
          <w:spacing w:val="-7"/>
          <w:kern w:val="0"/>
          <w:position w:val="-2"/>
        </w:rPr>
        <w:t>TE</w:t>
      </w:r>
      <w:r>
        <w:rPr>
          <w:rFonts w:ascii="Verdana" w:hAnsi="Verdana" w:cs="宋体"/>
          <w:spacing w:val="-7"/>
          <w:kern w:val="0"/>
          <w:position w:val="-2"/>
        </w:rPr>
        <w:t>发送结果码。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61" w:name="_Toc454616200"/>
      <w:bookmarkStart w:id="162" w:name="_Toc49065430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ATQ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61"/>
      <w:bookmarkEnd w:id="16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1866"/>
        <w:gridCol w:w="508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86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50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ATQ&lt;value&gt;</w:t>
            </w:r>
          </w:p>
        </w:tc>
        <w:tc>
          <w:tcPr>
            <w:tcW w:w="186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50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&lt;value&gt; = 0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(none)</w:t>
            </w:r>
          </w:p>
        </w:tc>
        <w:tc>
          <w:tcPr>
            <w:tcW w:w="50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&lt;value&gt; = 1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ATQ0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</w:tc>
        <w:tc>
          <w:tcPr>
            <w:tcW w:w="1866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508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有返回结果码，则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将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CMEE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这条设置指令的返回结果上报给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63" w:name="_Toc454616201"/>
      <w:bookmarkStart w:id="164" w:name="_Toc49065430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ATQ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63"/>
      <w:bookmarkEnd w:id="164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向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发送结果码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结果码被抑制，不发送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65" w:name="_Toc274670021"/>
      <w:bookmarkStart w:id="166" w:name="_Toc454615749"/>
      <w:bookmarkStart w:id="167" w:name="_Toc287455712"/>
      <w:bookmarkStart w:id="168" w:name="_Toc364787459"/>
      <w:bookmarkStart w:id="169" w:name="_Toc364786528"/>
      <w:bookmarkStart w:id="170" w:name="_Toc490654139"/>
      <w:r>
        <w:rPr>
          <w:rFonts w:ascii="Verdana" w:hAnsi="Verdana"/>
          <w:kern w:val="0"/>
          <w:sz w:val="28"/>
          <w:szCs w:val="28"/>
        </w:rPr>
        <w:t>返回结果格式：</w:t>
      </w:r>
      <w:r>
        <w:rPr>
          <w:rFonts w:ascii="Verdana" w:hAnsi="Verdana"/>
          <w:kern w:val="0"/>
          <w:sz w:val="28"/>
          <w:szCs w:val="28"/>
        </w:rPr>
        <w:t>ATV</w:t>
      </w:r>
      <w:bookmarkEnd w:id="165"/>
      <w:bookmarkEnd w:id="166"/>
      <w:bookmarkEnd w:id="167"/>
      <w:bookmarkEnd w:id="168"/>
      <w:bookmarkEnd w:id="169"/>
      <w:bookmarkEnd w:id="17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使用该指令，可设置结果码的传送格式是数字格式，还是字母格式，并设置头部和尾部的内容，这些内容是与结果码和信息返回结果一起发送的。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ATV</w:t>
      </w:r>
      <w:r>
        <w:rPr>
          <w:rFonts w:ascii="Verdana" w:hAnsi="Verdana" w:cs="宋体"/>
          <w:spacing w:val="-7"/>
          <w:kern w:val="0"/>
          <w:position w:val="-2"/>
        </w:rPr>
        <w:t>指令决定返回</w:t>
      </w:r>
      <w:r>
        <w:rPr>
          <w:rFonts w:ascii="Verdana" w:hAnsi="Verdana" w:cs="宋体"/>
          <w:spacing w:val="-7"/>
          <w:kern w:val="0"/>
          <w:position w:val="-2"/>
        </w:rPr>
        <w:t>result code</w:t>
      </w:r>
      <w:r>
        <w:rPr>
          <w:rFonts w:ascii="Verdana" w:hAnsi="Verdana" w:cs="宋体"/>
          <w:spacing w:val="-7"/>
          <w:kern w:val="0"/>
          <w:position w:val="-2"/>
        </w:rPr>
        <w:t>是数字格式还是字符格式，</w:t>
      </w:r>
      <w:r>
        <w:rPr>
          <w:rFonts w:ascii="Verdana" w:hAnsi="Verdana" w:cs="宋体"/>
          <w:spacing w:val="-7"/>
          <w:kern w:val="0"/>
          <w:position w:val="-2"/>
        </w:rPr>
        <w:t>ATV0</w:t>
      </w:r>
      <w:r>
        <w:rPr>
          <w:rFonts w:ascii="Verdana" w:hAnsi="Verdana" w:cs="宋体"/>
          <w:spacing w:val="-7"/>
          <w:kern w:val="0"/>
          <w:position w:val="-2"/>
        </w:rPr>
        <w:t>返回为数字格式，其中</w:t>
      </w:r>
      <w:r>
        <w:rPr>
          <w:rFonts w:ascii="Verdana" w:hAnsi="Verdana" w:cs="宋体"/>
          <w:spacing w:val="-7"/>
          <w:kern w:val="0"/>
          <w:position w:val="-2"/>
        </w:rPr>
        <w:t>0</w:t>
      </w:r>
      <w:r>
        <w:rPr>
          <w:rFonts w:ascii="Verdana" w:hAnsi="Verdana" w:cs="宋体"/>
          <w:spacing w:val="-7"/>
          <w:kern w:val="0"/>
          <w:position w:val="-2"/>
        </w:rPr>
        <w:t>表示</w:t>
      </w:r>
      <w:r>
        <w:rPr>
          <w:rFonts w:ascii="Verdana" w:hAnsi="Verdana" w:cs="宋体"/>
          <w:spacing w:val="-7"/>
          <w:kern w:val="0"/>
          <w:position w:val="-2"/>
        </w:rPr>
        <w:t>OK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1</w:t>
      </w:r>
      <w:r>
        <w:rPr>
          <w:rFonts w:ascii="Verdana" w:hAnsi="Verdana" w:cs="宋体"/>
          <w:spacing w:val="-7"/>
          <w:kern w:val="0"/>
          <w:position w:val="-2"/>
        </w:rPr>
        <w:t>表示</w:t>
      </w:r>
      <w:r>
        <w:rPr>
          <w:rFonts w:ascii="Verdana" w:hAnsi="Verdana" w:cs="宋体"/>
          <w:spacing w:val="-7"/>
          <w:kern w:val="0"/>
          <w:position w:val="-2"/>
        </w:rPr>
        <w:t>CONNECT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2</w:t>
      </w:r>
      <w:r>
        <w:rPr>
          <w:rFonts w:ascii="Verdana" w:hAnsi="Verdana" w:cs="宋体"/>
          <w:spacing w:val="-7"/>
          <w:kern w:val="0"/>
          <w:position w:val="-2"/>
        </w:rPr>
        <w:t>表示</w:t>
      </w:r>
      <w:r>
        <w:rPr>
          <w:rFonts w:ascii="Verdana" w:hAnsi="Verdana" w:cs="宋体"/>
          <w:spacing w:val="-7"/>
          <w:kern w:val="0"/>
          <w:position w:val="-2"/>
        </w:rPr>
        <w:t>RING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3</w:t>
      </w:r>
      <w:r>
        <w:rPr>
          <w:rFonts w:ascii="Verdana" w:hAnsi="Verdana" w:cs="宋体"/>
          <w:spacing w:val="-7"/>
          <w:kern w:val="0"/>
          <w:position w:val="-2"/>
        </w:rPr>
        <w:t>表示</w:t>
      </w:r>
      <w:r>
        <w:rPr>
          <w:rFonts w:ascii="Verdana" w:hAnsi="Verdana" w:cs="宋体"/>
          <w:spacing w:val="-7"/>
          <w:kern w:val="0"/>
          <w:position w:val="-2"/>
        </w:rPr>
        <w:t>NO CARRIER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4</w:t>
      </w:r>
      <w:r>
        <w:rPr>
          <w:rFonts w:ascii="Verdana" w:hAnsi="Verdana" w:cs="宋体"/>
          <w:spacing w:val="-7"/>
          <w:kern w:val="0"/>
          <w:position w:val="-2"/>
        </w:rPr>
        <w:t>表示</w:t>
      </w:r>
      <w:r>
        <w:rPr>
          <w:rFonts w:ascii="Verdana" w:hAnsi="Verdana" w:cs="宋体"/>
          <w:spacing w:val="-7"/>
          <w:kern w:val="0"/>
          <w:position w:val="-2"/>
        </w:rPr>
        <w:t>ERROR)</w:t>
      </w:r>
      <w:r>
        <w:rPr>
          <w:rFonts w:ascii="Verdana" w:hAnsi="Verdana" w:cs="宋体"/>
          <w:spacing w:val="-7"/>
          <w:kern w:val="0"/>
          <w:position w:val="-2"/>
        </w:rPr>
        <w:t>，具体可参考协议</w:t>
      </w:r>
      <w:r>
        <w:rPr>
          <w:rFonts w:ascii="Verdana" w:hAnsi="Verdana" w:cs="宋体"/>
          <w:spacing w:val="-7"/>
          <w:kern w:val="0"/>
          <w:position w:val="-2"/>
        </w:rPr>
        <w:t>27007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71" w:name="_Toc454616202"/>
      <w:bookmarkStart w:id="172" w:name="_Toc49065430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ATV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71"/>
      <w:bookmarkEnd w:id="17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ATV&lt;value&gt;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&lt;value&gt;= 0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&lt;value&gt;= 1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ATV0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</w:tc>
        <w:tc>
          <w:tcPr>
            <w:tcW w:w="3756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1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ATV0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后，信息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前没有回车换行，结果码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变成了数字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ATV1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</w:tc>
        <w:tc>
          <w:tcPr>
            <w:tcW w:w="3756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73" w:name="_Toc454616203"/>
      <w:bookmarkStart w:id="174" w:name="_Toc49065430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ATV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73"/>
      <w:bookmarkEnd w:id="174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信息返回结果：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&lt;text&gt;&lt;CR&gt;&lt;LF&gt;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数字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型结果码：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&lt;numeric code&gt;&lt;CR&gt;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信息返回结果：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&lt;CR&gt;&lt;LF&gt;&lt;text&gt;&lt;CR&gt;&lt;LF&gt;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冗长字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符型结果码：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&lt;CR&gt;&lt;LF&gt;&lt;verbose code&gt;&lt;CR&gt;&lt;LF&gt;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75" w:name="_Toc454615750"/>
      <w:bookmarkStart w:id="176" w:name="_Toc364787460"/>
      <w:bookmarkStart w:id="177" w:name="_Toc364786529"/>
      <w:bookmarkStart w:id="178" w:name="_Toc287455713"/>
      <w:bookmarkStart w:id="179" w:name="_Toc274670022"/>
      <w:bookmarkStart w:id="180" w:name="_Toc490654140"/>
      <w:r>
        <w:rPr>
          <w:rFonts w:ascii="Verdana" w:hAnsi="Verdana"/>
          <w:kern w:val="0"/>
          <w:sz w:val="28"/>
          <w:szCs w:val="28"/>
        </w:rPr>
        <w:t>连接结果：</w:t>
      </w:r>
      <w:r>
        <w:rPr>
          <w:rFonts w:ascii="Verdana" w:hAnsi="Verdana"/>
          <w:kern w:val="0"/>
          <w:sz w:val="28"/>
          <w:szCs w:val="28"/>
        </w:rPr>
        <w:t>ATX</w:t>
      </w:r>
      <w:bookmarkEnd w:id="175"/>
      <w:bookmarkEnd w:id="176"/>
      <w:bookmarkEnd w:id="177"/>
      <w:bookmarkEnd w:id="178"/>
      <w:bookmarkEnd w:id="179"/>
      <w:bookmarkEnd w:id="18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是否向</w:t>
      </w:r>
      <w:r>
        <w:rPr>
          <w:rFonts w:ascii="Verdana" w:hAnsi="Verdana" w:cs="宋体"/>
          <w:spacing w:val="-7"/>
          <w:kern w:val="0"/>
          <w:position w:val="-2"/>
        </w:rPr>
        <w:t>TE</w:t>
      </w:r>
      <w:r>
        <w:rPr>
          <w:rFonts w:ascii="Verdana" w:hAnsi="Verdana" w:cs="宋体"/>
          <w:spacing w:val="-7"/>
          <w:kern w:val="0"/>
          <w:position w:val="-2"/>
        </w:rPr>
        <w:t>发送某一个特定的结果码。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81" w:name="_Toc454616204"/>
      <w:bookmarkStart w:id="182" w:name="_Toc49065430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ATX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81"/>
      <w:bookmarkEnd w:id="182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ATX&lt;value&gt;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183" w:name="_Toc454616205"/>
      <w:bookmarkStart w:id="184" w:name="_Toc49065430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ATX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83"/>
      <w:bookmarkEnd w:id="184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6"/>
        <w:gridCol w:w="788"/>
        <w:gridCol w:w="7696"/>
      </w:tblGrid>
      <w:tr w:rsidR="00E31460">
        <w:tc>
          <w:tcPr>
            <w:tcW w:w="117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78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69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7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769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进入在线数据状态时即给定连接结果码。拨号音和遇忙检测均禁用。</w:t>
            </w:r>
          </w:p>
        </w:tc>
      </w:tr>
      <w:tr w:rsidR="00E31460">
        <w:tc>
          <w:tcPr>
            <w:tcW w:w="11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69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进入在线数据状态时即给定连接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&lt;text&gt;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结果码。拨号音和遇忙检测均禁用。</w:t>
            </w:r>
          </w:p>
        </w:tc>
      </w:tr>
      <w:tr w:rsidR="00E31460">
        <w:tc>
          <w:tcPr>
            <w:tcW w:w="11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69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进入在线数据状态时即给定连接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&lt;text&gt;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结果码。遇忙检测禁用，可启用拨号音。</w:t>
            </w:r>
          </w:p>
        </w:tc>
      </w:tr>
      <w:tr w:rsidR="00E31460">
        <w:tc>
          <w:tcPr>
            <w:tcW w:w="11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69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进入在线数据状态时即给定连接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&lt;text&gt;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结果码。拨号音检测禁用，但可启用遇忙检测。</w:t>
            </w:r>
          </w:p>
        </w:tc>
      </w:tr>
      <w:tr w:rsidR="00E31460">
        <w:tc>
          <w:tcPr>
            <w:tcW w:w="11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769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进入在线数据状态时即给定连接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&lt;text&gt;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结果码。拨号音和遇忙检测均可启用。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85" w:name="_Toc490654141"/>
      <w:r>
        <w:rPr>
          <w:rFonts w:ascii="Verdana" w:hAnsi="Verdana" w:hint="eastAsia"/>
          <w:sz w:val="28"/>
          <w:szCs w:val="28"/>
        </w:rPr>
        <w:t>恢复</w:t>
      </w:r>
      <w:r>
        <w:rPr>
          <w:rFonts w:ascii="Verdana" w:hAnsi="Verdana"/>
          <w:sz w:val="28"/>
          <w:szCs w:val="28"/>
        </w:rPr>
        <w:t>由</w:t>
      </w:r>
      <w:r>
        <w:rPr>
          <w:rFonts w:ascii="Verdana" w:hAnsi="Verdana"/>
          <w:kern w:val="0"/>
          <w:sz w:val="28"/>
          <w:szCs w:val="28"/>
        </w:rPr>
        <w:t>AT&amp;W</w:t>
      </w:r>
      <w:r>
        <w:rPr>
          <w:rFonts w:ascii="Verdana" w:hAnsi="Verdana"/>
          <w:kern w:val="0"/>
          <w:sz w:val="28"/>
          <w:szCs w:val="28"/>
        </w:rPr>
        <w:t>保存的配置：</w:t>
      </w:r>
      <w:r>
        <w:rPr>
          <w:rFonts w:ascii="Verdana" w:hAnsi="Verdana"/>
          <w:kern w:val="0"/>
          <w:sz w:val="28"/>
          <w:szCs w:val="28"/>
        </w:rPr>
        <w:t>ATZ</w:t>
      </w:r>
      <w:bookmarkEnd w:id="151"/>
      <w:bookmarkEnd w:id="152"/>
      <w:bookmarkEnd w:id="153"/>
      <w:bookmarkEnd w:id="154"/>
      <w:bookmarkEnd w:id="155"/>
      <w:bookmarkEnd w:id="185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指令举例见</w:t>
      </w:r>
      <w:r>
        <w:rPr>
          <w:rFonts w:ascii="Verdana" w:hAnsi="Verdana" w:cs="宋体"/>
          <w:kern w:val="0"/>
        </w:rPr>
        <w:t>AT&amp;F</w:t>
      </w:r>
      <w:r>
        <w:rPr>
          <w:rFonts w:ascii="Verdana" w:hAnsi="Verdana" w:cs="宋体"/>
          <w:kern w:val="0"/>
        </w:rPr>
        <w:t>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186" w:name="_Toc454616186"/>
      <w:bookmarkStart w:id="187" w:name="_Toc49065431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ATZ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86"/>
      <w:bookmarkEnd w:id="187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ATZ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kern w:val="0"/>
        </w:rPr>
      </w:pPr>
      <w:bookmarkStart w:id="188" w:name="_Toc454616187"/>
      <w:bookmarkStart w:id="189" w:name="_Toc49065431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ATZ</w:t>
      </w:r>
      <w:r>
        <w:rPr>
          <w:rFonts w:ascii="Verdana" w:hAnsi="Verdana" w:cs="宋体"/>
          <w:kern w:val="0"/>
        </w:rPr>
        <w:t>指令可以恢复由</w:t>
      </w:r>
      <w:r>
        <w:rPr>
          <w:rFonts w:ascii="Verdana" w:hAnsi="Verdana" w:cs="宋体"/>
          <w:kern w:val="0"/>
        </w:rPr>
        <w:t>AT&amp;W</w:t>
      </w:r>
      <w:r>
        <w:rPr>
          <w:rFonts w:ascii="Verdana" w:hAnsi="Verdana" w:cs="宋体"/>
          <w:kern w:val="0"/>
        </w:rPr>
        <w:t>指令保存的指令参数</w:t>
      </w:r>
      <w:bookmarkEnd w:id="188"/>
      <w:bookmarkEnd w:id="189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7688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AT</w:t>
            </w:r>
            <w:r>
              <w:rPr>
                <w:rFonts w:ascii="Verdana" w:hAnsi="Verdana" w:cs="宋体"/>
                <w:kern w:val="0"/>
                <w:szCs w:val="21"/>
              </w:rPr>
              <w:t>指令</w:t>
            </w:r>
          </w:p>
        </w:tc>
        <w:tc>
          <w:tcPr>
            <w:tcW w:w="768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  <w:szCs w:val="21"/>
              </w:rPr>
              <w:t>恢复的指令参数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ATE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ATQ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ATS0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ATS7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ATS10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ATV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ATX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AT&amp;C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AT&amp;D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lastRenderedPageBreak/>
              <w:t>AT+IFC</w:t>
            </w:r>
          </w:p>
        </w:tc>
        <w:tc>
          <w:tcPr>
            <w:tcW w:w="76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DCE_by_DTE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&gt;&lt;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 xml:space="preserve"> DTE_by_DCE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&gt;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90" w:name="_Toc490654142"/>
      <w:bookmarkStart w:id="191" w:name="_Toc364787454"/>
      <w:bookmarkStart w:id="192" w:name="_Toc287455707"/>
      <w:bookmarkStart w:id="193" w:name="_Toc364786523"/>
      <w:bookmarkStart w:id="194" w:name="_Toc274670016"/>
      <w:bookmarkStart w:id="195" w:name="_Toc454615744"/>
      <w:r>
        <w:rPr>
          <w:rFonts w:ascii="Verdana" w:hAnsi="Verdana"/>
          <w:kern w:val="0"/>
          <w:sz w:val="28"/>
          <w:szCs w:val="28"/>
        </w:rPr>
        <w:t>设置自动应答前振铃次数：</w:t>
      </w:r>
      <w:r>
        <w:rPr>
          <w:rFonts w:ascii="Verdana" w:hAnsi="Verdana" w:hint="eastAsia"/>
          <w:kern w:val="0"/>
          <w:sz w:val="28"/>
          <w:szCs w:val="28"/>
        </w:rPr>
        <w:t>ATS0</w:t>
      </w:r>
      <w:bookmarkEnd w:id="19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该命令控制</w:t>
      </w:r>
      <w:r>
        <w:rPr>
          <w:rFonts w:ascii="Verdana" w:hAnsi="Verdana" w:cs="宋体"/>
          <w:spacing w:val="-7"/>
          <w:kern w:val="0"/>
          <w:position w:val="-2"/>
        </w:rPr>
        <w:t>DCE</w:t>
      </w:r>
      <w:r>
        <w:rPr>
          <w:rFonts w:ascii="Verdana" w:hAnsi="Verdana" w:cs="宋体"/>
          <w:spacing w:val="-7"/>
          <w:kern w:val="0"/>
          <w:position w:val="-2"/>
        </w:rPr>
        <w:t>自动应答功能。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96" w:name="_Toc49065431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ATS0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96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该命令控制</w:t>
            </w:r>
            <w:r>
              <w:rPr>
                <w:rFonts w:ascii="Arial" w:hAnsi="Arial" w:cs="Arial"/>
              </w:rPr>
              <w:t>DCE</w:t>
            </w:r>
            <w:r>
              <w:rPr>
                <w:rFonts w:ascii="Arial" w:hAnsi="Arial" w:cs="Arial"/>
              </w:rPr>
              <w:t>自动应答功能。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97" w:name="_Toc49065431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ATS0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19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，自动应答被禁止；非零值将导致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DCE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在通知（响铃）设定次数后自动应答。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198" w:name="_Toc490654143"/>
      <w:r>
        <w:rPr>
          <w:rFonts w:ascii="Verdana" w:hAnsi="Verdana" w:cs="宋体"/>
          <w:spacing w:val="-7"/>
          <w:kern w:val="0"/>
          <w:position w:val="-2"/>
        </w:rPr>
        <w:t>设置</w:t>
      </w:r>
      <w:r>
        <w:rPr>
          <w:rFonts w:ascii="Verdana" w:hAnsi="Verdana" w:cs="宋体"/>
          <w:spacing w:val="-7"/>
          <w:kern w:val="0"/>
          <w:position w:val="-2"/>
        </w:rPr>
        <w:t>AT</w:t>
      </w:r>
      <w:r>
        <w:rPr>
          <w:rFonts w:ascii="Verdana" w:hAnsi="Verdana" w:cs="宋体"/>
          <w:spacing w:val="-7"/>
          <w:kern w:val="0"/>
          <w:position w:val="-2"/>
        </w:rPr>
        <w:t>指令行终止符</w:t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/>
          <w:kern w:val="0"/>
          <w:sz w:val="28"/>
          <w:szCs w:val="28"/>
        </w:rPr>
        <w:t>ATS3</w:t>
      </w:r>
      <w:bookmarkEnd w:id="191"/>
      <w:bookmarkEnd w:id="192"/>
      <w:bookmarkEnd w:id="193"/>
      <w:bookmarkEnd w:id="194"/>
      <w:bookmarkEnd w:id="195"/>
      <w:bookmarkEnd w:id="19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使用该指令，可设置用于</w:t>
      </w:r>
      <w:r>
        <w:rPr>
          <w:rFonts w:ascii="Verdana" w:hAnsi="Verdana" w:cs="宋体"/>
          <w:spacing w:val="-7"/>
          <w:kern w:val="0"/>
          <w:position w:val="-2"/>
        </w:rPr>
        <w:t>AT</w:t>
      </w:r>
      <w:r>
        <w:rPr>
          <w:rFonts w:ascii="Verdana" w:hAnsi="Verdana" w:cs="宋体"/>
          <w:spacing w:val="-7"/>
          <w:kern w:val="0"/>
          <w:position w:val="-2"/>
        </w:rPr>
        <w:t>指令行终止符，该字符能被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识别。</w:t>
      </w:r>
    </w:p>
    <w:p w:rsidR="00E31460" w:rsidRDefault="00E31460">
      <w:pPr>
        <w:rPr>
          <w:rFonts w:ascii="Verdana" w:hAnsi="Verdana"/>
        </w:rPr>
      </w:pPr>
      <w:bookmarkStart w:id="199" w:name="_Toc454616192"/>
      <w:bookmarkStart w:id="200" w:name="_Toc49065431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ATS3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99"/>
      <w:bookmarkEnd w:id="2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ATS3=&lt;n&gt;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ATS3?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18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ATS3?</w:t>
            </w:r>
          </w:p>
        </w:tc>
        <w:tc>
          <w:tcPr>
            <w:tcW w:w="33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013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指令结束符为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013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，对应十六进制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0X0D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，即回车符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ATS3=32</w:t>
            </w:r>
          </w:p>
        </w:tc>
        <w:tc>
          <w:tcPr>
            <w:tcW w:w="33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此时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指令行结束符已变为空格，对应十六进制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0x20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01" w:name="_Toc454616193"/>
      <w:bookmarkStart w:id="202" w:name="_Toc49065431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ATS3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201"/>
      <w:bookmarkEnd w:id="20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127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缺省值：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13(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对应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ASCII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CR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回车符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)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注意：如果改变该值有可能会影响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AT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指令的执行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03" w:name="_Toc364787455"/>
      <w:bookmarkStart w:id="204" w:name="_Toc364786524"/>
      <w:bookmarkStart w:id="205" w:name="_Toc454615745"/>
      <w:bookmarkStart w:id="206" w:name="_Toc274670017"/>
      <w:bookmarkStart w:id="207" w:name="_Toc287455708"/>
      <w:bookmarkStart w:id="208" w:name="_Toc490654144"/>
      <w:r>
        <w:rPr>
          <w:rFonts w:ascii="Verdana" w:hAnsi="Verdana" w:cs="宋体"/>
          <w:spacing w:val="-7"/>
          <w:kern w:val="0"/>
          <w:position w:val="-2"/>
        </w:rPr>
        <w:t>设置获取结果码和信息文本的字符</w:t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/>
          <w:kern w:val="0"/>
          <w:sz w:val="28"/>
          <w:szCs w:val="28"/>
        </w:rPr>
        <w:t>ATS4</w:t>
      </w:r>
      <w:bookmarkEnd w:id="203"/>
      <w:bookmarkEnd w:id="204"/>
      <w:bookmarkEnd w:id="205"/>
      <w:bookmarkEnd w:id="206"/>
      <w:bookmarkEnd w:id="207"/>
      <w:bookmarkEnd w:id="20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使用该指令，可设置用于获取结果码和信息文本的字符，该字符是有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产生的。</w:t>
      </w:r>
    </w:p>
    <w:p w:rsidR="00E31460" w:rsidRDefault="00E31460">
      <w:pPr>
        <w:rPr>
          <w:rFonts w:ascii="Verdana" w:hAnsi="Verdana"/>
        </w:rPr>
      </w:pPr>
      <w:bookmarkStart w:id="209" w:name="_Toc454616194"/>
      <w:bookmarkStart w:id="210" w:name="_Toc49065431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ATS4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09"/>
      <w:bookmarkEnd w:id="2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1362"/>
        <w:gridCol w:w="3258"/>
        <w:gridCol w:w="3885"/>
      </w:tblGrid>
      <w:tr w:rsidR="00E31460">
        <w:tc>
          <w:tcPr>
            <w:tcW w:w="11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36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8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36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ATS4=&lt;n&gt;</w:t>
            </w:r>
          </w:p>
        </w:tc>
        <w:tc>
          <w:tcPr>
            <w:tcW w:w="325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36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ATS4?</w:t>
            </w:r>
          </w:p>
        </w:tc>
        <w:tc>
          <w:tcPr>
            <w:tcW w:w="325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&lt;n&gt;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36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ATS4?</w:t>
            </w:r>
          </w:p>
        </w:tc>
        <w:tc>
          <w:tcPr>
            <w:tcW w:w="325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010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88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当前的响应格式字符为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LF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换行符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AT+CFUN?</w:t>
            </w:r>
          </w:p>
        </w:tc>
        <w:tc>
          <w:tcPr>
            <w:tcW w:w="325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TimesNewRomanPSMT"/>
                <w:kern w:val="0"/>
                <w:sz w:val="18"/>
                <w:szCs w:val="18"/>
              </w:rPr>
            </w:pP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>&lt;CR&gt;&lt;LF&gt;+CFUN: &lt;fun&gt;&lt;CR&gt;&lt;LF&gt;&lt;CR&gt;&lt;LF&gt;OK&lt;CR&gt;&lt;LF&gt;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88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TimesNewRomanPSMT"/>
                <w:kern w:val="0"/>
                <w:sz w:val="18"/>
                <w:szCs w:val="18"/>
              </w:rPr>
            </w:pP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lastRenderedPageBreak/>
              <w:t>&lt;CR&gt;&lt;LF&gt;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是结果码</w:t>
            </w: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>”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 xml:space="preserve">CFUN: &lt;fun&gt;” 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和</w:t>
            </w: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 xml:space="preserve"> “OK “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的头和尾。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注：为保持文档的整洁性，</w:t>
            </w: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 xml:space="preserve"> &lt;CR&gt;&lt;LF&gt;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t>只在</w:t>
            </w:r>
            <w:r>
              <w:rPr>
                <w:rFonts w:ascii="Verdana" w:hAnsi="Verdana" w:cs="TimesNewRomanPSMT" w:hint="eastAsia"/>
                <w:kern w:val="0"/>
                <w:sz w:val="18"/>
                <w:szCs w:val="18"/>
              </w:rPr>
              <w:lastRenderedPageBreak/>
              <w:t>此命令中做一个举例，在其他命令中不在赘述</w:t>
            </w:r>
            <w:r>
              <w:rPr>
                <w:rFonts w:ascii="Verdana" w:hAnsi="Verdana" w:cs="TimesNewRomanPSMT"/>
                <w:kern w:val="0"/>
                <w:sz w:val="18"/>
                <w:szCs w:val="18"/>
              </w:rPr>
              <w:t>.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ATS4=32</w:t>
            </w:r>
          </w:p>
        </w:tc>
        <w:tc>
          <w:tcPr>
            <w:tcW w:w="325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88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将获取结果码的字符设置为空格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211" w:name="_Toc454616195"/>
      <w:bookmarkStart w:id="212" w:name="_Toc49065431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ATS4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211"/>
      <w:bookmarkEnd w:id="2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127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缺省值：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10(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对应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ASCII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LF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换行符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13" w:name="_Toc364787456"/>
      <w:bookmarkStart w:id="214" w:name="_Toc364786525"/>
      <w:bookmarkStart w:id="215" w:name="_Toc274670018"/>
      <w:bookmarkStart w:id="216" w:name="_Toc287455709"/>
      <w:bookmarkStart w:id="217" w:name="_Toc454615746"/>
      <w:bookmarkStart w:id="218" w:name="_Toc490654145"/>
      <w:r>
        <w:rPr>
          <w:rFonts w:ascii="Verdana" w:hAnsi="Verdana" w:cs="宋体"/>
          <w:spacing w:val="-7"/>
          <w:kern w:val="0"/>
          <w:position w:val="-2"/>
        </w:rPr>
        <w:t>设置用于删除指令行中字符的字符：</w:t>
      </w:r>
      <w:r>
        <w:rPr>
          <w:rFonts w:ascii="Verdana" w:hAnsi="Verdana"/>
          <w:kern w:val="0"/>
          <w:sz w:val="28"/>
          <w:szCs w:val="28"/>
        </w:rPr>
        <w:t>ATS5</w:t>
      </w:r>
      <w:bookmarkEnd w:id="213"/>
      <w:bookmarkEnd w:id="214"/>
      <w:bookmarkEnd w:id="215"/>
      <w:bookmarkEnd w:id="216"/>
      <w:bookmarkEnd w:id="217"/>
      <w:bookmarkEnd w:id="21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使用该指令，可设置用于删除指令行中字符的字符，该字符由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产生。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219" w:name="_Toc454616196"/>
      <w:bookmarkStart w:id="220" w:name="_Toc49065431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ATS5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19"/>
      <w:bookmarkEnd w:id="2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2401"/>
        <w:gridCol w:w="4547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0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454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ATS5=&lt;n&gt;</w:t>
            </w:r>
          </w:p>
        </w:tc>
        <w:tc>
          <w:tcPr>
            <w:tcW w:w="24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454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ATS5?</w:t>
            </w:r>
          </w:p>
        </w:tc>
        <w:tc>
          <w:tcPr>
            <w:tcW w:w="24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454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ATS5?</w:t>
            </w:r>
          </w:p>
        </w:tc>
        <w:tc>
          <w:tcPr>
            <w:tcW w:w="24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008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454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当前指令行编辑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ackSpace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后退符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ATS5=32</w:t>
            </w:r>
          </w:p>
        </w:tc>
        <w:tc>
          <w:tcPr>
            <w:tcW w:w="24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454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将删除指令行中字符的字符设置为空格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221" w:name="_Toc454616197"/>
      <w:bookmarkStart w:id="222" w:name="_Toc49065431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28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ATS5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221"/>
      <w:bookmarkEnd w:id="2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127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缺省值</w:t>
            </w:r>
            <w:r>
              <w:rPr>
                <w:rFonts w:ascii="Verdana" w:hAnsi="Verdana" w:cs="宋体"/>
                <w:spacing w:val="-10"/>
                <w:kern w:val="0"/>
                <w:sz w:val="18"/>
                <w:szCs w:val="18"/>
              </w:rPr>
              <w:t>：</w:t>
            </w:r>
            <w:r>
              <w:rPr>
                <w:rFonts w:ascii="Verdana" w:hAnsi="Verdana" w:cs="Arial"/>
                <w:spacing w:val="-10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宋体"/>
                <w:spacing w:val="-1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对应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ASCII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字符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后退</w:t>
            </w:r>
            <w:r>
              <w:rPr>
                <w:rFonts w:ascii="Verdana" w:hAnsi="Verdana" w:cs="宋体"/>
                <w:spacing w:val="-1"/>
                <w:kern w:val="0"/>
                <w:sz w:val="18"/>
                <w:szCs w:val="18"/>
              </w:rPr>
              <w:t>符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</w:tbl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23" w:name="_Toc490654146"/>
      <w:r>
        <w:rPr>
          <w:rFonts w:ascii="Verdana" w:hAnsi="Verdana"/>
          <w:kern w:val="0"/>
          <w:sz w:val="28"/>
          <w:szCs w:val="28"/>
        </w:rPr>
        <w:t>盲拨号前延时控制：</w:t>
      </w:r>
      <w:r>
        <w:rPr>
          <w:rFonts w:ascii="Verdana" w:hAnsi="Verdana" w:hint="eastAsia"/>
          <w:kern w:val="0"/>
          <w:sz w:val="28"/>
          <w:szCs w:val="28"/>
        </w:rPr>
        <w:t>ATS6</w:t>
      </w:r>
      <w:bookmarkEnd w:id="22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Arial" w:hAnsi="Arial" w:cs="Arial"/>
        </w:rPr>
        <w:t>该命令</w:t>
      </w:r>
      <w:r>
        <w:rPr>
          <w:rFonts w:ascii="Arial" w:hAnsi="Arial" w:cs="Arial" w:hint="eastAsia"/>
        </w:rPr>
        <w:t>用于当拨号音没有启用时，指定</w:t>
      </w:r>
      <w:r>
        <w:rPr>
          <w:rFonts w:ascii="Arial" w:hAnsi="Arial" w:cs="Arial"/>
        </w:rPr>
        <w:t>DCE</w:t>
      </w:r>
      <w:r>
        <w:rPr>
          <w:rFonts w:ascii="Arial" w:hAnsi="Arial" w:cs="Arial" w:hint="eastAsia"/>
        </w:rPr>
        <w:t>拨号等待连接的秒数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24" w:name="_Toc49065432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ATS6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2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25" w:name="_Toc49065432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ATS6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2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盲拨号前的延时，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为默认值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以秒为单位数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26" w:name="_Toc490654147"/>
      <w:r>
        <w:rPr>
          <w:rFonts w:ascii="Verdana" w:hAnsi="Verdana"/>
          <w:kern w:val="0"/>
          <w:sz w:val="28"/>
          <w:szCs w:val="28"/>
        </w:rPr>
        <w:t>等待呼叫建立完成：</w:t>
      </w:r>
      <w:r>
        <w:rPr>
          <w:rFonts w:ascii="Verdana" w:hAnsi="Verdana" w:hint="eastAsia"/>
          <w:kern w:val="0"/>
          <w:sz w:val="28"/>
          <w:szCs w:val="28"/>
        </w:rPr>
        <w:t>ATS7</w:t>
      </w:r>
      <w:bookmarkEnd w:id="226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Arial" w:hAnsi="Arial" w:cs="Arial"/>
        </w:rPr>
        <w:t>该命令</w:t>
      </w:r>
      <w:r>
        <w:rPr>
          <w:rFonts w:ascii="Arial" w:hAnsi="Arial" w:cs="Arial" w:hint="eastAsia"/>
        </w:rPr>
        <w:t>可设置</w:t>
      </w:r>
      <w:r>
        <w:rPr>
          <w:rFonts w:ascii="Arial" w:hAnsi="Arial" w:cs="Arial" w:hint="eastAsia"/>
        </w:rPr>
        <w:t>TA</w:t>
      </w:r>
      <w:r>
        <w:rPr>
          <w:rFonts w:ascii="Arial" w:hAnsi="Arial" w:cs="Arial" w:hint="eastAsia"/>
        </w:rPr>
        <w:t>在应答或发起数据通话时，等待呼叫建立的秒数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27" w:name="_Toc49065432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ATS7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2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7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7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28" w:name="_Toc490654323"/>
      <w:r>
        <w:rPr>
          <w:rFonts w:ascii="Verdana" w:hAnsi="Verdana" w:cs="宋体" w:hint="eastAsia"/>
          <w:spacing w:val="-7"/>
          <w:kern w:val="0"/>
          <w:position w:val="-2"/>
        </w:rPr>
        <w:lastRenderedPageBreak/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ATS7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2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建立连接或释放呼叫等待的秒数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29" w:name="_Toc490654148"/>
      <w:r>
        <w:rPr>
          <w:rFonts w:ascii="Verdana" w:hAnsi="Verdana"/>
          <w:kern w:val="0"/>
          <w:sz w:val="28"/>
          <w:szCs w:val="28"/>
        </w:rPr>
        <w:t>暂停拨号：</w:t>
      </w:r>
      <w:r>
        <w:rPr>
          <w:rFonts w:ascii="Verdana" w:hAnsi="Verdana" w:hint="eastAsia"/>
          <w:kern w:val="0"/>
          <w:sz w:val="28"/>
          <w:szCs w:val="28"/>
        </w:rPr>
        <w:t>ATS8</w:t>
      </w:r>
      <w:bookmarkEnd w:id="22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Arial" w:hAnsi="Arial" w:cs="Arial"/>
        </w:rPr>
        <w:t>该命令</w:t>
      </w:r>
      <w:r>
        <w:rPr>
          <w:rFonts w:ascii="Arial" w:hAnsi="Arial" w:cs="Arial" w:hint="eastAsia"/>
        </w:rPr>
        <w:t>可设置在建立到拨号网络的呼叫寻址信息信令时，</w:t>
      </w:r>
      <w:r>
        <w:rPr>
          <w:rFonts w:ascii="Arial" w:hAnsi="Arial" w:cs="Arial" w:hint="eastAsia"/>
        </w:rPr>
        <w:t>TA</w:t>
      </w:r>
      <w:r>
        <w:rPr>
          <w:rFonts w:ascii="Arial" w:hAnsi="Arial" w:cs="Arial" w:hint="eastAsia"/>
        </w:rPr>
        <w:t>暂停的秒数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30" w:name="_Toc49065432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ATS8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2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31" w:name="_Toc49065432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ATS8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2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32" w:name="_Toc490654149"/>
      <w:r>
        <w:rPr>
          <w:rFonts w:ascii="Verdana" w:hAnsi="Verdana"/>
          <w:kern w:val="0"/>
          <w:sz w:val="28"/>
          <w:szCs w:val="28"/>
        </w:rPr>
        <w:t>挂机时延：</w:t>
      </w:r>
      <w:r>
        <w:rPr>
          <w:rFonts w:ascii="Verdana" w:hAnsi="Verdana" w:hint="eastAsia"/>
          <w:kern w:val="0"/>
          <w:sz w:val="28"/>
          <w:szCs w:val="28"/>
        </w:rPr>
        <w:t>ATS10</w:t>
      </w:r>
      <w:bookmarkEnd w:id="23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Arial" w:hAnsi="Arial" w:cs="Arial"/>
        </w:rPr>
        <w:t>该命令</w:t>
      </w:r>
      <w:r>
        <w:rPr>
          <w:rFonts w:ascii="Arial" w:hAnsi="Arial" w:cs="Arial" w:hint="eastAsia"/>
        </w:rPr>
        <w:t>可设置在</w:t>
      </w:r>
      <w:r>
        <w:rPr>
          <w:rFonts w:ascii="Arial" w:hAnsi="Arial" w:cs="Arial" w:hint="eastAsia"/>
        </w:rPr>
        <w:t>DCE</w:t>
      </w:r>
      <w:r>
        <w:rPr>
          <w:rFonts w:ascii="Arial" w:hAnsi="Arial" w:cs="Arial" w:hint="eastAsia"/>
        </w:rPr>
        <w:t>指示接收线路信号不存在后，</w:t>
      </w:r>
      <w:r>
        <w:rPr>
          <w:rFonts w:ascii="Arial" w:hAnsi="Arial" w:cs="Arial" w:hint="eastAsia"/>
        </w:rPr>
        <w:t>DCE</w:t>
      </w:r>
      <w:r>
        <w:rPr>
          <w:rFonts w:ascii="Arial" w:hAnsi="Arial" w:cs="Arial" w:hint="eastAsia"/>
        </w:rPr>
        <w:t>连接到该线路的剩余时间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33" w:name="_Toc49065432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ATS10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2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182"/>
        <w:gridCol w:w="3318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=&lt;n&gt;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33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234" w:name="_Toc49065432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36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ATS10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2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~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254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，以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100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毫秒为单位的时延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默认值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:14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235" w:name="_Toc490654150"/>
      <w:r>
        <w:rPr>
          <w:rFonts w:ascii="Verdana" w:hAnsi="Verdana"/>
          <w:sz w:val="28"/>
          <w:szCs w:val="28"/>
        </w:rPr>
        <w:t>查询制造商名称：</w:t>
      </w:r>
      <w:r>
        <w:rPr>
          <w:rFonts w:ascii="Verdana" w:hAnsi="Verdana"/>
          <w:sz w:val="28"/>
          <w:szCs w:val="28"/>
        </w:rPr>
        <w:t>AT+CGMI</w:t>
      </w:r>
      <w:bookmarkEnd w:id="100"/>
      <w:bookmarkEnd w:id="101"/>
      <w:r>
        <w:rPr>
          <w:rFonts w:ascii="Verdana" w:hAnsi="Verdana"/>
          <w:sz w:val="28"/>
          <w:szCs w:val="28"/>
        </w:rPr>
        <w:t>/GMI</w:t>
      </w:r>
      <w:bookmarkEnd w:id="102"/>
      <w:bookmarkEnd w:id="103"/>
      <w:bookmarkEnd w:id="235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236" w:name="_Toc49065432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37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AT+CGMI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520"/>
        <w:gridCol w:w="2454"/>
        <w:gridCol w:w="3465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AT+CGMI</w:t>
            </w:r>
          </w:p>
        </w:tc>
        <w:tc>
          <w:tcPr>
            <w:tcW w:w="2454" w:type="dxa"/>
            <w:vAlign w:val="center"/>
          </w:tcPr>
          <w:p w:rsidR="00E31460" w:rsidRDefault="00C47856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LENOVO CONNECT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DCE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返回制</w:t>
            </w:r>
            <w:r>
              <w:rPr>
                <w:rFonts w:ascii="Verdana" w:hAnsi="Verdana" w:cs="宋体"/>
                <w:spacing w:val="-1"/>
                <w:kern w:val="0"/>
                <w:sz w:val="18"/>
                <w:szCs w:val="18"/>
              </w:rPr>
              <w:t>造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商名称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AT+CGMI=?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237" w:name="_Toc287455632"/>
      <w:bookmarkStart w:id="238" w:name="_Toc274669941"/>
      <w:bookmarkStart w:id="239" w:name="_Toc364787411"/>
      <w:bookmarkStart w:id="240" w:name="_Toc364786480"/>
      <w:bookmarkStart w:id="241" w:name="_Toc490654151"/>
      <w:r>
        <w:rPr>
          <w:rFonts w:ascii="Verdana" w:hAnsi="Verdana"/>
          <w:sz w:val="28"/>
          <w:szCs w:val="28"/>
        </w:rPr>
        <w:t>查询</w:t>
      </w:r>
      <w:r>
        <w:rPr>
          <w:rFonts w:ascii="Verdana" w:eastAsia="宋体" w:hAnsi="Verdana" w:cs="Arial"/>
          <w:sz w:val="28"/>
          <w:szCs w:val="28"/>
        </w:rPr>
        <w:t>模块</w:t>
      </w:r>
      <w:r>
        <w:rPr>
          <w:rFonts w:ascii="Verdana" w:hAnsi="Verdana"/>
          <w:sz w:val="28"/>
          <w:szCs w:val="28"/>
        </w:rPr>
        <w:t>型号：</w:t>
      </w:r>
      <w:r>
        <w:rPr>
          <w:rFonts w:ascii="Verdana" w:hAnsi="Verdana"/>
          <w:sz w:val="28"/>
          <w:szCs w:val="28"/>
        </w:rPr>
        <w:t>AT+CGMM</w:t>
      </w:r>
      <w:bookmarkEnd w:id="237"/>
      <w:bookmarkEnd w:id="238"/>
      <w:r>
        <w:rPr>
          <w:rFonts w:ascii="Verdana" w:hAnsi="Verdana"/>
          <w:sz w:val="28"/>
          <w:szCs w:val="28"/>
        </w:rPr>
        <w:t>/GMM</w:t>
      </w:r>
      <w:bookmarkEnd w:id="239"/>
      <w:bookmarkEnd w:id="240"/>
      <w:bookmarkEnd w:id="241"/>
    </w:p>
    <w:p w:rsidR="00E31460" w:rsidRDefault="00E31460" w:rsidP="00E87B52">
      <w:pPr>
        <w:autoSpaceDE w:val="0"/>
        <w:autoSpaceDN w:val="0"/>
        <w:adjustRightInd w:val="0"/>
        <w:spacing w:beforeLines="50" w:afterLines="50"/>
        <w:jc w:val="left"/>
        <w:rPr>
          <w:rFonts w:ascii="Verdana" w:hAnsi="Verdana" w:cs="宋体"/>
          <w:spacing w:val="-7"/>
          <w:kern w:val="0"/>
          <w:position w:val="-2"/>
        </w:rPr>
      </w:pPr>
      <w:bookmarkStart w:id="242" w:name="_Toc49065432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38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AT+CGMM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520"/>
        <w:gridCol w:w="2454"/>
        <w:gridCol w:w="3465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AT+CGMM</w:t>
            </w:r>
          </w:p>
        </w:tc>
        <w:tc>
          <w:tcPr>
            <w:tcW w:w="2454" w:type="dxa"/>
            <w:vAlign w:val="center"/>
          </w:tcPr>
          <w:p w:rsidR="00E31460" w:rsidRDefault="00C47856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C1100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lastRenderedPageBreak/>
              <w:t>显示</w:t>
            </w:r>
            <w:r w:rsidR="00C47856">
              <w:rPr>
                <w:rFonts w:ascii="Verdana" w:hAnsi="Verdana" w:cs="宋体" w:hint="eastAsia"/>
                <w:kern w:val="0"/>
                <w:sz w:val="18"/>
                <w:szCs w:val="18"/>
              </w:rPr>
              <w:t>C1100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系列的产品名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DCE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返回产品型号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AT+CGMM=?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43" w:name="_Toc274669942"/>
      <w:bookmarkStart w:id="244" w:name="_Toc287455633"/>
      <w:bookmarkStart w:id="245" w:name="_Toc364786481"/>
      <w:bookmarkStart w:id="246" w:name="_Toc364787412"/>
      <w:bookmarkStart w:id="247" w:name="_Toc490654152"/>
      <w:r>
        <w:rPr>
          <w:rFonts w:ascii="Verdana" w:hAnsi="Verdana"/>
          <w:kern w:val="0"/>
          <w:sz w:val="28"/>
          <w:szCs w:val="28"/>
        </w:rPr>
        <w:t>查询模块版本信息：</w:t>
      </w:r>
      <w:r>
        <w:rPr>
          <w:rFonts w:ascii="Verdana" w:hAnsi="Verdana"/>
          <w:kern w:val="0"/>
          <w:sz w:val="28"/>
          <w:szCs w:val="28"/>
        </w:rPr>
        <w:t>AT+CGMR</w:t>
      </w:r>
      <w:bookmarkEnd w:id="243"/>
      <w:bookmarkEnd w:id="244"/>
      <w:r>
        <w:rPr>
          <w:rFonts w:ascii="Verdana" w:hAnsi="Verdana"/>
          <w:kern w:val="0"/>
          <w:sz w:val="28"/>
          <w:szCs w:val="28"/>
        </w:rPr>
        <w:t>/GMR</w:t>
      </w:r>
      <w:bookmarkEnd w:id="245"/>
      <w:bookmarkEnd w:id="246"/>
      <w:bookmarkEnd w:id="247"/>
    </w:p>
    <w:p w:rsidR="00E31460" w:rsidRDefault="00E31460">
      <w:pPr>
        <w:rPr>
          <w:rFonts w:ascii="Verdana" w:hAnsi="Verdana"/>
        </w:rPr>
      </w:pPr>
      <w:bookmarkStart w:id="248" w:name="_Toc49065433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39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AT+CGMR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520"/>
        <w:gridCol w:w="2454"/>
        <w:gridCol w:w="3465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AT+CGMR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&lt;Firmware Ver&gt;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DCE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返回产品固件版本信息</w:t>
            </w:r>
          </w:p>
        </w:tc>
      </w:tr>
      <w:tr w:rsidR="00E31460"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AT+CGMR=?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221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AT+CGMR</w:t>
            </w:r>
          </w:p>
        </w:tc>
        <w:tc>
          <w:tcPr>
            <w:tcW w:w="245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  <w:u w:val="dotted"/>
              </w:rPr>
              <w:t>QB30001.1.0_MX10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查询到模块的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release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版本</w:t>
            </w:r>
          </w:p>
        </w:tc>
      </w:tr>
      <w:tr w:rsidR="00E31460">
        <w:tc>
          <w:tcPr>
            <w:tcW w:w="122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AT+CGMR=?</w:t>
            </w:r>
          </w:p>
        </w:tc>
        <w:tc>
          <w:tcPr>
            <w:tcW w:w="245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当前版本支持该指令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49" w:name="_Toc364787417"/>
      <w:bookmarkStart w:id="250" w:name="_Toc364786486"/>
      <w:bookmarkStart w:id="251" w:name="_Toc490654153"/>
      <w:bookmarkStart w:id="252" w:name="_Toc287455634"/>
      <w:bookmarkStart w:id="253" w:name="_Toc274669943"/>
      <w:bookmarkStart w:id="254" w:name="_Toc364787413"/>
      <w:bookmarkStart w:id="255" w:name="_Toc364786482"/>
      <w:r>
        <w:rPr>
          <w:rFonts w:ascii="Verdana" w:hAnsi="Verdana"/>
          <w:kern w:val="0"/>
          <w:sz w:val="28"/>
          <w:szCs w:val="28"/>
        </w:rPr>
        <w:t>版本号查询：</w:t>
      </w:r>
      <w:r>
        <w:rPr>
          <w:rFonts w:ascii="Verdana" w:hAnsi="Verdana"/>
          <w:kern w:val="0"/>
          <w:sz w:val="28"/>
          <w:szCs w:val="28"/>
        </w:rPr>
        <w:t>AT+LCTSW</w:t>
      </w:r>
      <w:bookmarkEnd w:id="249"/>
      <w:bookmarkEnd w:id="250"/>
      <w:bookmarkEnd w:id="251"/>
    </w:p>
    <w:p w:rsidR="00E31460" w:rsidRDefault="00E31460">
      <w:pPr>
        <w:rPr>
          <w:rFonts w:ascii="Verdana" w:hAnsi="Verdana"/>
        </w:rPr>
      </w:pPr>
      <w:bookmarkStart w:id="256" w:name="_Toc49065433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AT+LCTSW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6"/>
        <w:gridCol w:w="1374"/>
        <w:gridCol w:w="5460"/>
        <w:gridCol w:w="1890"/>
      </w:tblGrid>
      <w:tr w:rsidR="00E31460">
        <w:tc>
          <w:tcPr>
            <w:tcW w:w="93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37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54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89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3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37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AT+LCTSW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SoftwareVersion:&lt;release_version&gt;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InnerVersion:&lt;inner_version&gt;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AP:&lt;Ap_version&gt;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3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37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AT+LCTSW</w:t>
            </w:r>
          </w:p>
        </w:tc>
        <w:tc>
          <w:tcPr>
            <w:tcW w:w="54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SoftwareVersion: QB30001.1.0_MX10</w:t>
            </w:r>
          </w:p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InnerVersion: QB30001_0012_0.0.4_L0622_EFS1.1</w:t>
            </w:r>
          </w:p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  <w:u w:val="dotted"/>
              </w:rPr>
              <w:t>AP: QB30001_0012_0.0.4_L0622_MX10</w:t>
            </w:r>
          </w:p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color w:val="FF0000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890" w:type="dxa"/>
            <w:shd w:val="clear" w:color="auto" w:fill="99CCFF"/>
            <w:vAlign w:val="center"/>
          </w:tcPr>
          <w:p w:rsidR="00E31460" w:rsidRDefault="00C47856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C1100</w:t>
            </w:r>
            <w:r w:rsidR="00E31460">
              <w:rPr>
                <w:rFonts w:ascii="Verdana" w:hAnsi="Verdana" w:cs="Arial" w:hint="eastAsia"/>
                <w:kern w:val="0"/>
                <w:sz w:val="18"/>
                <w:szCs w:val="18"/>
              </w:rPr>
              <w:t>系列不同模块显示信息各异</w:t>
            </w:r>
          </w:p>
        </w:tc>
      </w:tr>
    </w:tbl>
    <w:p w:rsidR="00E31460" w:rsidRDefault="00E31460">
      <w:pPr>
        <w:pStyle w:val="af0"/>
        <w:tabs>
          <w:tab w:val="left" w:pos="2700"/>
        </w:tabs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57" w:name="_Toc490654154"/>
      <w:r>
        <w:rPr>
          <w:rFonts w:ascii="Verdana" w:hAnsi="Verdana"/>
          <w:kern w:val="0"/>
          <w:sz w:val="28"/>
          <w:szCs w:val="28"/>
        </w:rPr>
        <w:t>版本</w:t>
      </w:r>
      <w:r>
        <w:rPr>
          <w:rFonts w:ascii="Verdana" w:hAnsi="Verdana" w:hint="eastAsia"/>
          <w:kern w:val="0"/>
          <w:sz w:val="28"/>
          <w:szCs w:val="28"/>
        </w:rPr>
        <w:t>编译时间</w:t>
      </w:r>
      <w:r>
        <w:rPr>
          <w:rFonts w:ascii="Verdana" w:hAnsi="Verdana"/>
          <w:kern w:val="0"/>
          <w:sz w:val="28"/>
          <w:szCs w:val="28"/>
        </w:rPr>
        <w:t>查询：</w:t>
      </w:r>
      <w:r>
        <w:rPr>
          <w:rFonts w:ascii="Verdana" w:hAnsi="Verdana"/>
          <w:kern w:val="0"/>
          <w:sz w:val="28"/>
          <w:szCs w:val="28"/>
        </w:rPr>
        <w:t>AT+</w:t>
      </w:r>
      <w:r>
        <w:rPr>
          <w:rFonts w:ascii="Verdana" w:hAnsi="Verdana" w:hint="eastAsia"/>
          <w:kern w:val="0"/>
          <w:sz w:val="28"/>
          <w:szCs w:val="28"/>
        </w:rPr>
        <w:t>BDTIME</w:t>
      </w:r>
      <w:bookmarkEnd w:id="257"/>
    </w:p>
    <w:p w:rsidR="00E31460" w:rsidRDefault="00E31460">
      <w:pPr>
        <w:rPr>
          <w:rFonts w:ascii="Verdana" w:hAnsi="Verdana"/>
        </w:rPr>
      </w:pPr>
      <w:bookmarkStart w:id="258" w:name="_Toc49065433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</w:t>
      </w:r>
      <w:r>
        <w:rPr>
          <w:rFonts w:ascii="Verdana" w:hAnsi="Verdana" w:cs="宋体" w:hint="eastAsia"/>
          <w:kern w:val="0"/>
        </w:rPr>
        <w:t>BDTIME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6"/>
        <w:gridCol w:w="1474"/>
        <w:gridCol w:w="5360"/>
        <w:gridCol w:w="1890"/>
      </w:tblGrid>
      <w:tr w:rsidR="00E31460">
        <w:tc>
          <w:tcPr>
            <w:tcW w:w="93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47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53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89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3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查询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</w:t>
            </w:r>
          </w:p>
        </w:tc>
        <w:tc>
          <w:tcPr>
            <w:tcW w:w="147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BDTIME?</w:t>
            </w:r>
          </w:p>
        </w:tc>
        <w:tc>
          <w:tcPr>
            <w:tcW w:w="536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&lt;Build time&gt;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3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47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BDTIME?</w:t>
            </w:r>
          </w:p>
        </w:tc>
        <w:tc>
          <w:tcPr>
            <w:tcW w:w="53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  <w:t>Date: Mar 14 2017 Time: 14:10:07</w:t>
            </w:r>
          </w:p>
          <w:p w:rsidR="00E31460" w:rsidRDefault="00E31460">
            <w:pPr>
              <w:autoSpaceDE w:val="0"/>
              <w:autoSpaceDN w:val="0"/>
              <w:adjustRightInd w:val="0"/>
              <w:ind w:left="15" w:right="-3"/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u w:val="dotted"/>
              </w:rPr>
              <w:t>OK</w:t>
            </w:r>
          </w:p>
        </w:tc>
        <w:tc>
          <w:tcPr>
            <w:tcW w:w="1890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pStyle w:val="af0"/>
        <w:tabs>
          <w:tab w:val="left" w:pos="2700"/>
        </w:tabs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59" w:name="_Toc490654155"/>
      <w:r>
        <w:rPr>
          <w:rFonts w:ascii="Verdana" w:hAnsi="Verdana"/>
          <w:kern w:val="0"/>
          <w:sz w:val="28"/>
          <w:szCs w:val="28"/>
        </w:rPr>
        <w:t>查询产品</w:t>
      </w:r>
      <w:r>
        <w:rPr>
          <w:rFonts w:ascii="Verdana" w:hAnsi="Verdana"/>
          <w:kern w:val="0"/>
          <w:sz w:val="28"/>
          <w:szCs w:val="28"/>
        </w:rPr>
        <w:t>IMEI</w:t>
      </w:r>
      <w:r>
        <w:rPr>
          <w:rFonts w:ascii="Verdana" w:hAnsi="Verdana"/>
          <w:kern w:val="0"/>
          <w:sz w:val="28"/>
          <w:szCs w:val="28"/>
        </w:rPr>
        <w:t>号：</w:t>
      </w:r>
      <w:r>
        <w:rPr>
          <w:rFonts w:ascii="Verdana" w:hAnsi="Verdana"/>
          <w:kern w:val="0"/>
          <w:sz w:val="28"/>
          <w:szCs w:val="28"/>
        </w:rPr>
        <w:t>AT+CGSN</w:t>
      </w:r>
      <w:bookmarkEnd w:id="252"/>
      <w:bookmarkEnd w:id="253"/>
      <w:r>
        <w:rPr>
          <w:rFonts w:ascii="Verdana" w:hAnsi="Verdana"/>
          <w:kern w:val="0"/>
          <w:sz w:val="28"/>
          <w:szCs w:val="28"/>
        </w:rPr>
        <w:t>/GSN</w:t>
      </w:r>
      <w:bookmarkEnd w:id="254"/>
      <w:bookmarkEnd w:id="255"/>
      <w:bookmarkEnd w:id="259"/>
    </w:p>
    <w:p w:rsidR="00E31460" w:rsidRDefault="00E31460">
      <w:pPr>
        <w:rPr>
          <w:rFonts w:ascii="Verdana" w:hAnsi="Verdana"/>
        </w:rPr>
      </w:pPr>
      <w:bookmarkStart w:id="260" w:name="_Toc49065433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AT+CGSN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415"/>
        <w:gridCol w:w="2520"/>
        <w:gridCol w:w="3465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1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AT+CGSN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&lt;sn&gt; 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DCE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IMEI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号</w:t>
            </w:r>
          </w:p>
        </w:tc>
      </w:tr>
      <w:tr w:rsidR="00E31460"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AT+CGSN=?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26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AT+CGSN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862104020007479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AT+CGSN=?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当前版本支持该指令</w:t>
            </w:r>
          </w:p>
        </w:tc>
      </w:tr>
    </w:tbl>
    <w:p w:rsidR="00E31460" w:rsidRDefault="00E31460">
      <w:pPr>
        <w:tabs>
          <w:tab w:val="left" w:pos="1820"/>
          <w:tab w:val="left" w:pos="2150"/>
        </w:tabs>
        <w:autoSpaceDE w:val="0"/>
        <w:autoSpaceDN w:val="0"/>
        <w:adjustRightInd w:val="0"/>
        <w:spacing w:before="10"/>
        <w:ind w:left="1396" w:firstLine="320"/>
        <w:jc w:val="left"/>
        <w:rPr>
          <w:rFonts w:ascii="Verdana" w:hAnsi="Verdana" w:cs="Arial"/>
          <w:kern w:val="0"/>
          <w:sz w:val="11"/>
          <w:szCs w:val="1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      </w:t>
      </w: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61" w:name="_Toc287455636"/>
      <w:bookmarkStart w:id="262" w:name="_Toc364787414"/>
      <w:bookmarkStart w:id="263" w:name="_Toc274669945"/>
      <w:bookmarkStart w:id="264" w:name="_Toc364786483"/>
      <w:bookmarkStart w:id="265" w:name="_Toc490654156"/>
      <w:r>
        <w:rPr>
          <w:rFonts w:ascii="Verdana" w:hAnsi="Verdana"/>
          <w:kern w:val="0"/>
          <w:sz w:val="28"/>
          <w:szCs w:val="28"/>
        </w:rPr>
        <w:t>查询国际移动台设备标识</w:t>
      </w:r>
      <w:r>
        <w:rPr>
          <w:rFonts w:ascii="Verdana" w:hAnsi="Verdana"/>
          <w:kern w:val="0"/>
          <w:sz w:val="28"/>
          <w:szCs w:val="28"/>
        </w:rPr>
        <w:t>IMSI</w:t>
      </w:r>
      <w:r>
        <w:rPr>
          <w:rFonts w:ascii="Verdana" w:hAnsi="Verdana"/>
          <w:kern w:val="0"/>
          <w:sz w:val="28"/>
          <w:szCs w:val="28"/>
        </w:rPr>
        <w:t>号：</w:t>
      </w:r>
      <w:r>
        <w:rPr>
          <w:rFonts w:ascii="Verdana" w:hAnsi="Verdana"/>
          <w:kern w:val="0"/>
          <w:sz w:val="28"/>
          <w:szCs w:val="28"/>
        </w:rPr>
        <w:t>AT+CIMI</w:t>
      </w:r>
      <w:bookmarkEnd w:id="261"/>
      <w:bookmarkEnd w:id="262"/>
      <w:bookmarkEnd w:id="263"/>
      <w:bookmarkEnd w:id="264"/>
      <w:bookmarkEnd w:id="26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</w:t>
      </w:r>
      <w:r>
        <w:rPr>
          <w:rFonts w:ascii="Verdana" w:hAnsi="Verdana" w:cs="宋体"/>
          <w:spacing w:val="-7"/>
          <w:kern w:val="0"/>
          <w:position w:val="-2"/>
        </w:rPr>
        <w:t>IMSI</w:t>
      </w:r>
      <w:r>
        <w:rPr>
          <w:rFonts w:ascii="Verdana" w:hAnsi="Verdana" w:cs="宋体"/>
          <w:spacing w:val="-7"/>
          <w:kern w:val="0"/>
          <w:position w:val="-2"/>
        </w:rPr>
        <w:t>请求执行指令，</w:t>
      </w:r>
      <w:r>
        <w:rPr>
          <w:rFonts w:ascii="Verdana" w:hAnsi="Verdana" w:cs="宋体"/>
          <w:spacing w:val="-7"/>
          <w:kern w:val="0"/>
          <w:position w:val="-2"/>
        </w:rPr>
        <w:t>DCE</w:t>
      </w:r>
      <w:r>
        <w:rPr>
          <w:rFonts w:ascii="Verdana" w:hAnsi="Verdana" w:cs="宋体"/>
          <w:spacing w:val="-7"/>
          <w:kern w:val="0"/>
          <w:position w:val="-2"/>
        </w:rPr>
        <w:t>返回</w:t>
      </w:r>
      <w:r>
        <w:rPr>
          <w:rFonts w:ascii="Verdana" w:hAnsi="Verdana" w:cs="宋体"/>
          <w:spacing w:val="-7"/>
          <w:kern w:val="0"/>
          <w:position w:val="-2"/>
        </w:rPr>
        <w:t>&lt;IMSI&gt;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DCE</w:t>
      </w:r>
      <w:r>
        <w:rPr>
          <w:rFonts w:ascii="Verdana" w:hAnsi="Verdana" w:cs="宋体"/>
          <w:spacing w:val="-7"/>
          <w:kern w:val="0"/>
          <w:position w:val="-2"/>
        </w:rPr>
        <w:t>读取移动设备上的</w:t>
      </w:r>
      <w:r>
        <w:rPr>
          <w:rFonts w:ascii="Verdana" w:hAnsi="Verdana" w:cs="宋体"/>
          <w:spacing w:val="-7"/>
          <w:kern w:val="0"/>
          <w:position w:val="-2"/>
        </w:rPr>
        <w:t>USIM/SIM</w:t>
      </w:r>
      <w:r>
        <w:rPr>
          <w:rFonts w:ascii="Verdana" w:hAnsi="Verdana" w:cs="宋体"/>
          <w:spacing w:val="-7"/>
          <w:kern w:val="0"/>
          <w:position w:val="-2"/>
        </w:rPr>
        <w:t>内附的</w:t>
      </w:r>
      <w:r>
        <w:rPr>
          <w:rFonts w:ascii="Verdana" w:hAnsi="Verdana" w:cs="宋体"/>
          <w:spacing w:val="-7"/>
          <w:kern w:val="0"/>
          <w:position w:val="-2"/>
        </w:rPr>
        <w:t>IMSI</w:t>
      </w:r>
      <w:r>
        <w:rPr>
          <w:rFonts w:ascii="Verdana" w:hAnsi="Verdana" w:cs="宋体"/>
          <w:spacing w:val="-7"/>
          <w:kern w:val="0"/>
          <w:position w:val="-2"/>
        </w:rPr>
        <w:t>号。</w:t>
      </w:r>
    </w:p>
    <w:p w:rsidR="00E31460" w:rsidRDefault="00E31460">
      <w:pPr>
        <w:rPr>
          <w:rFonts w:ascii="Verdana" w:hAnsi="Verdana"/>
        </w:rPr>
      </w:pPr>
      <w:bookmarkStart w:id="266" w:name="_Toc49065433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 CIMI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415"/>
        <w:gridCol w:w="2520"/>
        <w:gridCol w:w="3465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1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41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&lt;IMSI&gt;</w:t>
            </w:r>
          </w:p>
          <w:p w:rsidR="00E31460" w:rsidRDefault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&lt;IMSI&gt;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为查询到的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IMSI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号</w:t>
            </w:r>
          </w:p>
        </w:tc>
      </w:tr>
      <w:tr w:rsidR="00E31460">
        <w:tc>
          <w:tcPr>
            <w:tcW w:w="126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</w:t>
            </w:r>
          </w:p>
          <w:p w:rsidR="00E31460" w:rsidRDefault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&lt;err&gt;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USIM/SIM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卡不在位，未初始化完毕或者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被锁，需要输入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PUK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码解锁</w:t>
            </w:r>
          </w:p>
        </w:tc>
      </w:tr>
      <w:tr w:rsidR="00E31460">
        <w:tc>
          <w:tcPr>
            <w:tcW w:w="126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41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AT+CIMI=?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当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USIM/SIM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卡初始化完成</w:t>
            </w:r>
          </w:p>
        </w:tc>
      </w:tr>
      <w:tr w:rsidR="00E31460"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&lt;err&gt;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USIM/SIM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卡不在位，未初始化完毕或者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被锁，需要输入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PUK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码解锁</w:t>
            </w:r>
          </w:p>
        </w:tc>
      </w:tr>
      <w:tr w:rsidR="00E31460">
        <w:tc>
          <w:tcPr>
            <w:tcW w:w="126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460011512662442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返回当前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IMSI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号</w:t>
            </w: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AT+CIMI=?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当前版本支持该指令</w:t>
            </w: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&lt;err&gt;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USIM/SIM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卡不在位，未初始化完毕或者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被锁，需要输入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PUK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码解锁</w:t>
            </w: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AT+CIMI=?</w:t>
            </w:r>
          </w:p>
        </w:tc>
        <w:tc>
          <w:tcPr>
            <w:tcW w:w="252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&lt;err&gt;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USIM/SIM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卡不在位，未初始化完毕或者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被锁，需要输入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PUK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码解锁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67" w:name="_Toc364787415"/>
      <w:bookmarkStart w:id="268" w:name="_Toc364786484"/>
      <w:bookmarkStart w:id="269" w:name="_Toc490654157"/>
      <w:bookmarkStart w:id="270" w:name="_Toc274669946"/>
      <w:bookmarkStart w:id="271" w:name="_Toc287455637"/>
      <w:r>
        <w:rPr>
          <w:rFonts w:ascii="Verdana" w:hAnsi="Verdana"/>
          <w:kern w:val="0"/>
          <w:sz w:val="28"/>
          <w:szCs w:val="28"/>
        </w:rPr>
        <w:t>查询集成电路卡识别码指令：</w:t>
      </w:r>
      <w:r>
        <w:rPr>
          <w:rFonts w:ascii="Verdana" w:hAnsi="Verdana"/>
          <w:kern w:val="0"/>
          <w:sz w:val="28"/>
          <w:szCs w:val="28"/>
        </w:rPr>
        <w:t>AT+ ICCID</w:t>
      </w:r>
      <w:bookmarkEnd w:id="267"/>
      <w:bookmarkEnd w:id="268"/>
      <w:bookmarkEnd w:id="269"/>
    </w:p>
    <w:p w:rsidR="00E31460" w:rsidRDefault="00E31460">
      <w:pPr>
        <w:rPr>
          <w:rFonts w:ascii="Verdana" w:hAnsi="Verdana"/>
        </w:rPr>
      </w:pPr>
      <w:bookmarkStart w:id="272" w:name="_Toc49065433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AT+ICCID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4"/>
        <w:gridCol w:w="2198"/>
        <w:gridCol w:w="3402"/>
        <w:gridCol w:w="2856"/>
      </w:tblGrid>
      <w:tr w:rsidR="00E31460">
        <w:tc>
          <w:tcPr>
            <w:tcW w:w="120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9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0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8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0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98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AT+ICCID</w:t>
            </w:r>
          </w:p>
        </w:tc>
        <w:tc>
          <w:tcPr>
            <w:tcW w:w="340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^SCID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:XXX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5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卡对应的集成电路卡识别码</w:t>
            </w:r>
          </w:p>
        </w:tc>
      </w:tr>
      <w:tr w:rsidR="00E31460">
        <w:tc>
          <w:tcPr>
            <w:tcW w:w="120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198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AT+ICCID=?</w:t>
            </w:r>
          </w:p>
        </w:tc>
        <w:tc>
          <w:tcPr>
            <w:tcW w:w="340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5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说明版本支持该指令</w:t>
            </w:r>
          </w:p>
        </w:tc>
      </w:tr>
      <w:tr w:rsidR="00E31460">
        <w:tc>
          <w:tcPr>
            <w:tcW w:w="12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198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AT+ICCID</w:t>
            </w:r>
          </w:p>
        </w:tc>
        <w:tc>
          <w:tcPr>
            <w:tcW w:w="340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^SCID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 89860111831001574065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56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卡对应的识别码不同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73" w:name="_Toc454615804"/>
      <w:bookmarkStart w:id="274" w:name="_Toc364786580"/>
      <w:bookmarkStart w:id="275" w:name="_Toc274669963"/>
      <w:bookmarkStart w:id="276" w:name="_Toc287455654"/>
      <w:bookmarkStart w:id="277" w:name="_Toc364787511"/>
      <w:bookmarkStart w:id="278" w:name="_Toc474848860"/>
      <w:bookmarkStart w:id="279" w:name="_Toc490654158"/>
      <w:bookmarkStart w:id="280" w:name="_Toc274669944"/>
      <w:bookmarkStart w:id="281" w:name="_Toc454615737"/>
      <w:bookmarkStart w:id="282" w:name="_Toc364786516"/>
      <w:bookmarkStart w:id="283" w:name="_Toc364787447"/>
      <w:bookmarkStart w:id="284" w:name="_Toc287455635"/>
      <w:bookmarkEnd w:id="270"/>
      <w:bookmarkEnd w:id="271"/>
      <w:r>
        <w:rPr>
          <w:rFonts w:ascii="Verdana" w:hAnsi="Verdana"/>
          <w:kern w:val="0"/>
          <w:sz w:val="28"/>
          <w:szCs w:val="28"/>
        </w:rPr>
        <w:t>用户号码：</w:t>
      </w:r>
      <w:r>
        <w:rPr>
          <w:rFonts w:ascii="Verdana" w:hAnsi="Verdana"/>
          <w:kern w:val="0"/>
          <w:sz w:val="28"/>
          <w:szCs w:val="28"/>
        </w:rPr>
        <w:t>AT+CNUM</w:t>
      </w:r>
      <w:bookmarkEnd w:id="273"/>
      <w:bookmarkEnd w:id="274"/>
      <w:bookmarkEnd w:id="275"/>
      <w:bookmarkEnd w:id="276"/>
      <w:bookmarkEnd w:id="277"/>
      <w:bookmarkEnd w:id="278"/>
      <w:bookmarkEnd w:id="279"/>
    </w:p>
    <w:p w:rsidR="00E31460" w:rsidRDefault="00E31460">
      <w:pPr>
        <w:autoSpaceDE w:val="0"/>
        <w:autoSpaceDN w:val="0"/>
        <w:adjustRightInd w:val="0"/>
        <w:ind w:right="-8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执行指令，返回与用户相关的</w:t>
      </w:r>
      <w:r>
        <w:rPr>
          <w:rFonts w:ascii="Verdana" w:hAnsi="Verdana" w:cs="宋体"/>
          <w:kern w:val="0"/>
        </w:rPr>
        <w:t>MSISDN(Mobile Station International ISDN Number)</w:t>
      </w:r>
      <w:r>
        <w:rPr>
          <w:rFonts w:ascii="Verdana" w:hAnsi="Verdana" w:cs="宋体"/>
          <w:kern w:val="0"/>
        </w:rPr>
        <w:t>，该信息可以存储在</w:t>
      </w:r>
      <w:r>
        <w:rPr>
          <w:rFonts w:ascii="Verdana" w:hAnsi="Verdana" w:cs="宋体"/>
          <w:kern w:val="0"/>
        </w:rPr>
        <w:t>SIM</w:t>
      </w:r>
      <w:r>
        <w:rPr>
          <w:rFonts w:ascii="Verdana" w:hAnsi="Verdana" w:cs="宋体"/>
          <w:kern w:val="0"/>
        </w:rPr>
        <w:t>卡中，也可以存储在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中。若用户有能满足不同业务需求的多个</w:t>
      </w:r>
      <w:r>
        <w:rPr>
          <w:rFonts w:ascii="Verdana" w:hAnsi="Verdana" w:cs="宋体"/>
          <w:kern w:val="0"/>
        </w:rPr>
        <w:t xml:space="preserve"> MSISDN</w:t>
      </w:r>
      <w:r>
        <w:rPr>
          <w:rFonts w:ascii="Verdana" w:hAnsi="Verdana" w:cs="宋体"/>
          <w:kern w:val="0"/>
        </w:rPr>
        <w:t>，则每个</w:t>
      </w:r>
      <w:r>
        <w:rPr>
          <w:rFonts w:ascii="Verdana" w:hAnsi="Verdana" w:cs="宋体"/>
          <w:kern w:val="0"/>
        </w:rPr>
        <w:t xml:space="preserve"> MSISDN </w:t>
      </w:r>
      <w:r>
        <w:rPr>
          <w:rFonts w:ascii="Verdana" w:hAnsi="Verdana" w:cs="宋体"/>
          <w:kern w:val="0"/>
        </w:rPr>
        <w:t>将占用单独一行返回。</w:t>
      </w:r>
    </w:p>
    <w:p w:rsidR="00E31460" w:rsidRDefault="00E31460">
      <w:pPr>
        <w:autoSpaceDE w:val="0"/>
        <w:autoSpaceDN w:val="0"/>
        <w:adjustRightInd w:val="0"/>
        <w:ind w:rightChars="200" w:right="420"/>
        <w:rPr>
          <w:rFonts w:ascii="Verdana" w:hAnsi="Verdana" w:cs="Arial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285" w:name="_Toc454616304"/>
      <w:bookmarkStart w:id="286" w:name="_Toc474848454"/>
      <w:bookmarkStart w:id="287" w:name="_Toc49065433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AT+CNUM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85"/>
      <w:bookmarkEnd w:id="286"/>
      <w:bookmarkEnd w:id="2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294"/>
        <w:gridCol w:w="3255"/>
        <w:gridCol w:w="1995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9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329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AT+CNUM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+CNUM:[&lt;a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pha1&gt;],&lt;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nu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mber1&gt;,&lt;ty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e1&gt;[,&lt;speed&gt;,&lt;service&gt;[,&lt;itc&gt;]][&lt;CR&gt;&lt;L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F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+CNUM:[&lt;al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ha2&gt;],&lt;nu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ber2&gt;,&lt;typ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2&gt;[,&lt;speed&gt;,&lt;s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rvice&gt;[,&lt;itc&gt;]][...]]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450" w:firstLine="81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成功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9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 &lt;err&gt;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9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AT+CNUM=?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06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9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eastAsia="TimesNewRoman" w:hAnsi="Verdana" w:cs="TimesNewRoman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AT+CPBS=</w:t>
            </w:r>
            <w:r>
              <w:rPr>
                <w:rFonts w:ascii="Verdana" w:eastAsia="TimesNewRoman" w:hAnsi="Verdana" w:cs="TimesNewRoman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ON</w:t>
            </w:r>
            <w:r>
              <w:rPr>
                <w:rFonts w:ascii="Verdana" w:eastAsia="TimesNewRoman" w:hAnsi="Verdana" w:cs="TimesNewRoman"/>
                <w:kern w:val="0"/>
                <w:sz w:val="18"/>
                <w:szCs w:val="18"/>
              </w:rPr>
              <w:t>”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eastAsia="TimesNewRoman" w:hAnsi="Verdana" w:cs="TimesNewRoman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eastAsia="TimesNewRoman" w:hAnsi="Verdana" w:cs="TimesNewRoman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AT+CPBW=1,</w:t>
            </w:r>
            <w:r>
              <w:rPr>
                <w:rFonts w:ascii="Verdana" w:eastAsia="TimesNewRoman" w:hAnsi="Verdana" w:cs="TimesNewRoman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13601748187</w:t>
            </w:r>
            <w:r>
              <w:rPr>
                <w:rFonts w:ascii="Verdana" w:eastAsia="TimesNewRoman" w:hAnsi="Verdana" w:cs="TimesNewRoman"/>
                <w:kern w:val="0"/>
                <w:sz w:val="18"/>
                <w:szCs w:val="18"/>
              </w:rPr>
              <w:t>”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,145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AT+CNUM</w:t>
            </w:r>
          </w:p>
        </w:tc>
        <w:tc>
          <w:tcPr>
            <w:tcW w:w="325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+CNUM: " ","13601748187",129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0000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选择</w:t>
            </w:r>
            <w:r>
              <w:rPr>
                <w:rFonts w:ascii="Verdana" w:hAnsi="Verdana"/>
                <w:sz w:val="18"/>
                <w:szCs w:val="18"/>
              </w:rPr>
              <w:t xml:space="preserve">”ON” </w:t>
            </w:r>
            <w:r>
              <w:rPr>
                <w:rFonts w:ascii="Verdana" w:hAnsi="Verdana"/>
                <w:sz w:val="18"/>
                <w:szCs w:val="18"/>
              </w:rPr>
              <w:t>为电话本存储类型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写入号码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查询本机号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9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AT+CNUM=?</w:t>
            </w:r>
          </w:p>
        </w:tc>
        <w:tc>
          <w:tcPr>
            <w:tcW w:w="325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288" w:name="_Toc474848455"/>
      <w:bookmarkStart w:id="289" w:name="_Toc454616305"/>
      <w:bookmarkStart w:id="290" w:name="_Toc49065433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AT+CNUM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288"/>
      <w:bookmarkEnd w:id="289"/>
      <w:bookmarkEnd w:id="29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3"/>
        <w:gridCol w:w="1097"/>
        <w:gridCol w:w="7140"/>
      </w:tblGrid>
      <w:tr w:rsidR="00E31460">
        <w:tc>
          <w:tcPr>
            <w:tcW w:w="142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1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&lt;alph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x&gt;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&lt;numberx&gt;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有关，可选项，字母数字混编字符串。所用的字符集应使用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选择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TE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字符集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”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+CSCS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所选择的字符集。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&lt;numb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rx&gt;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&lt;typex&gt;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指定的字符型电话号码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&lt;typex&gt;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整数型的八位字节地址类型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GSM 04.08 [8]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第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10.5.4.7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&lt;speed&gt;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AT+CBST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&lt;service&gt;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与电话号码相关的业务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异步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Modem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同步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Modem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PAD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接入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异步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分组接入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同步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语音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传真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&lt;itc&gt;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信息传输能力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3.1kHz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UDI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291" w:name="_Toc287455681"/>
      <w:bookmarkStart w:id="292" w:name="_Toc454615803"/>
      <w:bookmarkStart w:id="293" w:name="_Toc364787510"/>
      <w:bookmarkStart w:id="294" w:name="_Toc474848859"/>
      <w:bookmarkStart w:id="295" w:name="_Toc364786579"/>
      <w:bookmarkStart w:id="296" w:name="_Toc274669990"/>
      <w:bookmarkStart w:id="297" w:name="_Toc490654159"/>
      <w:r>
        <w:rPr>
          <w:rFonts w:ascii="Verdana" w:hAnsi="Verdana"/>
          <w:kern w:val="0"/>
          <w:sz w:val="28"/>
          <w:szCs w:val="28"/>
        </w:rPr>
        <w:t>受限</w:t>
      </w:r>
      <w:r>
        <w:rPr>
          <w:rFonts w:ascii="Verdana" w:hAnsi="Verdana"/>
          <w:kern w:val="0"/>
          <w:sz w:val="28"/>
          <w:szCs w:val="28"/>
        </w:rPr>
        <w:t>SIM</w:t>
      </w:r>
      <w:r>
        <w:rPr>
          <w:rFonts w:ascii="Verdana" w:hAnsi="Verdana"/>
          <w:kern w:val="0"/>
          <w:sz w:val="28"/>
          <w:szCs w:val="28"/>
        </w:rPr>
        <w:t>卡访问命令：</w:t>
      </w:r>
      <w:r>
        <w:rPr>
          <w:rFonts w:ascii="Verdana" w:hAnsi="Verdana"/>
          <w:kern w:val="0"/>
          <w:sz w:val="28"/>
          <w:szCs w:val="28"/>
        </w:rPr>
        <w:t>AT+CRSM</w:t>
      </w:r>
      <w:bookmarkEnd w:id="291"/>
      <w:bookmarkEnd w:id="292"/>
      <w:bookmarkEnd w:id="293"/>
      <w:bookmarkEnd w:id="294"/>
      <w:bookmarkEnd w:id="295"/>
      <w:bookmarkEnd w:id="296"/>
      <w:bookmarkEnd w:id="297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使用设置指令，可向</w:t>
      </w:r>
      <w:r>
        <w:rPr>
          <w:rFonts w:ascii="Verdana" w:hAnsi="Verdana" w:cs="宋体"/>
          <w:kern w:val="0"/>
        </w:rPr>
        <w:t xml:space="preserve"> ME </w:t>
      </w:r>
      <w:r>
        <w:rPr>
          <w:rFonts w:ascii="Verdana" w:hAnsi="Verdana" w:cs="宋体"/>
          <w:kern w:val="0"/>
        </w:rPr>
        <w:t>发送</w:t>
      </w:r>
      <w:r>
        <w:rPr>
          <w:rFonts w:ascii="Verdana" w:hAnsi="Verdana" w:cs="宋体"/>
          <w:kern w:val="0"/>
        </w:rPr>
        <w:t xml:space="preserve"> SIM&lt;command&gt;</w:t>
      </w:r>
      <w:r>
        <w:rPr>
          <w:rFonts w:ascii="Verdana" w:hAnsi="Verdana" w:cs="宋体"/>
          <w:kern w:val="0"/>
        </w:rPr>
        <w:t>和所需参数。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298" w:name="_Toc474848452"/>
      <w:bookmarkStart w:id="299" w:name="_Toc454616302"/>
      <w:bookmarkStart w:id="300" w:name="_Toc49065433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AT+CRSM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298"/>
      <w:bookmarkEnd w:id="299"/>
      <w:bookmarkEnd w:id="3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3076"/>
        <w:gridCol w:w="3306"/>
        <w:gridCol w:w="2419"/>
      </w:tblGrid>
      <w:tr w:rsidR="00E31460">
        <w:tc>
          <w:tcPr>
            <w:tcW w:w="9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7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0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41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4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07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AT+CRSM=&lt;command&gt; [,&lt;fileid&gt;[,&lt;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1&gt;,&lt;P2&gt;,&lt;P3&gt;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[,&lt;data&gt;]]]</w:t>
            </w:r>
          </w:p>
        </w:tc>
        <w:tc>
          <w:tcPr>
            <w:tcW w:w="330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+CRSM: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&lt;sw1&gt;,&lt;sw2&gt; [,&lt;response&gt;]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241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4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0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30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41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9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0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AT+CRSM=?</w:t>
            </w:r>
          </w:p>
        </w:tc>
        <w:tc>
          <w:tcPr>
            <w:tcW w:w="330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41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685"/>
        </w:trPr>
        <w:tc>
          <w:tcPr>
            <w:tcW w:w="9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8801" w:type="dxa"/>
            <w:gridSpan w:val="3"/>
            <w:shd w:val="clear" w:color="auto" w:fill="99CCFF"/>
          </w:tcPr>
          <w:p w:rsidR="00E31460" w:rsidRDefault="00E314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用</w:t>
            </w:r>
            <w:r>
              <w:rPr>
                <w:rFonts w:ascii="Verdana" w:hAnsi="Verdana"/>
                <w:b/>
              </w:rPr>
              <w:t>AT+CRSM</w:t>
            </w:r>
            <w:r>
              <w:rPr>
                <w:rFonts w:ascii="Verdana" w:hAnsi="Verdana"/>
                <w:b/>
              </w:rPr>
              <w:t>读写</w:t>
            </w:r>
            <w:r>
              <w:rPr>
                <w:rFonts w:ascii="Verdana" w:hAnsi="Verdana"/>
                <w:b/>
              </w:rPr>
              <w:t>SIM</w:t>
            </w:r>
            <w:r>
              <w:rPr>
                <w:rFonts w:ascii="Verdana" w:hAnsi="Verdana"/>
                <w:b/>
              </w:rPr>
              <w:t>短信</w:t>
            </w:r>
            <w:r>
              <w:rPr>
                <w:rFonts w:ascii="Verdana" w:hAnsi="Verdana"/>
                <w:b/>
              </w:rPr>
              <w:t>EF</w:t>
            </w:r>
            <w:r>
              <w:rPr>
                <w:rFonts w:ascii="Verdana" w:hAnsi="Verdana"/>
                <w:b/>
                <w:sz w:val="13"/>
                <w:szCs w:val="13"/>
              </w:rPr>
              <w:t>SMS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读短信：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AT+CRSM=178,28476,2,4,176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010891683110304105F16005A10110F1000811808212742423880500033B02015C0A656C76845BA26237FF0C60A8672C6B214E0A7F516D4191CF0030002E003000370035004D0042FF0C672C67087D2F8BA14F7F7528672C57306D4191CF0032003700330036002E003300340030004D0042FF0C595799105185672C670852694F59672C57306D4191CF003300330035002E003600360030004D0042FF0C672C6708FFFFFFFFFFFFFFFFFFFFFFFFFFFF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-----178= &lt;command&gt; =Read Record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-----28476= &lt;file id&gt;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------2=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1&gt;=Rec No.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------4 =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&lt;P2&gt;=</w:t>
            </w:r>
            <w:r>
              <w:rPr>
                <w:rFonts w:ascii="Verdana" w:hAnsi="Verdana"/>
                <w:sz w:val="18"/>
                <w:szCs w:val="18"/>
              </w:rPr>
              <w:t>绝对模式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-----176=EF</w:t>
            </w:r>
            <w:r>
              <w:rPr>
                <w:rFonts w:ascii="Verdana" w:hAnsi="Verdana"/>
                <w:sz w:val="15"/>
                <w:szCs w:val="15"/>
              </w:rPr>
              <w:t>SMS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的</w:t>
            </w:r>
            <w:r>
              <w:rPr>
                <w:rFonts w:ascii="Verdana" w:hAnsi="Verdana"/>
                <w:sz w:val="18"/>
                <w:szCs w:val="18"/>
              </w:rPr>
              <w:t xml:space="preserve">record size, </w:t>
            </w:r>
            <w:r>
              <w:rPr>
                <w:rFonts w:ascii="Verdana" w:hAnsi="Verdana"/>
                <w:sz w:val="18"/>
                <w:szCs w:val="18"/>
              </w:rPr>
              <w:t>固定为</w:t>
            </w:r>
            <w:r>
              <w:rPr>
                <w:rFonts w:ascii="Verdana" w:hAnsi="Verdana"/>
                <w:sz w:val="18"/>
                <w:szCs w:val="18"/>
              </w:rPr>
              <w:t>176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010891683110304105F16005A10110F1000811808212742423880500033B02015C0A656C76845BA26237FF0C60A8672C6B214E0A7F516D4191CF0030002E003000370035004D0042FF0C672C67087D2F8BA14F7F7528672C57306D4191CF0032003700330036002E003300340030004D0042FF0C595799105185672C670852694F59672C57306D4191CF003300330035002E003600360030004D0042FF0C672C6708FFFFFFFFFFFFFFFFFFFFFFFFFFFF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------01  status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------“0891……672C6708FFFFFFFFFFFFFFFFFFFFFFFFFFFF" , TPDU</w:t>
            </w:r>
            <w:r>
              <w:rPr>
                <w:rFonts w:ascii="Verdana" w:hAnsi="Verdana"/>
                <w:sz w:val="18"/>
                <w:szCs w:val="18"/>
              </w:rPr>
              <w:t>包，请参考</w:t>
            </w:r>
            <w:r>
              <w:rPr>
                <w:rFonts w:ascii="Verdana" w:hAnsi="Verdana"/>
                <w:sz w:val="18"/>
                <w:szCs w:val="18"/>
              </w:rPr>
              <w:t xml:space="preserve">GSM 03.40  and GSM 04.11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写短信：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=220,28476,2,4,176,"010891683110304105F16005A10110F1000811808212742423880500033B02015C0A656C76845BA26237FF0C60A8672C6B214E0A7F516D4191CF0030002E003000370035004D0042FF0C672C67087D2F8BA14F7F7528672C57306D4191CF0032003700330036002E003300340030004D0042FF0C595799105185672C670852694F59672C57306D4191CF003300330035002E003600360030004D0042FF0C672C6708FFFFFFFFFFFFFFFFFFFFFFFFFFFF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用</w:t>
            </w:r>
            <w:r>
              <w:rPr>
                <w:rFonts w:ascii="Verdana" w:hAnsi="Verdana"/>
                <w:b/>
              </w:rPr>
              <w:t>AT+CMGR/CMGL</w:t>
            </w:r>
            <w:r>
              <w:rPr>
                <w:rFonts w:ascii="Verdana" w:hAnsi="Verdana"/>
                <w:b/>
              </w:rPr>
              <w:t>读写</w:t>
            </w:r>
            <w:r>
              <w:rPr>
                <w:rFonts w:ascii="Verdana" w:hAnsi="Verdana"/>
                <w:b/>
              </w:rPr>
              <w:t>EF</w:t>
            </w:r>
            <w:r>
              <w:rPr>
                <w:rFonts w:ascii="Verdana" w:hAnsi="Verdana"/>
                <w:b/>
                <w:sz w:val="15"/>
                <w:szCs w:val="15"/>
              </w:rPr>
              <w:t>SMS</w:t>
            </w:r>
            <w:r>
              <w:rPr>
                <w:rFonts w:ascii="Verdana" w:hAnsi="Verdana"/>
                <w:b/>
              </w:rPr>
              <w:t>与</w:t>
            </w:r>
            <w:r>
              <w:rPr>
                <w:rFonts w:ascii="Verdana" w:hAnsi="Verdana"/>
                <w:b/>
              </w:rPr>
              <w:t>AT+CRSM</w:t>
            </w:r>
            <w:r>
              <w:rPr>
                <w:rFonts w:ascii="Verdana" w:hAnsi="Verdana"/>
                <w:b/>
              </w:rPr>
              <w:t>读写</w:t>
            </w:r>
            <w:r>
              <w:rPr>
                <w:rFonts w:ascii="Verdana" w:hAnsi="Verdana"/>
                <w:b/>
              </w:rPr>
              <w:t>EF</w:t>
            </w:r>
            <w:r>
              <w:rPr>
                <w:rFonts w:ascii="Verdana" w:hAnsi="Verdana"/>
                <w:b/>
                <w:sz w:val="15"/>
                <w:szCs w:val="15"/>
              </w:rPr>
              <w:t>SMS</w:t>
            </w:r>
            <w:r>
              <w:rPr>
                <w:rFonts w:ascii="Verdana" w:hAnsi="Verdana"/>
                <w:b/>
              </w:rPr>
              <w:t>的关系</w:t>
            </w:r>
          </w:p>
          <w:p w:rsidR="00E31460" w:rsidRDefault="00E31460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两者都可以读写，作用都是一样的。区别是：同一条短信，</w:t>
            </w:r>
            <w:r>
              <w:rPr>
                <w:rFonts w:ascii="Verdana" w:hAnsi="Verdana"/>
                <w:b/>
                <w:sz w:val="18"/>
                <w:szCs w:val="18"/>
              </w:rPr>
              <w:t>AT+CMGR/CMGL</w:t>
            </w:r>
            <w:r>
              <w:rPr>
                <w:rFonts w:ascii="Verdana" w:hAnsi="Verdana"/>
                <w:b/>
                <w:sz w:val="18"/>
                <w:szCs w:val="18"/>
              </w:rPr>
              <w:t>读写短信的时候，</w:t>
            </w:r>
            <w:r>
              <w:rPr>
                <w:rFonts w:ascii="Verdana" w:hAnsi="Verdana"/>
                <w:b/>
                <w:sz w:val="18"/>
                <w:szCs w:val="18"/>
              </w:rPr>
              <w:t>index</w:t>
            </w:r>
            <w:r>
              <w:rPr>
                <w:rFonts w:ascii="Verdana" w:hAnsi="Verdana"/>
                <w:b/>
                <w:sz w:val="18"/>
                <w:szCs w:val="18"/>
              </w:rPr>
              <w:t>要比</w:t>
            </w:r>
            <w:r>
              <w:rPr>
                <w:rFonts w:ascii="Verdana" w:hAnsi="Verdana"/>
                <w:b/>
                <w:sz w:val="18"/>
                <w:szCs w:val="18"/>
              </w:rPr>
              <w:t>AT+CRSM</w:t>
            </w:r>
            <w:r>
              <w:rPr>
                <w:rFonts w:ascii="Verdana" w:hAnsi="Verdana"/>
                <w:b/>
                <w:sz w:val="18"/>
                <w:szCs w:val="18"/>
              </w:rPr>
              <w:t>的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index </w:t>
            </w:r>
            <w:r>
              <w:rPr>
                <w:rFonts w:ascii="Verdana" w:hAnsi="Verdana"/>
                <w:b/>
                <w:sz w:val="18"/>
                <w:szCs w:val="18"/>
              </w:rPr>
              <w:t>多</w:t>
            </w:r>
            <w:r>
              <w:rPr>
                <w:rFonts w:ascii="Verdana" w:hAnsi="Verdana"/>
                <w:b/>
                <w:sz w:val="18"/>
                <w:szCs w:val="18"/>
              </w:rPr>
              <w:t>1.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例如：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AT+CMGL=4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+CMGL: 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,1,,152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0891683110304105F16005A10110F1000811808212742423880500033B02015C0A656C76845BA26237FF0C60A8672C6B214E0A7F516D4191CF0030002E003000370035004D0042FF0C672C67087D2F8BA14F7F7528672C57306D4191CF0032003700330036002E003300340030004D0042FF0C595799105185672C670852694F59672C57306D4191CF003300330035002E003600360030004D0042FF0C672C6708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+CMGL: 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,1,,152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0891683110304105F16405A10110F1000811808212742423880500033B02027D2F8BA14F7F75286F2B6E386D4191CF0030002E003000300030004D0042002C0020595799105185672C670852694F596F2B6E386D4191CF003500300030002E003000300030004D0042FF0C672C6B2159579910591662638D390030002E003000305143002C00205F53524D4F59989D0031003000350035002E0038003051433002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AT+CRSM=178,28476,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,4,176   //</w:t>
            </w:r>
            <w:r>
              <w:rPr>
                <w:rFonts w:ascii="Verdana" w:hAnsi="Verdana"/>
                <w:sz w:val="18"/>
                <w:szCs w:val="18"/>
              </w:rPr>
              <w:t>跟</w:t>
            </w:r>
            <w:r>
              <w:rPr>
                <w:rFonts w:ascii="Verdana" w:hAnsi="Verdana"/>
                <w:sz w:val="18"/>
                <w:szCs w:val="18"/>
              </w:rPr>
              <w:t>+CMGL</w:t>
            </w:r>
            <w:r>
              <w:rPr>
                <w:rFonts w:ascii="Verdana" w:hAnsi="Verdana"/>
                <w:sz w:val="18"/>
                <w:szCs w:val="18"/>
              </w:rPr>
              <w:t>读出来的第一条短信（</w:t>
            </w:r>
            <w:r>
              <w:rPr>
                <w:rFonts w:ascii="Verdana" w:hAnsi="Verdana"/>
                <w:sz w:val="18"/>
                <w:szCs w:val="18"/>
              </w:rPr>
              <w:t>index=0</w:t>
            </w:r>
            <w:r>
              <w:rPr>
                <w:rFonts w:ascii="Verdana" w:hAnsi="Verdana"/>
                <w:sz w:val="18"/>
                <w:szCs w:val="18"/>
              </w:rPr>
              <w:t>），是同一条短信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010891683110304105F16005A10110F1000811808212742423880500033B02015C0A656C76845BA26237FF0C60A8672C6B214E0A7F516D4191CF0030002E003000370035004D0042FF0C672C67087D2F8BA14F7F7528672C57306D4191CF0032003700330036002E003300340030004D0042FF0C595799105185672C670852694F59672C57306D4191CF003300330035002E003600360030004D0042FF0C672C6708FFFFFFFFFFFFFFFFFFFFFFFFFFFF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AT+CRSM=178,28476,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,4,176   //</w:t>
            </w:r>
            <w:r>
              <w:rPr>
                <w:rFonts w:ascii="Verdana" w:hAnsi="Verdana"/>
                <w:sz w:val="18"/>
                <w:szCs w:val="18"/>
              </w:rPr>
              <w:t>跟</w:t>
            </w:r>
            <w:r>
              <w:rPr>
                <w:rFonts w:ascii="Verdana" w:hAnsi="Verdana"/>
                <w:sz w:val="18"/>
                <w:szCs w:val="18"/>
              </w:rPr>
              <w:t>+CMGL</w:t>
            </w:r>
            <w:r>
              <w:rPr>
                <w:rFonts w:ascii="Verdana" w:hAnsi="Verdana"/>
                <w:sz w:val="18"/>
                <w:szCs w:val="18"/>
              </w:rPr>
              <w:t>读出来的第二条短信（</w:t>
            </w:r>
            <w:r>
              <w:rPr>
                <w:rFonts w:ascii="Verdana" w:hAnsi="Verdana"/>
                <w:sz w:val="18"/>
                <w:szCs w:val="18"/>
              </w:rPr>
              <w:t>index=1</w:t>
            </w:r>
            <w:r>
              <w:rPr>
                <w:rFonts w:ascii="Verdana" w:hAnsi="Verdana"/>
                <w:sz w:val="18"/>
                <w:szCs w:val="18"/>
              </w:rPr>
              <w:t>），是同一条短信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010891683110304105F16405A10110F1000811808212742423880500033B02027D2F8BA14F7F75286F2B6E386D4191CF0030002E003000300030004D0042002C0020595799105185672C670852694F596F2B6E386D4191CF003500300030002E003000300030004D0042FF0C672C6B2159579910591662638D390030002E003000305143002C00205F53524D4F59989D0031003000350035002E0038003051433002FFFFFFFFFFFFFFFFFFFFFFFFFFFF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pStyle w:val="5"/>
              <w:widowControl/>
              <w:numPr>
                <w:ilvl w:val="0"/>
                <w:numId w:val="0"/>
              </w:numPr>
              <w:tabs>
                <w:tab w:val="clear" w:pos="1008"/>
              </w:tabs>
              <w:jc w:val="left"/>
              <w:rPr>
                <w:rStyle w:val="heighlight"/>
                <w:rFonts w:ascii="Verdana" w:hAnsi="Verdana"/>
                <w:sz w:val="21"/>
                <w:szCs w:val="21"/>
              </w:rPr>
            </w:pPr>
            <w:r>
              <w:rPr>
                <w:rStyle w:val="heighlight"/>
                <w:rFonts w:ascii="Verdana" w:hAnsi="Verdana"/>
                <w:sz w:val="21"/>
                <w:szCs w:val="21"/>
              </w:rPr>
              <w:t>读其他</w:t>
            </w:r>
            <w:r>
              <w:rPr>
                <w:rStyle w:val="heighlight"/>
                <w:rFonts w:ascii="Verdana" w:hAnsi="Verdana"/>
                <w:sz w:val="21"/>
                <w:szCs w:val="21"/>
              </w:rPr>
              <w:t>EF</w:t>
            </w:r>
            <w:r>
              <w:rPr>
                <w:rStyle w:val="heighlight"/>
                <w:rFonts w:ascii="Verdana" w:hAnsi="Verdana"/>
                <w:sz w:val="21"/>
                <w:szCs w:val="21"/>
              </w:rPr>
              <w:t>文件举例</w:t>
            </w:r>
          </w:p>
          <w:p w:rsidR="00E31460" w:rsidRDefault="00E31460">
            <w:pPr>
              <w:widowControl/>
              <w:numPr>
                <w:ilvl w:val="0"/>
                <w:numId w:val="9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读</w:t>
            </w:r>
            <w:r>
              <w:rPr>
                <w:rFonts w:ascii="Verdana" w:hAnsi="Verdana"/>
                <w:b/>
                <w:sz w:val="18"/>
                <w:szCs w:val="18"/>
              </w:rPr>
              <w:t>EF</w:t>
            </w:r>
            <w:r>
              <w:rPr>
                <w:rFonts w:ascii="Verdana" w:hAnsi="Verdana"/>
                <w:b/>
                <w:sz w:val="13"/>
                <w:szCs w:val="13"/>
              </w:rPr>
              <w:t>ICCID</w:t>
            </w:r>
            <w:r>
              <w:rPr>
                <w:rFonts w:ascii="Verdana" w:hAnsi="Verdana"/>
                <w:sz w:val="18"/>
                <w:szCs w:val="18"/>
              </w:rPr>
              <w:t>：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Fileid =12258=0x2FE2</w:t>
            </w:r>
          </w:p>
          <w:p w:rsidR="00E31460" w:rsidRDefault="00E31460">
            <w:pPr>
              <w:ind w:left="3510" w:hangingChars="1950" w:hanging="351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AT+CRSM =176,12258,0,0,10       // </w:t>
            </w:r>
            <w:r>
              <w:rPr>
                <w:rFonts w:ascii="Verdana" w:hAnsi="Verdana"/>
                <w:sz w:val="18"/>
                <w:szCs w:val="18"/>
              </w:rPr>
              <w:t>该</w:t>
            </w:r>
            <w:r>
              <w:rPr>
                <w:rFonts w:ascii="Verdana" w:hAnsi="Verdana"/>
                <w:sz w:val="18"/>
                <w:szCs w:val="18"/>
              </w:rPr>
              <w:t>EF</w:t>
            </w:r>
            <w:r>
              <w:rPr>
                <w:rFonts w:ascii="Verdana" w:hAnsi="Verdana"/>
                <w:sz w:val="18"/>
                <w:szCs w:val="18"/>
              </w:rPr>
              <w:t>文件是</w:t>
            </w:r>
            <w:r>
              <w:rPr>
                <w:rFonts w:ascii="Verdana" w:hAnsi="Verdana"/>
                <w:sz w:val="18"/>
                <w:szCs w:val="18"/>
              </w:rPr>
              <w:t>transparent</w:t>
            </w:r>
            <w:r>
              <w:rPr>
                <w:rFonts w:ascii="Verdana" w:hAnsi="Verdana"/>
                <w:sz w:val="18"/>
                <w:szCs w:val="18"/>
              </w:rPr>
              <w:t>型，所以用</w:t>
            </w:r>
            <w:r>
              <w:rPr>
                <w:rFonts w:ascii="Verdana" w:hAnsi="Verdana"/>
                <w:sz w:val="18"/>
                <w:szCs w:val="18"/>
              </w:rPr>
              <w:t>READ BINARY</w:t>
            </w:r>
            <w:r>
              <w:rPr>
                <w:rFonts w:ascii="Verdana" w:hAnsi="Verdana"/>
                <w:sz w:val="18"/>
                <w:szCs w:val="18"/>
              </w:rPr>
              <w:t>，</w:t>
            </w:r>
            <w:r>
              <w:rPr>
                <w:rFonts w:ascii="Verdana" w:hAnsi="Verdana"/>
                <w:sz w:val="18"/>
                <w:szCs w:val="18"/>
              </w:rPr>
              <w:t>offset high</w:t>
            </w:r>
            <w:r>
              <w:rPr>
                <w:rFonts w:ascii="Verdana" w:hAnsi="Verdana"/>
                <w:sz w:val="18"/>
                <w:szCs w:val="18"/>
              </w:rPr>
              <w:t>和</w:t>
            </w:r>
            <w:r>
              <w:rPr>
                <w:rFonts w:ascii="Verdana" w:hAnsi="Verdana"/>
                <w:sz w:val="18"/>
                <w:szCs w:val="18"/>
              </w:rPr>
              <w:t xml:space="preserve">offset low </w:t>
            </w:r>
            <w:r>
              <w:rPr>
                <w:rFonts w:ascii="Verdana" w:hAnsi="Verdana"/>
                <w:sz w:val="18"/>
                <w:szCs w:val="18"/>
              </w:rPr>
              <w:t>都置为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，该</w:t>
            </w:r>
            <w:r>
              <w:rPr>
                <w:rFonts w:ascii="Verdana" w:hAnsi="Verdana"/>
                <w:sz w:val="18"/>
                <w:szCs w:val="18"/>
              </w:rPr>
              <w:t>EF</w:t>
            </w:r>
            <w:r>
              <w:rPr>
                <w:rFonts w:ascii="Verdana" w:hAnsi="Verdana"/>
                <w:sz w:val="18"/>
                <w:szCs w:val="18"/>
              </w:rPr>
              <w:t>文件长度是</w:t>
            </w:r>
            <w:r>
              <w:rPr>
                <w:rFonts w:ascii="Verdana" w:hAnsi="Verdana"/>
                <w:sz w:val="18"/>
                <w:szCs w:val="18"/>
              </w:rPr>
              <w:t>10</w:t>
            </w:r>
            <w:r>
              <w:rPr>
                <w:rFonts w:ascii="Verdana" w:hAnsi="Verdana"/>
                <w:sz w:val="18"/>
                <w:szCs w:val="18"/>
              </w:rPr>
              <w:t>，所以这里</w:t>
            </w:r>
            <w:r>
              <w:rPr>
                <w:rFonts w:ascii="Verdana" w:hAnsi="Verdana"/>
                <w:sz w:val="18"/>
                <w:szCs w:val="18"/>
              </w:rPr>
              <w:t>P3 (</w:t>
            </w:r>
            <w:r>
              <w:rPr>
                <w:rFonts w:ascii="Verdana" w:hAnsi="Verdana"/>
                <w:sz w:val="18"/>
                <w:szCs w:val="18"/>
              </w:rPr>
              <w:t>即</w:t>
            </w:r>
            <w:r>
              <w:rPr>
                <w:rFonts w:ascii="Verdana" w:hAnsi="Verdana"/>
                <w:sz w:val="18"/>
                <w:szCs w:val="18"/>
              </w:rPr>
              <w:t>LENGTH)</w:t>
            </w:r>
            <w:r>
              <w:rPr>
                <w:rFonts w:ascii="Verdana" w:hAnsi="Verdana"/>
                <w:sz w:val="18"/>
                <w:szCs w:val="18"/>
              </w:rPr>
              <w:t>设置为</w:t>
            </w:r>
            <w:r>
              <w:rPr>
                <w:rFonts w:ascii="Verdana" w:hAnsi="Verdana"/>
                <w:sz w:val="18"/>
                <w:szCs w:val="18"/>
              </w:rPr>
              <w:t>10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144,0,"98681011271300853289"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ind w:left="90" w:hangingChars="50" w:hanging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 =176,12258,0,0,18             //</w:t>
            </w:r>
            <w:r>
              <w:rPr>
                <w:rFonts w:ascii="Verdana" w:hAnsi="Verdana"/>
                <w:sz w:val="18"/>
                <w:szCs w:val="18"/>
              </w:rPr>
              <w:t>长度取长点没关系，读出来还是</w:t>
            </w:r>
            <w:r>
              <w:rPr>
                <w:rFonts w:ascii="Verdana" w:hAnsi="Verdana"/>
                <w:sz w:val="18"/>
                <w:szCs w:val="18"/>
              </w:rPr>
              <w:t>10</w:t>
            </w:r>
            <w:r>
              <w:rPr>
                <w:rFonts w:ascii="Verdana" w:hAnsi="Verdana"/>
                <w:sz w:val="18"/>
                <w:szCs w:val="18"/>
              </w:rPr>
              <w:t>个</w:t>
            </w:r>
            <w:r>
              <w:rPr>
                <w:rFonts w:ascii="Verdana" w:hAnsi="Verdana"/>
                <w:sz w:val="18"/>
                <w:szCs w:val="18"/>
              </w:rPr>
              <w:t xml:space="preserve">byte 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144,0,"98681011271300853289"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 =176,12258,0,0,9             //</w:t>
            </w:r>
            <w:r>
              <w:rPr>
                <w:rFonts w:ascii="Verdana" w:hAnsi="Verdana"/>
                <w:sz w:val="18"/>
                <w:szCs w:val="18"/>
              </w:rPr>
              <w:t>长度取短点也不会提示出错，但是读出来是</w:t>
            </w:r>
            <w:r>
              <w:rPr>
                <w:rFonts w:ascii="Verdana" w:hAnsi="Verdan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>个</w:t>
            </w:r>
            <w:r>
              <w:rPr>
                <w:rFonts w:ascii="Verdana" w:hAnsi="Verdana"/>
                <w:sz w:val="18"/>
                <w:szCs w:val="18"/>
              </w:rPr>
              <w:t>byte</w:t>
            </w:r>
            <w:r>
              <w:rPr>
                <w:rFonts w:ascii="Verdana" w:hAnsi="Verdana"/>
                <w:sz w:val="18"/>
                <w:szCs w:val="18"/>
              </w:rPr>
              <w:t>，不全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cr/>
              <w:t xml:space="preserve">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+CRSM: 144,0,"986810112713008532"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AT+ICCID</w:t>
            </w:r>
          </w:p>
          <w:p w:rsidR="00E31460" w:rsidRDefault="00E31460">
            <w:pPr>
              <w:ind w:left="3690" w:hangingChars="2050" w:hanging="36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^SCID: 89860111723100582398     // </w:t>
            </w:r>
            <w:r>
              <w:rPr>
                <w:rFonts w:ascii="Verdana" w:hAnsi="Verdana"/>
                <w:sz w:val="18"/>
                <w:szCs w:val="18"/>
              </w:rPr>
              <w:t>用其他</w:t>
            </w:r>
            <w:r>
              <w:rPr>
                <w:rFonts w:ascii="Verdana" w:hAnsi="Verdana"/>
                <w:sz w:val="18"/>
                <w:szCs w:val="18"/>
              </w:rPr>
              <w:t>AT</w:t>
            </w:r>
            <w:r>
              <w:rPr>
                <w:rFonts w:ascii="Verdana" w:hAnsi="Verdana"/>
                <w:sz w:val="18"/>
                <w:szCs w:val="18"/>
              </w:rPr>
              <w:t>命令查询下</w:t>
            </w:r>
            <w:r>
              <w:rPr>
                <w:rFonts w:ascii="Verdana" w:hAnsi="Verdana"/>
                <w:sz w:val="18"/>
                <w:szCs w:val="18"/>
              </w:rPr>
              <w:t>ICCID</w:t>
            </w:r>
            <w:r>
              <w:rPr>
                <w:rFonts w:ascii="Verdana" w:hAnsi="Verdana"/>
                <w:sz w:val="18"/>
                <w:szCs w:val="18"/>
              </w:rPr>
              <w:t>是</w:t>
            </w:r>
            <w:r>
              <w:rPr>
                <w:rFonts w:ascii="Verdana" w:hAnsi="Verdana"/>
                <w:sz w:val="18"/>
                <w:szCs w:val="18"/>
              </w:rPr>
              <w:t>89860111723100582398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+CRSM</w:t>
            </w:r>
            <w:r>
              <w:rPr>
                <w:rFonts w:ascii="Verdana" w:hAnsi="Verdana"/>
                <w:sz w:val="18"/>
                <w:szCs w:val="18"/>
              </w:rPr>
              <w:t>命令读出来的</w:t>
            </w:r>
            <w:r>
              <w:rPr>
                <w:rFonts w:ascii="Verdana" w:hAnsi="Verdana"/>
                <w:sz w:val="18"/>
                <w:szCs w:val="18"/>
              </w:rPr>
              <w:t>ICCID</w:t>
            </w:r>
            <w:r>
              <w:rPr>
                <w:rFonts w:ascii="Verdana" w:hAnsi="Verdana"/>
                <w:sz w:val="18"/>
                <w:szCs w:val="18"/>
              </w:rPr>
              <w:t>需要两两反转下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读</w:t>
            </w:r>
            <w:r>
              <w:rPr>
                <w:rFonts w:ascii="Verdana" w:hAnsi="Verdana"/>
                <w:b/>
                <w:sz w:val="18"/>
                <w:szCs w:val="18"/>
              </w:rPr>
              <w:t>EF MSISDN</w:t>
            </w:r>
            <w:r>
              <w:rPr>
                <w:rFonts w:ascii="Verdana" w:hAnsi="Verdana" w:hint="eastAsia"/>
                <w:b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widowControl/>
              <w:numPr>
                <w:ilvl w:val="0"/>
                <w:numId w:val="10"/>
              </w:numPr>
              <w:jc w:val="left"/>
              <w:rPr>
                <w:rFonts w:ascii="Verdana" w:hAnsi="Verdana"/>
                <w:b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该文件</w:t>
            </w:r>
            <w:r>
              <w:rPr>
                <w:rFonts w:ascii="Verdana" w:hAnsi="Verdana"/>
                <w:sz w:val="18"/>
                <w:szCs w:val="18"/>
              </w:rPr>
              <w:t>Fileid=28480=0x6F40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E31460" w:rsidRDefault="00E31460">
            <w:pPr>
              <w:ind w:left="3870" w:hangingChars="2150" w:hanging="38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AT+CRSM=178,28480,1,4,28            //EF</w:t>
            </w:r>
            <w:r>
              <w:rPr>
                <w:rFonts w:ascii="Verdana" w:hAnsi="Verdana"/>
                <w:sz w:val="13"/>
                <w:szCs w:val="13"/>
              </w:rPr>
              <w:t>MSISDN</w:t>
            </w:r>
            <w:r>
              <w:rPr>
                <w:rFonts w:ascii="Verdana" w:hAnsi="Verdana"/>
                <w:sz w:val="18"/>
                <w:szCs w:val="18"/>
              </w:rPr>
              <w:t xml:space="preserve"> RECORD SIZE</w:t>
            </w:r>
            <w:r>
              <w:rPr>
                <w:rFonts w:ascii="Verdana" w:hAnsi="Verdana"/>
                <w:sz w:val="18"/>
                <w:szCs w:val="18"/>
              </w:rPr>
              <w:t>一般与</w:t>
            </w:r>
            <w:r>
              <w:rPr>
                <w:rFonts w:ascii="Verdana" w:hAnsi="Verdana"/>
                <w:sz w:val="18"/>
                <w:szCs w:val="18"/>
              </w:rPr>
              <w:t>EF</w:t>
            </w:r>
            <w:r>
              <w:rPr>
                <w:rFonts w:ascii="Verdana" w:hAnsi="Verdana"/>
                <w:sz w:val="13"/>
                <w:szCs w:val="13"/>
              </w:rPr>
              <w:t>ADN</w:t>
            </w:r>
            <w:r>
              <w:rPr>
                <w:rFonts w:ascii="Verdana" w:hAnsi="Verdana"/>
                <w:sz w:val="18"/>
                <w:szCs w:val="18"/>
              </w:rPr>
              <w:t>相同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+CRSM: 144,0,"FFFFFFFFFFFFFFFFFFFFFFFFFFFF07813161320162F3FFFFFFFFFFFF" 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AT+CNUM      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+CNUM: ,"13162310263",129 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01" w:name="_Toc454616303"/>
      <w:bookmarkStart w:id="302" w:name="_Toc474848453"/>
      <w:bookmarkStart w:id="303" w:name="_Toc49065433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AT+CRSM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01"/>
      <w:bookmarkEnd w:id="302"/>
      <w:bookmarkEnd w:id="30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3"/>
        <w:gridCol w:w="910"/>
        <w:gridCol w:w="6827"/>
      </w:tblGrid>
      <w:tr w:rsidR="00E31460">
        <w:tc>
          <w:tcPr>
            <w:tcW w:w="192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&lt;command&gt;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传送到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的指令；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GSM11.11 [28]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176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BINARY,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二进制读出</w:t>
            </w:r>
          </w:p>
        </w:tc>
      </w:tr>
      <w:tr w:rsidR="00E31460">
        <w:tc>
          <w:tcPr>
            <w:tcW w:w="19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178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RECORD,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记录读出</w:t>
            </w:r>
          </w:p>
        </w:tc>
      </w:tr>
      <w:tr w:rsidR="00E31460">
        <w:tc>
          <w:tcPr>
            <w:tcW w:w="19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192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GET RESPONSE,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获得返回结果</w:t>
            </w:r>
          </w:p>
        </w:tc>
      </w:tr>
      <w:tr w:rsidR="00E31460">
        <w:tc>
          <w:tcPr>
            <w:tcW w:w="19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214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 BINARY,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二进制更新</w:t>
            </w:r>
          </w:p>
        </w:tc>
      </w:tr>
      <w:tr w:rsidR="00E31460">
        <w:tc>
          <w:tcPr>
            <w:tcW w:w="19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220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 RECORD,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记录更新</w:t>
            </w:r>
          </w:p>
        </w:tc>
      </w:tr>
      <w:tr w:rsidR="00E31460">
        <w:tc>
          <w:tcPr>
            <w:tcW w:w="19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242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状态</w:t>
            </w:r>
          </w:p>
        </w:tc>
      </w:tr>
      <w:tr w:rsidR="00E31460">
        <w:trPr>
          <w:trHeight w:val="4289"/>
        </w:trPr>
        <w:tc>
          <w:tcPr>
            <w:tcW w:w="19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&lt;fileid&gt;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十进制整数型；用于标识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卡中的基础数据文件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&lt;fileid&gt; </w:t>
            </w:r>
            <w:r>
              <w:rPr>
                <w:rFonts w:ascii="Verdana" w:hAnsi="Verdana"/>
                <w:sz w:val="18"/>
                <w:szCs w:val="18"/>
              </w:rPr>
              <w:t>列举如下：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(2FE2)12258 meaning ICCID file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(6F37) 28471 meaning ACMmax file 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(6F07) 28423 meaning IMSI file 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(6F39) 28473 meaning ACM file 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(6F3A) 28474 meaning ADN file(</w:t>
            </w:r>
            <w:r>
              <w:rPr>
                <w:rFonts w:ascii="Verdana" w:hAnsi="Verdana"/>
                <w:sz w:val="18"/>
                <w:szCs w:val="18"/>
              </w:rPr>
              <w:t>即</w:t>
            </w:r>
            <w:r>
              <w:rPr>
                <w:rFonts w:ascii="Verdana" w:hAnsi="Verdana"/>
                <w:sz w:val="18"/>
                <w:szCs w:val="18"/>
              </w:rPr>
              <w:t>SIM</w:t>
            </w:r>
            <w:r>
              <w:rPr>
                <w:rFonts w:ascii="Verdana" w:hAnsi="Verdana"/>
                <w:sz w:val="18"/>
                <w:szCs w:val="18"/>
              </w:rPr>
              <w:t>电话本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spacing w:line="360" w:lineRule="auto"/>
              <w:ind w:firstLineChars="50" w:firstLine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(6F40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  <w:r>
              <w:rPr>
                <w:rFonts w:ascii="Verdana" w:hAnsi="Verdana"/>
                <w:sz w:val="18"/>
                <w:szCs w:val="18"/>
              </w:rPr>
              <w:t>28480 meaning MSISDN file.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(6F41) 28481 meaning PUKT file 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(6F42) 28476 meaning SMS file 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(6F46) 28486 meaning SPN file  </w:t>
            </w:r>
          </w:p>
          <w:p w:rsidR="00E31460" w:rsidRDefault="00E31460">
            <w:pPr>
              <w:spacing w:line="360" w:lineRule="auto"/>
              <w:ind w:firstLineChars="50" w:firstLine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(6FAD) 28589 meaning </w:t>
            </w:r>
            <w:r>
              <w:rPr>
                <w:rFonts w:ascii="Verdana" w:hAnsi="Verdana" w:cs="Arial"/>
                <w:sz w:val="18"/>
                <w:szCs w:val="18"/>
              </w:rPr>
              <w:t>EF</w:t>
            </w:r>
            <w:r>
              <w:rPr>
                <w:rFonts w:ascii="Verdana" w:hAnsi="Verdana" w:cs="Arial"/>
                <w:bCs/>
                <w:sz w:val="13"/>
                <w:szCs w:val="13"/>
              </w:rPr>
              <w:t xml:space="preserve">AD </w:t>
            </w:r>
            <w:r>
              <w:rPr>
                <w:rFonts w:ascii="Verdana" w:hAnsi="Verdana" w:cs="Arial"/>
                <w:sz w:val="18"/>
                <w:szCs w:val="18"/>
              </w:rPr>
              <w:t>(Administrative data)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(6FC9) 28617 meaning </w:t>
            </w:r>
            <w:r>
              <w:rPr>
                <w:rFonts w:ascii="Verdana" w:hAnsi="Verdana" w:cs="Arial"/>
                <w:sz w:val="18"/>
                <w:szCs w:val="18"/>
                <w:lang w:val="fr-FR"/>
              </w:rPr>
              <w:t>EF</w:t>
            </w:r>
            <w:r>
              <w:rPr>
                <w:rFonts w:ascii="Verdana" w:hAnsi="Verdana" w:cs="Arial"/>
                <w:sz w:val="18"/>
                <w:szCs w:val="18"/>
                <w:vertAlign w:val="subscript"/>
                <w:lang w:val="fr-FR"/>
              </w:rPr>
              <w:t>MBI</w:t>
            </w:r>
            <w:r>
              <w:rPr>
                <w:rFonts w:ascii="Verdana" w:hAnsi="Verdana" w:cs="Arial"/>
                <w:sz w:val="18"/>
                <w:szCs w:val="18"/>
                <w:lang w:val="fr-FR"/>
              </w:rPr>
              <w:t xml:space="preserve"> (Mailbox Identifier)</w:t>
            </w:r>
          </w:p>
        </w:tc>
      </w:tr>
      <w:tr w:rsidR="00E31460">
        <w:trPr>
          <w:trHeight w:val="2575"/>
        </w:trPr>
        <w:tc>
          <w:tcPr>
            <w:tcW w:w="19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&lt;P1&gt;,&lt;P2&gt;,&lt;P3&gt;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0~256</w:t>
            </w:r>
          </w:p>
        </w:tc>
        <w:tc>
          <w:tcPr>
            <w:tcW w:w="6827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皆为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十进制整数型。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 &lt;P1&gt;,&lt;P2&gt;,&lt;P3&gt;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定义如下表所示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778"/>
              <w:gridCol w:w="814"/>
              <w:gridCol w:w="1182"/>
              <w:gridCol w:w="1259"/>
              <w:gridCol w:w="841"/>
              <w:gridCol w:w="727"/>
            </w:tblGrid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COMMAND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INS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P1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P2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P3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kern w:val="0"/>
                      <w:sz w:val="18"/>
                      <w:szCs w:val="18"/>
                    </w:rPr>
                    <w:t>S/R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'F2'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'00'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'00'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READ BINARY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'B0'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Offset high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Offset low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UPDATE BINARY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'D6'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Offset high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Offset low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READ RECORD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'B2'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Rec No.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Mode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UPDATE RECORD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'DC'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Rec No.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Mode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E31460">
              <w:tc>
                <w:tcPr>
                  <w:tcW w:w="1778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GET RESPONSE</w:t>
                  </w:r>
                </w:p>
              </w:tc>
              <w:tc>
                <w:tcPr>
                  <w:tcW w:w="814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'C0'</w:t>
                  </w:r>
                </w:p>
              </w:tc>
              <w:tc>
                <w:tcPr>
                  <w:tcW w:w="1182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'00'</w:t>
                  </w:r>
                </w:p>
              </w:tc>
              <w:tc>
                <w:tcPr>
                  <w:tcW w:w="1259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'00'</w:t>
                  </w:r>
                </w:p>
              </w:tc>
              <w:tc>
                <w:tcPr>
                  <w:tcW w:w="841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lgth</w:t>
                  </w:r>
                </w:p>
              </w:tc>
              <w:tc>
                <w:tcPr>
                  <w:tcW w:w="727" w:type="dxa"/>
                </w:tcPr>
                <w:p w:rsidR="00E31460" w:rsidRDefault="00E3146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</w:tbl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P3='00' introduces a 256 byte data transfer from the SIM in an outgoing data transfer command (response direction). In an ingoing data transfer command (command direction), P3='00' introduces no transfer of data.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具体请参考</w:t>
            </w:r>
            <w:r>
              <w:rPr>
                <w:rFonts w:ascii="Verdana" w:hAnsi="Verdana"/>
                <w:sz w:val="18"/>
                <w:szCs w:val="18"/>
              </w:rPr>
              <w:t>GSM11.11</w:t>
            </w:r>
          </w:p>
        </w:tc>
      </w:tr>
      <w:tr w:rsidR="00E31460">
        <w:tc>
          <w:tcPr>
            <w:tcW w:w="19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&lt;data&gt;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将写入到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卡上的信息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十六进制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&lt;sw1&gt;,&lt;sw2&gt;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整数型；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卡中与该指令实际运行相关的信息</w:t>
            </w:r>
          </w:p>
        </w:tc>
      </w:tr>
      <w:tr w:rsidR="00E31460">
        <w:tc>
          <w:tcPr>
            <w:tcW w:w="19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&lt;response&gt;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前一个指令成功执行完成后返回的结果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04" w:name="_Toc490654160"/>
      <w:r>
        <w:rPr>
          <w:rFonts w:ascii="Verdana" w:hAnsi="Verdana"/>
          <w:kern w:val="0"/>
          <w:sz w:val="28"/>
          <w:szCs w:val="28"/>
        </w:rPr>
        <w:t>设置</w:t>
      </w:r>
      <w:r>
        <w:rPr>
          <w:rFonts w:ascii="Verdana" w:hAnsi="Verdana"/>
          <w:kern w:val="0"/>
          <w:sz w:val="28"/>
          <w:szCs w:val="28"/>
        </w:rPr>
        <w:t>DTE</w:t>
      </w:r>
      <w:r>
        <w:rPr>
          <w:rFonts w:ascii="Verdana" w:hAnsi="Verdana"/>
          <w:kern w:val="0"/>
          <w:sz w:val="28"/>
          <w:szCs w:val="28"/>
        </w:rPr>
        <w:t>字符集：</w:t>
      </w:r>
      <w:r>
        <w:rPr>
          <w:rFonts w:ascii="Verdana" w:hAnsi="Verdana"/>
          <w:kern w:val="0"/>
          <w:sz w:val="28"/>
          <w:szCs w:val="28"/>
        </w:rPr>
        <w:t>AT+CSCS</w:t>
      </w:r>
      <w:bookmarkEnd w:id="280"/>
      <w:bookmarkEnd w:id="281"/>
      <w:bookmarkEnd w:id="282"/>
      <w:bookmarkEnd w:id="283"/>
      <w:bookmarkEnd w:id="284"/>
      <w:bookmarkEnd w:id="304"/>
    </w:p>
    <w:p w:rsidR="00E31460" w:rsidRDefault="00E31460">
      <w:pPr>
        <w:autoSpaceDE w:val="0"/>
        <w:autoSpaceDN w:val="0"/>
        <w:adjustRightInd w:val="0"/>
        <w:ind w:rightChars="100" w:right="210"/>
        <w:rPr>
          <w:rFonts w:ascii="Verdana" w:hAnsi="Verdana" w:cs="宋体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设置指令通知</w:t>
      </w:r>
      <w:r>
        <w:rPr>
          <w:rFonts w:ascii="Verdana" w:hAnsi="Verdana" w:cs="宋体"/>
          <w:spacing w:val="-7"/>
          <w:kern w:val="0"/>
          <w:position w:val="-2"/>
        </w:rPr>
        <w:t>DCE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DTE</w:t>
      </w:r>
      <w:r>
        <w:rPr>
          <w:rFonts w:ascii="Verdana" w:hAnsi="Verdana" w:cs="宋体"/>
          <w:spacing w:val="-7"/>
          <w:kern w:val="0"/>
          <w:position w:val="-2"/>
        </w:rPr>
        <w:t>需要使用的字符集，以确保</w:t>
      </w:r>
      <w:r>
        <w:rPr>
          <w:rFonts w:ascii="Verdana" w:hAnsi="Verdana" w:cs="宋体"/>
          <w:spacing w:val="-7"/>
          <w:kern w:val="0"/>
          <w:position w:val="-2"/>
        </w:rPr>
        <w:t>DCE</w:t>
      </w:r>
      <w:r>
        <w:rPr>
          <w:rFonts w:ascii="Verdana" w:hAnsi="Verdana" w:cs="宋体"/>
          <w:spacing w:val="-7"/>
          <w:kern w:val="0"/>
          <w:position w:val="-2"/>
        </w:rPr>
        <w:t>和</w:t>
      </w:r>
      <w:r>
        <w:rPr>
          <w:rFonts w:ascii="Verdana" w:hAnsi="Verdana" w:cs="宋体"/>
          <w:spacing w:val="-7"/>
          <w:kern w:val="0"/>
          <w:position w:val="-2"/>
        </w:rPr>
        <w:t>DTE</w:t>
      </w:r>
      <w:r>
        <w:rPr>
          <w:rFonts w:ascii="Verdana" w:hAnsi="Verdana" w:cs="宋体"/>
          <w:spacing w:val="-7"/>
          <w:kern w:val="0"/>
          <w:position w:val="-2"/>
        </w:rPr>
        <w:t>在约定的字符集之间准确转换字</w:t>
      </w:r>
      <w:r>
        <w:rPr>
          <w:rFonts w:ascii="Verdana" w:hAnsi="Verdana" w:cs="宋体"/>
          <w:kern w:val="0"/>
          <w:position w:val="-2"/>
        </w:rPr>
        <w:t>符串。</w:t>
      </w:r>
    </w:p>
    <w:p w:rsidR="00E31460" w:rsidRDefault="00E31460">
      <w:pPr>
        <w:rPr>
          <w:rFonts w:ascii="Verdana" w:hAnsi="Verdana"/>
        </w:rPr>
      </w:pPr>
      <w:bookmarkStart w:id="305" w:name="_Toc454616179"/>
      <w:bookmarkStart w:id="306" w:name="_Toc49065434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49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 CSCS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05"/>
      <w:bookmarkEnd w:id="3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100"/>
        <w:gridCol w:w="3360"/>
        <w:gridCol w:w="2940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AT+CSCS=&lt;chset&gt;</w:t>
            </w:r>
          </w:p>
        </w:tc>
        <w:tc>
          <w:tcPr>
            <w:tcW w:w="33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AT+CSCS?</w:t>
            </w:r>
          </w:p>
        </w:tc>
        <w:tc>
          <w:tcPr>
            <w:tcW w:w="33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238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+CSCS: &lt;chset&gt;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238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45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4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AT+CSCS=?</w:t>
            </w:r>
          </w:p>
        </w:tc>
        <w:tc>
          <w:tcPr>
            <w:tcW w:w="336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238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+CSCS: (&lt;chset&gt;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238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返回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CSCS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指令的参数取值列表</w:t>
            </w:r>
          </w:p>
        </w:tc>
      </w:tr>
      <w:tr w:rsidR="00E31460"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AT+CSCS</w:t>
            </w:r>
          </w:p>
        </w:tc>
        <w:tc>
          <w:tcPr>
            <w:tcW w:w="336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238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26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AT+CSCS="GSM"</w:t>
            </w:r>
          </w:p>
        </w:tc>
        <w:tc>
          <w:tcPr>
            <w:tcW w:w="33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设置当前字符集为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"GSM"</w:t>
            </w: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AT+CSCS?</w:t>
            </w:r>
          </w:p>
        </w:tc>
        <w:tc>
          <w:tcPr>
            <w:tcW w:w="33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+CSCS: "IRA"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查询当前字符集</w:t>
            </w:r>
          </w:p>
        </w:tc>
      </w:tr>
      <w:tr w:rsidR="00E31460">
        <w:tc>
          <w:tcPr>
            <w:tcW w:w="126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AT+CSCS=?</w:t>
            </w:r>
          </w:p>
        </w:tc>
        <w:tc>
          <w:tcPr>
            <w:tcW w:w="33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+CSCS: ("IRA","GSM","UCS2")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CSCS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指令的参数取值列表</w:t>
            </w:r>
          </w:p>
        </w:tc>
      </w:tr>
    </w:tbl>
    <w:p w:rsidR="00E31460" w:rsidRDefault="00E31460">
      <w:pPr>
        <w:autoSpaceDE w:val="0"/>
        <w:autoSpaceDN w:val="0"/>
        <w:adjustRightInd w:val="0"/>
        <w:ind w:rightChars="100" w:right="210"/>
        <w:rPr>
          <w:rFonts w:ascii="Verdana" w:hAnsi="Verdana" w:cs="宋体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07" w:name="_Toc454616180"/>
      <w:bookmarkStart w:id="308" w:name="_Toc49065434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 CSCS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07"/>
      <w:bookmarkEnd w:id="3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415"/>
        <w:gridCol w:w="5985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41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取值</w:t>
            </w:r>
          </w:p>
        </w:tc>
        <w:tc>
          <w:tcPr>
            <w:tcW w:w="59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&lt;chset&gt;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"GSM"</w:t>
            </w:r>
          </w:p>
        </w:tc>
        <w:tc>
          <w:tcPr>
            <w:tcW w:w="5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GSM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缺省符号集</w:t>
            </w:r>
          </w:p>
        </w:tc>
      </w:tr>
      <w:tr w:rsidR="00E31460">
        <w:tc>
          <w:tcPr>
            <w:tcW w:w="126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[“IRA”]</w:t>
            </w:r>
          </w:p>
        </w:tc>
        <w:tc>
          <w:tcPr>
            <w:tcW w:w="5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国际参考符号集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(ITU-T T.50[13])</w:t>
            </w:r>
          </w:p>
        </w:tc>
      </w:tr>
      <w:tr w:rsidR="00E31460">
        <w:tc>
          <w:tcPr>
            <w:tcW w:w="126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"UCS2"</w:t>
            </w:r>
          </w:p>
        </w:tc>
        <w:tc>
          <w:tcPr>
            <w:tcW w:w="5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52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UCS2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字符串转换为从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0000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FFFF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的十六进制数值；例如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“004200620063”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可以转换为十进制中的十六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bit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66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98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99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。参考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(ISO/IEC10646 [32])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09" w:name="_Toc364787448"/>
      <w:bookmarkStart w:id="310" w:name="_Toc454615738"/>
      <w:bookmarkStart w:id="311" w:name="_Toc287455674"/>
      <w:bookmarkStart w:id="312" w:name="_Toc364786517"/>
      <w:bookmarkStart w:id="313" w:name="_Toc274669983"/>
      <w:bookmarkStart w:id="314" w:name="_Toc490654161"/>
      <w:r>
        <w:rPr>
          <w:rFonts w:ascii="Verdana" w:hAnsi="Verdana"/>
          <w:kern w:val="0"/>
          <w:sz w:val="28"/>
          <w:szCs w:val="28"/>
        </w:rPr>
        <w:t>设置手机功能：</w:t>
      </w:r>
      <w:r>
        <w:rPr>
          <w:rFonts w:ascii="Verdana" w:hAnsi="Verdana"/>
          <w:kern w:val="0"/>
          <w:sz w:val="28"/>
          <w:szCs w:val="28"/>
        </w:rPr>
        <w:t>AT+CFUN</w:t>
      </w:r>
      <w:bookmarkEnd w:id="309"/>
      <w:bookmarkEnd w:id="310"/>
      <w:bookmarkEnd w:id="311"/>
      <w:bookmarkEnd w:id="312"/>
      <w:bookmarkEnd w:id="313"/>
      <w:bookmarkEnd w:id="314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使用设置指令，可在</w:t>
      </w:r>
      <w:r>
        <w:rPr>
          <w:rFonts w:ascii="Verdana" w:hAnsi="Verdana" w:cs="宋体"/>
          <w:kern w:val="0"/>
        </w:rPr>
        <w:t xml:space="preserve"> ME</w:t>
      </w:r>
      <w:r>
        <w:rPr>
          <w:rFonts w:ascii="Verdana" w:hAnsi="Verdana" w:cs="宋体"/>
          <w:kern w:val="0"/>
        </w:rPr>
        <w:t>中选择</w:t>
      </w:r>
      <w:r>
        <w:rPr>
          <w:rFonts w:ascii="Verdana" w:hAnsi="Verdana" w:cs="宋体"/>
          <w:kern w:val="0"/>
        </w:rPr>
        <w:t>&lt;fun&gt;</w:t>
      </w:r>
      <w:r>
        <w:rPr>
          <w:rFonts w:ascii="Verdana" w:hAnsi="Verdana" w:cs="宋体"/>
          <w:kern w:val="0"/>
        </w:rPr>
        <w:t>的功能级别。</w:t>
      </w:r>
      <w:r>
        <w:rPr>
          <w:rFonts w:ascii="Verdana" w:hAnsi="Verdana" w:cs="宋体"/>
          <w:kern w:val="0"/>
        </w:rPr>
        <w:t>“</w:t>
      </w:r>
      <w:r>
        <w:rPr>
          <w:rFonts w:ascii="Verdana" w:hAnsi="Verdana" w:cs="宋体"/>
          <w:kern w:val="0"/>
        </w:rPr>
        <w:t>全部功能</w:t>
      </w:r>
      <w:r>
        <w:rPr>
          <w:rFonts w:ascii="Verdana" w:hAnsi="Verdana" w:cs="宋体"/>
          <w:kern w:val="0"/>
        </w:rPr>
        <w:t>”</w:t>
      </w:r>
      <w:r>
        <w:rPr>
          <w:rFonts w:ascii="Verdana" w:hAnsi="Verdana" w:cs="宋体"/>
          <w:kern w:val="0"/>
        </w:rPr>
        <w:t>表示将手机的功能设置为最强大；</w:t>
      </w:r>
      <w:r>
        <w:rPr>
          <w:rFonts w:ascii="Verdana" w:hAnsi="Verdana" w:cs="宋体"/>
          <w:kern w:val="0"/>
        </w:rPr>
        <w:t>“</w:t>
      </w:r>
      <w:r>
        <w:rPr>
          <w:rFonts w:ascii="Verdana" w:hAnsi="Verdana" w:cs="宋体"/>
          <w:kern w:val="0"/>
        </w:rPr>
        <w:t>最小功能</w:t>
      </w:r>
      <w:r>
        <w:rPr>
          <w:rFonts w:ascii="Verdana" w:hAnsi="Verdana" w:cs="宋体"/>
          <w:kern w:val="0"/>
        </w:rPr>
        <w:t>”</w:t>
      </w:r>
      <w:r>
        <w:rPr>
          <w:rFonts w:ascii="Verdana" w:hAnsi="Verdana" w:cs="宋体"/>
          <w:kern w:val="0"/>
        </w:rPr>
        <w:t>表示将手机的功能设置为最小。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315" w:name="_Toc454616181"/>
      <w:bookmarkStart w:id="316" w:name="_Toc49065434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AT+CFUN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15"/>
      <w:bookmarkEnd w:id="3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972"/>
        <w:gridCol w:w="3570"/>
        <w:gridCol w:w="3150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5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AT+CFUN=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[&lt;fun&gt;[,&lt;rst&gt;]]</w:t>
            </w: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AT+CFUN?</w:t>
            </w: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+CFUN: &lt;fun&gt;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AT+CFUN=?</w:t>
            </w: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+CFUN: (&lt;fun&gt;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),(&lt;rst&gt;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5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97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AT+CFUN=0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AT+CPIN?</w:t>
            </w:r>
          </w:p>
        </w:tc>
        <w:tc>
          <w:tcPr>
            <w:tcW w:w="357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ERROR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+CME ERROR: SIM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failure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将手机的功能设置为最小，该指令首先注销网络，之后去激活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SIM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AT+CFUN=1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AT+CPIN?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</w:tc>
        <w:tc>
          <w:tcPr>
            <w:tcW w:w="357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+CPIN: READY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0,0,"CHINA 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当前手机功能是全部功能，该指令首先激活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SIM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卡，之后进行自动搜网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AT+CFUN?</w:t>
            </w:r>
          </w:p>
        </w:tc>
        <w:tc>
          <w:tcPr>
            <w:tcW w:w="357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+CFUN: 1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7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AT+CFUN=?</w:t>
            </w:r>
          </w:p>
        </w:tc>
        <w:tc>
          <w:tcPr>
            <w:tcW w:w="357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+CFUN: 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0-1,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4-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),(0-1)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5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17" w:name="_Toc454616182"/>
      <w:bookmarkStart w:id="318" w:name="_Toc49065434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AT+CFUN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17"/>
      <w:bookmarkEnd w:id="3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0"/>
        <w:gridCol w:w="1365"/>
        <w:gridCol w:w="6825"/>
      </w:tblGrid>
      <w:tr w:rsidR="00E31460">
        <w:tc>
          <w:tcPr>
            <w:tcW w:w="14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47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&lt;fun&gt;</w:t>
            </w: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最少功能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[1]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全部功能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飞行模式。禁用手机发送和接收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RF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电路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FMT (Factory Test Mode)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Reset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注：要想使用该命令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RESET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模块，请先输入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AT+CFUN=7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，使模块处于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offline mode,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然后再输入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AT+CFUN=6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Offline Mode</w:t>
            </w:r>
          </w:p>
        </w:tc>
      </w:tr>
      <w:tr w:rsidR="00E31460">
        <w:tc>
          <w:tcPr>
            <w:tcW w:w="147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&lt;rst&gt;</w:t>
            </w: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默认值，设置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&lt;fun&gt;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之后生效，不需要重启</w:t>
            </w:r>
          </w:p>
        </w:tc>
      </w:tr>
      <w:tr w:rsidR="00E31460">
        <w:tc>
          <w:tcPr>
            <w:tcW w:w="147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8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&lt;fun&gt;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，重启之后生效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19" w:name="_Toc274670015"/>
      <w:bookmarkStart w:id="320" w:name="_Toc287455706"/>
      <w:bookmarkStart w:id="321" w:name="_Toc364786522"/>
      <w:bookmarkStart w:id="322" w:name="_Toc364787453"/>
      <w:bookmarkStart w:id="323" w:name="_Toc454615743"/>
      <w:bookmarkStart w:id="324" w:name="_Toc490654162"/>
      <w:r>
        <w:rPr>
          <w:rFonts w:ascii="Verdana" w:hAnsi="Verdana"/>
          <w:kern w:val="0"/>
          <w:sz w:val="28"/>
          <w:szCs w:val="28"/>
        </w:rPr>
        <w:t>TA</w:t>
      </w:r>
      <w:r>
        <w:rPr>
          <w:rFonts w:ascii="Verdana" w:hAnsi="Verdana"/>
          <w:kern w:val="0"/>
          <w:sz w:val="28"/>
          <w:szCs w:val="28"/>
        </w:rPr>
        <w:t>功能列表查询：</w:t>
      </w:r>
      <w:r>
        <w:rPr>
          <w:rFonts w:ascii="Verdana" w:hAnsi="Verdana"/>
          <w:kern w:val="0"/>
          <w:sz w:val="28"/>
          <w:szCs w:val="28"/>
        </w:rPr>
        <w:t>AT+GCAP</w:t>
      </w:r>
      <w:bookmarkEnd w:id="319"/>
      <w:bookmarkEnd w:id="320"/>
      <w:bookmarkEnd w:id="321"/>
      <w:bookmarkEnd w:id="322"/>
      <w:bookmarkEnd w:id="323"/>
      <w:bookmarkEnd w:id="324"/>
    </w:p>
    <w:p w:rsidR="00E31460" w:rsidRDefault="00E31460">
      <w:pPr>
        <w:rPr>
          <w:rFonts w:ascii="Verdana" w:hAnsi="Verdana"/>
        </w:rPr>
      </w:pPr>
      <w:bookmarkStart w:id="325" w:name="_Toc454616190"/>
      <w:bookmarkStart w:id="326" w:name="_Toc49065434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AT+GCAP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25"/>
      <w:bookmarkEnd w:id="3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1557"/>
        <w:gridCol w:w="3756"/>
        <w:gridCol w:w="3192"/>
      </w:tblGrid>
      <w:tr w:rsidR="00E31460">
        <w:tc>
          <w:tcPr>
            <w:tcW w:w="11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55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55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AT+GCAP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+GCAP: &lt;name&gt;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TA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返回附加功能列表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55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AT+GCAP=?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55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AT+GCAP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+GCAP: +CGSM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AT+GCAP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autoSpaceDE w:val="0"/>
        <w:autoSpaceDN w:val="0"/>
        <w:adjustRightInd w:val="0"/>
        <w:ind w:firstLineChars="102" w:firstLine="169"/>
        <w:jc w:val="left"/>
        <w:rPr>
          <w:rFonts w:ascii="Verdana" w:hAnsi="Verdana" w:cs="宋体"/>
          <w:spacing w:val="-7"/>
          <w:kern w:val="0"/>
          <w:position w:val="-2"/>
          <w:sz w:val="18"/>
          <w:szCs w:val="18"/>
        </w:rPr>
      </w:pPr>
    </w:p>
    <w:p w:rsidR="00E31460" w:rsidRDefault="00E31460">
      <w:pPr>
        <w:rPr>
          <w:rFonts w:ascii="Verdana" w:hAnsi="Verdana"/>
        </w:rPr>
      </w:pPr>
      <w:bookmarkStart w:id="327" w:name="_Toc454616191"/>
      <w:bookmarkStart w:id="328" w:name="_Toc49065434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AT+GCAP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27"/>
      <w:bookmarkEnd w:id="3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1"/>
        <w:gridCol w:w="7929"/>
      </w:tblGrid>
      <w:tr w:rsidR="00E31460">
        <w:tc>
          <w:tcPr>
            <w:tcW w:w="173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792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</w:tr>
      <w:tr w:rsidR="00E31460">
        <w:tc>
          <w:tcPr>
            <w:tcW w:w="173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&lt;name&gt;</w:t>
            </w:r>
          </w:p>
        </w:tc>
        <w:tc>
          <w:tcPr>
            <w:tcW w:w="792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比如：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”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+GCAP: +CGSM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”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29" w:name="_Toc394747725"/>
      <w:bookmarkStart w:id="330" w:name="_Toc454616002"/>
      <w:bookmarkStart w:id="331" w:name="_Toc474849066"/>
      <w:bookmarkStart w:id="332" w:name="_Toc490654163"/>
      <w:bookmarkStart w:id="333" w:name="_Toc322508330"/>
      <w:bookmarkStart w:id="334" w:name="_Toc364786530"/>
      <w:bookmarkStart w:id="335" w:name="_Toc364787461"/>
      <w:bookmarkStart w:id="336" w:name="_Toc274669996"/>
      <w:bookmarkStart w:id="337" w:name="_Toc287455687"/>
      <w:bookmarkStart w:id="338" w:name="_Toc454615751"/>
      <w:r>
        <w:rPr>
          <w:rFonts w:ascii="Verdana" w:hAnsi="Verdana"/>
          <w:kern w:val="0"/>
          <w:sz w:val="28"/>
          <w:szCs w:val="28"/>
        </w:rPr>
        <w:t>固定</w:t>
      </w:r>
      <w:r>
        <w:rPr>
          <w:rFonts w:ascii="Verdana" w:hAnsi="Verdana"/>
          <w:kern w:val="0"/>
          <w:sz w:val="28"/>
          <w:szCs w:val="28"/>
        </w:rPr>
        <w:t>TE-TA</w:t>
      </w:r>
      <w:r>
        <w:rPr>
          <w:rFonts w:ascii="Verdana" w:hAnsi="Verdana"/>
          <w:kern w:val="0"/>
          <w:sz w:val="28"/>
          <w:szCs w:val="28"/>
        </w:rPr>
        <w:t>数据速率：</w:t>
      </w:r>
      <w:r>
        <w:rPr>
          <w:rFonts w:ascii="Verdana" w:hAnsi="Verdana"/>
          <w:kern w:val="0"/>
          <w:sz w:val="28"/>
          <w:szCs w:val="28"/>
        </w:rPr>
        <w:t>AT+IPR</w:t>
      </w:r>
      <w:bookmarkEnd w:id="329"/>
      <w:bookmarkEnd w:id="330"/>
      <w:bookmarkEnd w:id="331"/>
      <w:bookmarkEnd w:id="332"/>
    </w:p>
    <w:p w:rsidR="00E31460" w:rsidRDefault="00E31460">
      <w:pPr>
        <w:rPr>
          <w:rFonts w:ascii="Verdana" w:hAnsi="Verdana" w:cs="宋体"/>
          <w:color w:val="FF0000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使用该指令，可设置</w:t>
      </w:r>
      <w:r>
        <w:rPr>
          <w:rFonts w:ascii="Verdana" w:hAnsi="Verdana" w:cs="宋体"/>
          <w:spacing w:val="-7"/>
          <w:kern w:val="0"/>
          <w:position w:val="-2"/>
        </w:rPr>
        <w:t>DTE-DCE</w:t>
      </w:r>
      <w:r>
        <w:rPr>
          <w:rFonts w:ascii="Verdana" w:hAnsi="Verdana" w:cs="宋体"/>
          <w:spacing w:val="-7"/>
          <w:kern w:val="0"/>
          <w:position w:val="-2"/>
        </w:rPr>
        <w:t>的波特率，设置成功之后，该指令将参数自动保存到文件系统中。若设置为固定波特率，必须保证</w:t>
      </w:r>
      <w:r>
        <w:rPr>
          <w:rFonts w:ascii="Verdana" w:hAnsi="Verdana" w:cs="宋体"/>
          <w:spacing w:val="-7"/>
          <w:kern w:val="0"/>
          <w:position w:val="-2"/>
        </w:rPr>
        <w:t>TE</w:t>
      </w:r>
      <w:r>
        <w:rPr>
          <w:rFonts w:ascii="Verdana" w:hAnsi="Verdana" w:cs="宋体"/>
          <w:spacing w:val="-7"/>
          <w:kern w:val="0"/>
          <w:position w:val="-2"/>
        </w:rPr>
        <w:t>和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所配置的波特率相同。</w:t>
      </w:r>
    </w:p>
    <w:p w:rsidR="00E31460" w:rsidRDefault="00E31460">
      <w:pPr>
        <w:rPr>
          <w:rFonts w:ascii="Verdana" w:hAnsi="Verdana"/>
        </w:rPr>
      </w:pPr>
      <w:bookmarkStart w:id="339" w:name="_Toc394748132"/>
      <w:bookmarkStart w:id="340" w:name="_Toc288664006"/>
      <w:bookmarkStart w:id="341" w:name="_Toc454616474"/>
      <w:bookmarkStart w:id="342" w:name="_Toc474848634"/>
      <w:bookmarkStart w:id="343" w:name="_Toc49065434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AT+IPR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39"/>
      <w:bookmarkEnd w:id="340"/>
      <w:bookmarkEnd w:id="341"/>
      <w:bookmarkEnd w:id="342"/>
      <w:bookmarkEnd w:id="3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1741"/>
        <w:gridCol w:w="3976"/>
        <w:gridCol w:w="2827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97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82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174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AT+IPR=&lt;rate&gt;</w:t>
            </w:r>
          </w:p>
        </w:tc>
        <w:tc>
          <w:tcPr>
            <w:tcW w:w="39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9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 +CME ERROR &lt;err&gt;</w:t>
            </w:r>
          </w:p>
        </w:tc>
        <w:tc>
          <w:tcPr>
            <w:tcW w:w="2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功能相关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7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AT+IPR?</w:t>
            </w:r>
          </w:p>
        </w:tc>
        <w:tc>
          <w:tcPr>
            <w:tcW w:w="39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+IPR: &lt;rate&gt;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7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AT+IPR=?</w:t>
            </w:r>
          </w:p>
        </w:tc>
        <w:tc>
          <w:tcPr>
            <w:tcW w:w="39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+IPR: (rate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282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AT+IPR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？</w:t>
            </w:r>
          </w:p>
        </w:tc>
        <w:tc>
          <w:tcPr>
            <w:tcW w:w="397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+IPR: 115200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2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当前的波特率为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115200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AT+IPR=9600</w:t>
            </w:r>
          </w:p>
        </w:tc>
        <w:tc>
          <w:tcPr>
            <w:tcW w:w="397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2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将波特率设置成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9600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AT+IPR=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397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+IPR:(),(300,600,1200,2400,4800,9600,19200,38400,57600,115200,230400,921600,2000000,2900000,3000000,3200000,3686400,4000000)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2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jc w:val="righ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44" w:name="_Toc288664007"/>
      <w:bookmarkStart w:id="345" w:name="_Toc454616475"/>
      <w:bookmarkStart w:id="346" w:name="_Toc394748133"/>
      <w:bookmarkStart w:id="347" w:name="_Toc474848635"/>
      <w:bookmarkStart w:id="348" w:name="_Toc49065434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AT+IPR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44"/>
      <w:bookmarkEnd w:id="345"/>
      <w:bookmarkEnd w:id="346"/>
      <w:bookmarkEnd w:id="347"/>
      <w:bookmarkEnd w:id="3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4538"/>
        <w:gridCol w:w="3150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453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31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&lt;rate&gt;</w:t>
            </w:r>
          </w:p>
        </w:tc>
        <w:tc>
          <w:tcPr>
            <w:tcW w:w="453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4800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9600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19200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38400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57600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[</w:t>
            </w:r>
            <w:r>
              <w:rPr>
                <w:rFonts w:ascii="Verdana" w:hAnsi="Verdana"/>
                <w:sz w:val="18"/>
                <w:szCs w:val="18"/>
              </w:rPr>
              <w:t>115200</w:t>
            </w:r>
            <w:r>
              <w:rPr>
                <w:rFonts w:ascii="Verdana" w:hAnsi="Verdana" w:hint="eastAsia"/>
                <w:sz w:val="18"/>
                <w:szCs w:val="18"/>
              </w:rPr>
              <w:t>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230400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921600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2000000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2900000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3000000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3200000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3686400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4000000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bookmarkEnd w:id="333"/>
    </w:tbl>
    <w:p w:rsidR="00E31460" w:rsidRDefault="00E31460">
      <w:pPr>
        <w:autoSpaceDE w:val="0"/>
        <w:autoSpaceDN w:val="0"/>
        <w:adjustRightInd w:val="0"/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49" w:name="_Toc490654164"/>
      <w:r>
        <w:rPr>
          <w:rFonts w:ascii="Verdana" w:hAnsi="Verdana"/>
          <w:kern w:val="0"/>
          <w:sz w:val="28"/>
          <w:szCs w:val="28"/>
        </w:rPr>
        <w:t>实时时钟：</w:t>
      </w:r>
      <w:r>
        <w:rPr>
          <w:rFonts w:ascii="Verdana" w:hAnsi="Verdana"/>
          <w:kern w:val="0"/>
          <w:sz w:val="28"/>
          <w:szCs w:val="28"/>
        </w:rPr>
        <w:t>AT+CCLK</w:t>
      </w:r>
      <w:bookmarkEnd w:id="334"/>
      <w:bookmarkEnd w:id="335"/>
      <w:bookmarkEnd w:id="336"/>
      <w:bookmarkEnd w:id="337"/>
      <w:bookmarkEnd w:id="338"/>
      <w:bookmarkEnd w:id="349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TA</w:t>
      </w:r>
      <w:r>
        <w:rPr>
          <w:rFonts w:ascii="Verdana" w:hAnsi="Verdana" w:cs="宋体"/>
          <w:kern w:val="0"/>
        </w:rPr>
        <w:t>返回模块的当前时间。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350" w:name="_Toc454616206"/>
      <w:bookmarkStart w:id="351" w:name="_Toc49065434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AT+CCLK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50"/>
      <w:bookmarkEnd w:id="3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1"/>
        <w:gridCol w:w="2671"/>
        <w:gridCol w:w="3073"/>
        <w:gridCol w:w="2835"/>
      </w:tblGrid>
      <w:tr w:rsidR="00E31460">
        <w:tc>
          <w:tcPr>
            <w:tcW w:w="108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67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7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8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67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AT+CCLK=&lt;time&gt;</w:t>
            </w:r>
          </w:p>
        </w:tc>
        <w:tc>
          <w:tcPr>
            <w:tcW w:w="30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若设置成功，则设置模块时间。</w:t>
            </w:r>
          </w:p>
        </w:tc>
      </w:tr>
      <w:tr w:rsidR="00E31460">
        <w:tc>
          <w:tcPr>
            <w:tcW w:w="108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67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8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67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AT+CCLK?</w:t>
            </w:r>
          </w:p>
        </w:tc>
        <w:tc>
          <w:tcPr>
            <w:tcW w:w="30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 CCLK: YY/MM/DD,hh:mm:ss&lt;+zz&gt;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若设置时区，则查询时显示时区，否则不显示时区。默认时区为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00</w:t>
            </w:r>
          </w:p>
        </w:tc>
      </w:tr>
      <w:tr w:rsidR="00E31460">
        <w:tc>
          <w:tcPr>
            <w:tcW w:w="1081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67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AT+CCLK =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"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10/08/01,15</w:t>
            </w:r>
            <w:r>
              <w:rPr>
                <w:rFonts w:ascii="Verdana" w:hAnsi="Verdana" w:cs="Arial"/>
                <w:spacing w:val="2"/>
                <w:kern w:val="0"/>
                <w:sz w:val="18"/>
                <w:szCs w:val="18"/>
              </w:rPr>
              <w:t>: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20:30"</w:t>
            </w:r>
          </w:p>
        </w:tc>
        <w:tc>
          <w:tcPr>
            <w:tcW w:w="30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设置时间为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2010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年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15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时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30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秒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08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AT+CCLK ="10/08/01,15:20:30+32"</w:t>
            </w:r>
          </w:p>
        </w:tc>
        <w:tc>
          <w:tcPr>
            <w:tcW w:w="30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设置时间为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2010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年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15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时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20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30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秒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时区为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08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区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命令中以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15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分为一个时区，相当于标准时区的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1/4</w:t>
            </w:r>
          </w:p>
        </w:tc>
      </w:tr>
      <w:tr w:rsidR="00E31460">
        <w:tc>
          <w:tcPr>
            <w:tcW w:w="108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AT+CCLK?</w:t>
            </w:r>
          </w:p>
        </w:tc>
        <w:tc>
          <w:tcPr>
            <w:tcW w:w="30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+CCLK: "10/08/11,15:14:16"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查询当前的时间</w:t>
            </w:r>
          </w:p>
        </w:tc>
      </w:tr>
      <w:tr w:rsidR="00E31460">
        <w:tc>
          <w:tcPr>
            <w:tcW w:w="108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AT+CCLK=?</w:t>
            </w:r>
          </w:p>
        </w:tc>
        <w:tc>
          <w:tcPr>
            <w:tcW w:w="30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52" w:name="_Toc454616207"/>
      <w:bookmarkStart w:id="353" w:name="_Toc49065434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AT+CCLK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52"/>
      <w:bookmarkEnd w:id="3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5"/>
        <w:gridCol w:w="5080"/>
        <w:gridCol w:w="2835"/>
      </w:tblGrid>
      <w:tr w:rsidR="00E31460">
        <w:tc>
          <w:tcPr>
            <w:tcW w:w="17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50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&lt;time&gt;</w:t>
            </w:r>
          </w:p>
        </w:tc>
        <w:tc>
          <w:tcPr>
            <w:tcW w:w="50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YY/MM/DD,hh:mm:ss&lt;+zz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54" w:name="_Toc274669961"/>
      <w:bookmarkStart w:id="355" w:name="_Toc287455652"/>
      <w:bookmarkStart w:id="356" w:name="_Toc364787442"/>
      <w:bookmarkStart w:id="357" w:name="_Toc364786511"/>
      <w:bookmarkStart w:id="358" w:name="_Toc474848784"/>
      <w:bookmarkStart w:id="359" w:name="_Toc490654165"/>
      <w:bookmarkStart w:id="360" w:name="_Toc454615752"/>
      <w:bookmarkStart w:id="361" w:name="_Toc274669998"/>
      <w:bookmarkStart w:id="362" w:name="_Toc364787462"/>
      <w:bookmarkStart w:id="363" w:name="_Toc287455689"/>
      <w:bookmarkStart w:id="364" w:name="_Toc364786531"/>
      <w:r>
        <w:rPr>
          <w:rFonts w:ascii="Verdana" w:hAnsi="Verdana"/>
          <w:kern w:val="0"/>
          <w:sz w:val="28"/>
          <w:szCs w:val="28"/>
        </w:rPr>
        <w:t>蜂窝结果码：</w:t>
      </w:r>
      <w:r>
        <w:rPr>
          <w:rFonts w:ascii="Verdana" w:hAnsi="Verdana"/>
          <w:kern w:val="0"/>
          <w:sz w:val="28"/>
          <w:szCs w:val="28"/>
        </w:rPr>
        <w:t>AT+CRC</w:t>
      </w:r>
      <w:bookmarkEnd w:id="354"/>
      <w:bookmarkEnd w:id="355"/>
      <w:bookmarkEnd w:id="356"/>
      <w:bookmarkEnd w:id="357"/>
      <w:bookmarkEnd w:id="358"/>
      <w:bookmarkEnd w:id="359"/>
    </w:p>
    <w:p w:rsidR="00E31460" w:rsidRDefault="00E31460">
      <w:pPr>
        <w:autoSpaceDE w:val="0"/>
        <w:autoSpaceDN w:val="0"/>
        <w:adjustRightInd w:val="0"/>
        <w:ind w:right="-8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设置指令用于控制呼入指示或用于</w:t>
      </w:r>
      <w:r>
        <w:rPr>
          <w:rFonts w:ascii="Verdana" w:hAnsi="Verdana" w:cs="宋体"/>
          <w:kern w:val="0"/>
        </w:rPr>
        <w:t>PDP</w:t>
      </w:r>
      <w:r>
        <w:rPr>
          <w:rFonts w:ascii="Verdana" w:hAnsi="Verdana" w:cs="宋体"/>
          <w:kern w:val="0"/>
        </w:rPr>
        <w:t>上下文激活的</w:t>
      </w:r>
      <w:r>
        <w:rPr>
          <w:rFonts w:ascii="Verdana" w:hAnsi="Verdana" w:cs="宋体"/>
          <w:kern w:val="0"/>
        </w:rPr>
        <w:t>GPRS</w:t>
      </w:r>
      <w:r>
        <w:rPr>
          <w:rFonts w:ascii="Verdana" w:hAnsi="Verdana" w:cs="宋体"/>
          <w:kern w:val="0"/>
        </w:rPr>
        <w:t>网络请求或</w:t>
      </w:r>
      <w:r>
        <w:rPr>
          <w:rFonts w:ascii="Verdana" w:hAnsi="Verdana" w:cs="宋体"/>
          <w:kern w:val="0"/>
        </w:rPr>
        <w:t>VBS/VGCS</w:t>
      </w:r>
      <w:r>
        <w:rPr>
          <w:rFonts w:ascii="Verdana" w:hAnsi="Verdana" w:cs="宋体"/>
          <w:kern w:val="0"/>
        </w:rPr>
        <w:t>来电通知是否使用扩展格式。若使用该格式，则将使用非请求结果码</w:t>
      </w:r>
      <w:r>
        <w:rPr>
          <w:rFonts w:ascii="Verdana" w:hAnsi="Verdana" w:cs="宋体"/>
          <w:kern w:val="0"/>
        </w:rPr>
        <w:t>+CRING: &lt;type&gt;</w:t>
      </w:r>
      <w:r>
        <w:rPr>
          <w:rFonts w:ascii="Verdana" w:hAnsi="Verdana" w:cs="宋体"/>
          <w:kern w:val="0"/>
        </w:rPr>
        <w:t>把来电指示给</w:t>
      </w:r>
      <w:r>
        <w:rPr>
          <w:rFonts w:ascii="Verdana" w:hAnsi="Verdana" w:cs="宋体"/>
          <w:kern w:val="0"/>
        </w:rPr>
        <w:t>TE</w:t>
      </w:r>
      <w:r>
        <w:rPr>
          <w:rFonts w:ascii="Verdana" w:hAnsi="Verdana" w:cs="宋体"/>
          <w:kern w:val="0"/>
        </w:rPr>
        <w:t>，而不是使用一般的</w:t>
      </w:r>
      <w:r>
        <w:rPr>
          <w:rFonts w:ascii="Verdana" w:hAnsi="Verdana" w:cs="宋体"/>
          <w:kern w:val="0"/>
        </w:rPr>
        <w:t>RING</w:t>
      </w:r>
      <w:r>
        <w:rPr>
          <w:rFonts w:ascii="Verdana" w:hAnsi="Verdana" w:cs="宋体"/>
          <w:kern w:val="0"/>
        </w:rPr>
        <w:t>上报。</w:t>
      </w:r>
    </w:p>
    <w:p w:rsidR="00E31460" w:rsidRDefault="00E31460">
      <w:pPr>
        <w:autoSpaceDE w:val="0"/>
        <w:autoSpaceDN w:val="0"/>
        <w:adjustRightInd w:val="0"/>
        <w:ind w:rightChars="200" w:right="420"/>
        <w:rPr>
          <w:rFonts w:ascii="Verdana" w:hAnsi="Verdana" w:cs="Arial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365" w:name="_Toc474848313"/>
      <w:bookmarkStart w:id="366" w:name="_Toc49065435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59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AT+CRC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65"/>
      <w:bookmarkEnd w:id="3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244"/>
        <w:gridCol w:w="3255"/>
        <w:gridCol w:w="2940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2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2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AT+CRC=[&lt;mode&gt;]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22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2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AT+CRC?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106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+CRC: &lt;mode&gt;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1064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106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22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AT+CRC=?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8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+CRC: (&lt;mode&gt;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) 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84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8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2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84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221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2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AT+CRC=1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+CRING: VOICE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NORMAL END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设置为扩展格式后，如有来电上报便为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+CRING: VOICE</w:t>
            </w:r>
          </w:p>
        </w:tc>
      </w:tr>
      <w:tr w:rsidR="00E31460">
        <w:tc>
          <w:tcPr>
            <w:tcW w:w="122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AT+CRC?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+CRC: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22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AT+CRC=?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+CRC: (0,1)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67" w:name="_Toc474848314"/>
      <w:bookmarkStart w:id="368" w:name="_Toc49065435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AT+CRC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67"/>
      <w:bookmarkEnd w:id="36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0"/>
        <w:gridCol w:w="1770"/>
        <w:gridCol w:w="6510"/>
      </w:tblGrid>
      <w:tr w:rsidR="00E31460">
        <w:tc>
          <w:tcPr>
            <w:tcW w:w="13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3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[0]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禁用扩展格式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启用扩展格式</w:t>
            </w:r>
          </w:p>
        </w:tc>
      </w:tr>
      <w:tr w:rsidR="00E31460">
        <w:tc>
          <w:tcPr>
            <w:tcW w:w="13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&lt;type&gt;</w:t>
            </w: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ASYNC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异步透明传输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SYNC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同步透明传输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REL ASYNC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异步非透明传输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REL SYNC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同步非透明传输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FAX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传真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VOICE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普通语音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VOICE/XXX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数据跟随语音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ALT VOICE/XXX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交互语音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数据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语音优先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ALT XXX/VOICE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交互语音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数据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数据优先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ALT VOICE/FAX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交互语音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传真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语音优先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ALT FAX/VOICE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交互语音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传真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传真优先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GPRS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GPRS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上下文激活的网络请求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VGC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语音组呼叫</w:t>
            </w:r>
          </w:p>
        </w:tc>
      </w:tr>
      <w:tr w:rsidR="00E31460">
        <w:tc>
          <w:tcPr>
            <w:tcW w:w="13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VBC</w:t>
            </w:r>
          </w:p>
        </w:tc>
        <w:tc>
          <w:tcPr>
            <w:tcW w:w="651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语音广播呼叫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369" w:name="_Toc490654166"/>
      <w:r>
        <w:rPr>
          <w:rFonts w:ascii="Verdana" w:hAnsi="Verdana"/>
          <w:kern w:val="0"/>
          <w:sz w:val="28"/>
          <w:szCs w:val="28"/>
        </w:rPr>
        <w:t>上报移动设备错误：</w:t>
      </w:r>
      <w:r>
        <w:rPr>
          <w:rFonts w:ascii="Verdana" w:hAnsi="Verdana"/>
          <w:kern w:val="0"/>
          <w:sz w:val="28"/>
          <w:szCs w:val="28"/>
        </w:rPr>
        <w:t>AT+CMEE</w:t>
      </w:r>
      <w:bookmarkEnd w:id="360"/>
      <w:bookmarkEnd w:id="361"/>
      <w:bookmarkEnd w:id="362"/>
      <w:bookmarkEnd w:id="363"/>
      <w:bookmarkEnd w:id="364"/>
      <w:bookmarkEnd w:id="369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使用设置指令，可启用或禁用</w:t>
      </w:r>
      <w:r>
        <w:rPr>
          <w:rFonts w:ascii="Verdana" w:hAnsi="Verdana" w:cs="宋体"/>
          <w:kern w:val="0"/>
        </w:rPr>
        <w:t>+CME ERROR: &lt;err&gt;</w:t>
      </w:r>
      <w:r>
        <w:rPr>
          <w:rFonts w:ascii="Verdana" w:hAnsi="Verdana" w:cs="宋体"/>
          <w:kern w:val="0"/>
        </w:rPr>
        <w:t>结果码。该代码用于指示与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功能相关的错误。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370" w:name="_Toc454616208"/>
      <w:bookmarkStart w:id="371" w:name="_Toc49065435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AT+CMEE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70"/>
      <w:bookmarkEnd w:id="37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1"/>
        <w:gridCol w:w="2002"/>
        <w:gridCol w:w="3232"/>
        <w:gridCol w:w="3465"/>
      </w:tblGrid>
      <w:tr w:rsidR="00E31460">
        <w:tc>
          <w:tcPr>
            <w:tcW w:w="96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00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3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00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AT+CMEE=[&lt;n&gt;]</w:t>
            </w:r>
          </w:p>
        </w:tc>
        <w:tc>
          <w:tcPr>
            <w:tcW w:w="323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00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AT+CMEE?</w:t>
            </w:r>
          </w:p>
        </w:tc>
        <w:tc>
          <w:tcPr>
            <w:tcW w:w="323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+CMEE :&lt;n&gt;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00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AT+CMEE=?</w:t>
            </w:r>
          </w:p>
        </w:tc>
        <w:tc>
          <w:tcPr>
            <w:tcW w:w="323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+CMEE:(&lt;n&gt;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)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00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AT+CMEE</w:t>
            </w:r>
          </w:p>
        </w:tc>
        <w:tc>
          <w:tcPr>
            <w:tcW w:w="323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1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00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AT+CPIN?</w:t>
            </w:r>
          </w:p>
        </w:tc>
        <w:tc>
          <w:tcPr>
            <w:tcW w:w="323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禁用结果码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，使用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ERROR”</w:t>
            </w:r>
          </w:p>
        </w:tc>
      </w:tr>
      <w:tr w:rsidR="00E31460">
        <w:tc>
          <w:tcPr>
            <w:tcW w:w="96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0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AT+CPIN?</w:t>
            </w:r>
          </w:p>
        </w:tc>
        <w:tc>
          <w:tcPr>
            <w:tcW w:w="323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 ERROR: 10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启用结果码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，使用数字型的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”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上报错误内容为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“+CME ERROR: 10”</w:t>
            </w:r>
          </w:p>
        </w:tc>
      </w:tr>
      <w:tr w:rsidR="00E31460">
        <w:tc>
          <w:tcPr>
            <w:tcW w:w="96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0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AT+CPIN?</w:t>
            </w:r>
          </w:p>
        </w:tc>
        <w:tc>
          <w:tcPr>
            <w:tcW w:w="323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 ERROR: SIM not inserted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启用结果码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，使用冗长方式的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”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上报错误内容为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“+CME ERROR: SIM not inserted”</w:t>
            </w:r>
          </w:p>
        </w:tc>
      </w:tr>
      <w:tr w:rsidR="00E31460">
        <w:tc>
          <w:tcPr>
            <w:tcW w:w="96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0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AT+CMEE?</w:t>
            </w:r>
          </w:p>
        </w:tc>
        <w:tc>
          <w:tcPr>
            <w:tcW w:w="323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1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0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AT+CMEE=?</w:t>
            </w:r>
          </w:p>
        </w:tc>
        <w:tc>
          <w:tcPr>
            <w:tcW w:w="323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+CMEE: (0,1,2)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372" w:name="_Toc454616209"/>
      <w:bookmarkStart w:id="373" w:name="_Toc49065435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AT+CMEE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372"/>
      <w:bookmarkEnd w:id="3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禁用结果码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，使用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ERROR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启用结果码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，并使用数字型的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启用结果码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 CME ERROR: 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，并使用冗长方式的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&lt;err&gt;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74" w:name="_Toc323040056"/>
    </w:p>
    <w:p w:rsidR="00E31460" w:rsidRDefault="00E31460">
      <w:pPr>
        <w:rPr>
          <w:rFonts w:ascii="Verdana" w:hAnsi="Verdana"/>
          <w:szCs w:val="21"/>
        </w:rPr>
      </w:pPr>
      <w:bookmarkStart w:id="375" w:name="_Toc454616210"/>
      <w:bookmarkStart w:id="376" w:name="_Toc49065435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63</w:t>
        </w:r>
      </w:fldSimple>
      <w:r>
        <w:rPr>
          <w:rFonts w:ascii="Verdana" w:hAnsi="Verdana" w:cs="宋体"/>
          <w:spacing w:val="-7"/>
          <w:kern w:val="0"/>
          <w:position w:val="-2"/>
        </w:rPr>
        <w:t xml:space="preserve">: </w:t>
      </w:r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&lt;err&gt; 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码描述</w:t>
      </w:r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 –</w:t>
      </w:r>
      <w:bookmarkEnd w:id="374"/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 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常见错误</w:t>
      </w:r>
      <w:bookmarkEnd w:id="375"/>
      <w:bookmarkEnd w:id="376"/>
      <w:r>
        <w:rPr>
          <w:rFonts w:ascii="Verdana" w:hAnsi="Verdana"/>
          <w:szCs w:val="21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05"/>
        <w:gridCol w:w="3990"/>
        <w:gridCol w:w="3465"/>
      </w:tblGrid>
      <w:tr w:rsidR="00E31460"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数字型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399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冗长方式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  <w:t>解释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phone failure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手机故障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 connection to phone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未连接到手机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phone-adaptor link reserved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预留手机适配器链路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operation not allowed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不允许操作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operation not supported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不支持操作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PH-SIM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PH-SIM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PH-FSIM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PH-FSIM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PH-FSIM PUK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PH-FSIM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not inserted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没有插入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PUK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failure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卡故障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busy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卡遇忙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wrong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错误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incorrect password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密码无效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PIN2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PIN2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 PUK2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PUK2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memory full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存储已满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invalid index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索引无效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not found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未发现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memory failure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存储故障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text string too long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文本字符串过长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invalid characters in text string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文本字符串中的字符无效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dial string too long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拨号字符串过长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invalid characters in dial string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拨号字符串中的字符无效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 network service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无网络业务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timeout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网络超时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not allowed - emergency calls only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网络不允许－只适用于紧急呼叫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personalization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需要网络个性化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personalization PUK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需要网络个性化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subset personalization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需要网络子集个性化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network subset personalization PUK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需要网络子集个性化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44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service provider personalization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需要服务供应商个性化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service provider personalization PUK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需要服务供应商个性化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46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corporate personalization PIN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需要公司个性化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corporate personalization PUK required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需要公司个性化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PUK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Hidden key required (NOTE: This key is required when accessing hidden phonebook entries.)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隐藏密码需求（备注：进入隐藏电话簿时需要提供）</w:t>
            </w:r>
          </w:p>
        </w:tc>
      </w:tr>
      <w:tr w:rsidR="00E31460"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39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unknown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未知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77" w:name="_Toc323040057"/>
      <w:bookmarkStart w:id="378" w:name="_Toc454616211"/>
      <w:bookmarkStart w:id="379" w:name="_Toc49065435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64</w:t>
        </w:r>
      </w:fldSimple>
      <w:r>
        <w:rPr>
          <w:rFonts w:ascii="Verdana" w:hAnsi="Verdana" w:cs="宋体"/>
          <w:spacing w:val="-7"/>
          <w:kern w:val="0"/>
          <w:position w:val="-2"/>
        </w:rPr>
        <w:t>: &lt;err&gt;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码描述</w:t>
      </w:r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 – </w:t>
      </w:r>
      <w:bookmarkEnd w:id="377"/>
      <w:r>
        <w:rPr>
          <w:rFonts w:ascii="Verdana" w:hAnsi="Verdana" w:cs="宋体"/>
          <w:spacing w:val="-7"/>
          <w:kern w:val="0"/>
          <w:position w:val="-2"/>
        </w:rPr>
        <w:t>与</w:t>
      </w:r>
      <w:r>
        <w:rPr>
          <w:rFonts w:ascii="Verdana" w:hAnsi="Verdana" w:cs="宋体"/>
          <w:spacing w:val="-7"/>
          <w:kern w:val="0"/>
          <w:position w:val="-2"/>
        </w:rPr>
        <w:t>GPRS</w:t>
      </w:r>
      <w:r>
        <w:rPr>
          <w:rFonts w:ascii="Verdana" w:hAnsi="Verdana" w:cs="宋体"/>
          <w:spacing w:val="-7"/>
          <w:kern w:val="0"/>
          <w:position w:val="-2"/>
        </w:rPr>
        <w:t>附着故障相关的错误</w:t>
      </w:r>
      <w:bookmarkEnd w:id="378"/>
      <w:bookmarkEnd w:id="37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4853"/>
        <w:gridCol w:w="2835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数字型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485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冗长方式的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  <w:t>解释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103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Illegal MS (#3)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非法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MS (#3)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106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Illegal ME (#6)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非法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 (#6)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107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GPRS services not allowed (#7)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不允许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GPRS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业务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(#7)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111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PLMN not allowed (#11)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不允许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PLMN(#11)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112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Location area not allowed (#12)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不允许位置区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(#12)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113</w:t>
            </w:r>
          </w:p>
        </w:tc>
        <w:tc>
          <w:tcPr>
            <w:tcW w:w="48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Roaming not allowed in this location area (#13)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该位置区不允许漫游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(#13)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80" w:name="_Toc454616212"/>
      <w:bookmarkStart w:id="381" w:name="_Toc323040058"/>
      <w:bookmarkStart w:id="382" w:name="_Toc49065435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65</w:t>
        </w:r>
      </w:fldSimple>
      <w:r>
        <w:rPr>
          <w:rFonts w:ascii="Verdana" w:hAnsi="Verdana" w:cs="宋体"/>
          <w:spacing w:val="-7"/>
          <w:kern w:val="0"/>
          <w:position w:val="-2"/>
        </w:rPr>
        <w:t>: &lt;err&gt;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码描述</w:t>
      </w:r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 – </w:t>
      </w:r>
      <w:r>
        <w:rPr>
          <w:rFonts w:ascii="Verdana" w:hAnsi="Verdana" w:cs="宋体"/>
          <w:spacing w:val="-7"/>
          <w:kern w:val="0"/>
          <w:position w:val="-2"/>
        </w:rPr>
        <w:t>与</w:t>
      </w:r>
      <w:r>
        <w:rPr>
          <w:rFonts w:ascii="Verdana" w:hAnsi="Verdana" w:cs="宋体"/>
          <w:spacing w:val="-7"/>
          <w:kern w:val="0"/>
          <w:position w:val="-2"/>
        </w:rPr>
        <w:t>GPRS</w:t>
      </w:r>
      <w:r>
        <w:rPr>
          <w:rFonts w:ascii="Verdana" w:hAnsi="Verdana" w:cs="宋体"/>
          <w:spacing w:val="-7"/>
          <w:kern w:val="0"/>
          <w:position w:val="-2"/>
        </w:rPr>
        <w:t>激活故障相关的错误</w:t>
      </w:r>
      <w:bookmarkEnd w:id="380"/>
      <w:bookmarkEnd w:id="381"/>
      <w:bookmarkEnd w:id="38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4845"/>
        <w:gridCol w:w="2843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数字型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48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冗长方式的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284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  <w:t>解释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132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service option not supported (#32)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不支持业务选择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(#32)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133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requested service option not subscribed (#33)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未描述业务选择请求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(#33)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134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service option temporarily out of order (#34)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业务选择暂时无连接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(#34)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149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PDP authentication failure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PDP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鉴权失败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(#49)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83" w:name="_Toc323040059"/>
      <w:bookmarkStart w:id="384" w:name="_Toc454616213"/>
      <w:bookmarkStart w:id="385" w:name="_Toc49065435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66</w:t>
        </w:r>
      </w:fldSimple>
      <w:r>
        <w:rPr>
          <w:rFonts w:ascii="Verdana" w:hAnsi="Verdana" w:cs="宋体"/>
          <w:spacing w:val="-7"/>
          <w:kern w:val="0"/>
          <w:position w:val="-2"/>
        </w:rPr>
        <w:t>: &lt;err&gt;</w:t>
      </w:r>
      <w:bookmarkEnd w:id="383"/>
      <w:r>
        <w:rPr>
          <w:rFonts w:ascii="Verdana" w:hAnsi="Verdana" w:cs="宋体"/>
          <w:spacing w:val="-7"/>
          <w:kern w:val="0"/>
          <w:position w:val="-2"/>
          <w:szCs w:val="21"/>
        </w:rPr>
        <w:t>码描述</w:t>
      </w:r>
      <w:r>
        <w:rPr>
          <w:rFonts w:ascii="Verdana" w:hAnsi="Verdana" w:cs="宋体"/>
          <w:spacing w:val="-7"/>
          <w:kern w:val="0"/>
          <w:position w:val="-2"/>
          <w:szCs w:val="21"/>
        </w:rPr>
        <w:t xml:space="preserve"> –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其他</w:t>
      </w:r>
      <w:r>
        <w:rPr>
          <w:rFonts w:ascii="Verdana" w:hAnsi="Verdana" w:cs="宋体"/>
          <w:spacing w:val="-7"/>
          <w:kern w:val="0"/>
          <w:position w:val="-2"/>
        </w:rPr>
        <w:t>GPRS</w:t>
      </w:r>
      <w:r>
        <w:rPr>
          <w:rFonts w:ascii="Verdana" w:hAnsi="Verdana" w:cs="宋体"/>
          <w:spacing w:val="-7"/>
          <w:kern w:val="0"/>
          <w:position w:val="-2"/>
        </w:rPr>
        <w:t>相关的错误</w:t>
      </w:r>
      <w:bookmarkEnd w:id="384"/>
      <w:bookmarkEnd w:id="38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4845"/>
        <w:gridCol w:w="2843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数字型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48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Arial"/>
                <w:kern w:val="0"/>
                <w:szCs w:val="21"/>
              </w:rPr>
              <w:t>冗长方式的</w:t>
            </w:r>
            <w:r>
              <w:rPr>
                <w:rFonts w:ascii="Verdana" w:hAnsi="Verdana" w:cs="Arial"/>
                <w:kern w:val="0"/>
                <w:szCs w:val="21"/>
              </w:rPr>
              <w:t>&lt;err&gt;</w:t>
            </w:r>
            <w:r>
              <w:rPr>
                <w:rFonts w:ascii="Verdana" w:hAnsi="Verdana" w:cs="Arial"/>
                <w:kern w:val="0"/>
                <w:szCs w:val="21"/>
              </w:rPr>
              <w:t>取值</w:t>
            </w:r>
          </w:p>
        </w:tc>
        <w:tc>
          <w:tcPr>
            <w:tcW w:w="284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  <w:t>解释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150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invalid mobile class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移动类别无效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148</w:t>
            </w:r>
          </w:p>
        </w:tc>
        <w:tc>
          <w:tcPr>
            <w:tcW w:w="48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unspecified GPRS error</w:t>
            </w:r>
          </w:p>
        </w:tc>
        <w:tc>
          <w:tcPr>
            <w:tcW w:w="28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GPRS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错误未指明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 w:val="18"/>
          <w:szCs w:val="18"/>
        </w:rPr>
      </w:pPr>
    </w:p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eastAsia="宋体" w:hAnsi="Verdana"/>
          <w:sz w:val="28"/>
          <w:szCs w:val="28"/>
        </w:rPr>
      </w:pPr>
      <w:bookmarkStart w:id="386" w:name="_Toc306261644"/>
      <w:bookmarkStart w:id="387" w:name="_Toc306200062"/>
      <w:bookmarkStart w:id="388" w:name="_Toc364787463"/>
      <w:bookmarkStart w:id="389" w:name="_Toc364786532"/>
      <w:bookmarkStart w:id="390" w:name="_Toc323386832"/>
      <w:bookmarkStart w:id="391" w:name="_Toc454615753"/>
      <w:bookmarkStart w:id="392" w:name="_Toc490654167"/>
      <w:r>
        <w:rPr>
          <w:rFonts w:ascii="Verdana" w:hAnsi="Verdana"/>
          <w:kern w:val="0"/>
          <w:sz w:val="28"/>
          <w:szCs w:val="28"/>
        </w:rPr>
        <w:t>终端设备事件上报</w:t>
      </w:r>
      <w:r>
        <w:rPr>
          <w:rFonts w:ascii="Verdana" w:hAnsi="Verdana"/>
          <w:sz w:val="28"/>
          <w:szCs w:val="28"/>
        </w:rPr>
        <w:t>：</w:t>
      </w:r>
      <w:r>
        <w:rPr>
          <w:rFonts w:ascii="Verdana" w:eastAsia="宋体" w:hAnsi="Verdana"/>
          <w:sz w:val="28"/>
          <w:szCs w:val="28"/>
        </w:rPr>
        <w:t>+CMER</w:t>
      </w:r>
      <w:bookmarkEnd w:id="386"/>
      <w:bookmarkEnd w:id="387"/>
      <w:bookmarkEnd w:id="388"/>
      <w:bookmarkEnd w:id="389"/>
      <w:bookmarkEnd w:id="390"/>
      <w:bookmarkEnd w:id="391"/>
      <w:bookmarkEnd w:id="39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使用设置命令</w:t>
      </w:r>
      <w:r>
        <w:rPr>
          <w:rFonts w:ascii="Verdana" w:hAnsi="Verdana" w:cs="宋体"/>
          <w:spacing w:val="-7"/>
          <w:kern w:val="0"/>
          <w:position w:val="-2"/>
        </w:rPr>
        <w:t>,</w:t>
      </w:r>
      <w:r>
        <w:rPr>
          <w:rFonts w:ascii="Verdana" w:hAnsi="Verdana" w:cs="宋体"/>
          <w:spacing w:val="-7"/>
          <w:kern w:val="0"/>
          <w:position w:val="-2"/>
        </w:rPr>
        <w:t>可以启用或者禁用从</w:t>
      </w:r>
      <w:r>
        <w:rPr>
          <w:rFonts w:ascii="Verdana" w:hAnsi="Verdana" w:cs="宋体"/>
          <w:spacing w:val="-7"/>
          <w:kern w:val="0"/>
          <w:position w:val="-2"/>
        </w:rPr>
        <w:t>TA</w:t>
      </w:r>
      <w:r>
        <w:rPr>
          <w:rFonts w:ascii="Verdana" w:hAnsi="Verdana" w:cs="宋体"/>
          <w:spacing w:val="-7"/>
          <w:kern w:val="0"/>
          <w:position w:val="-2"/>
        </w:rPr>
        <w:t>到</w:t>
      </w:r>
      <w:r>
        <w:rPr>
          <w:rFonts w:ascii="Verdana" w:hAnsi="Verdana" w:cs="宋体"/>
          <w:spacing w:val="-7"/>
          <w:kern w:val="0"/>
          <w:position w:val="-2"/>
        </w:rPr>
        <w:t>TE</w:t>
      </w:r>
      <w:r>
        <w:rPr>
          <w:rFonts w:ascii="Verdana" w:hAnsi="Verdana" w:cs="宋体"/>
          <w:spacing w:val="-7"/>
          <w:kern w:val="0"/>
          <w:position w:val="-2"/>
        </w:rPr>
        <w:t>的事件报告的非请求结果码。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/>
          <w:spacing w:val="-7"/>
          <w:kern w:val="0"/>
          <w:position w:val="-2"/>
        </w:rPr>
        <w:t>使用查询命令可以获取当前该命令的参数设置，测试命令可以得到该命令参数的取值范围。</w:t>
      </w: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393" w:name="_Toc306200428"/>
      <w:bookmarkStart w:id="394" w:name="_Toc306261645"/>
      <w:bookmarkStart w:id="395" w:name="_Toc306262010"/>
      <w:bookmarkStart w:id="396" w:name="_Toc323386493"/>
      <w:bookmarkStart w:id="397" w:name="_Toc323386760"/>
      <w:bookmarkStart w:id="398" w:name="_Toc323386833"/>
      <w:bookmarkStart w:id="399" w:name="_Toc454616214"/>
      <w:bookmarkStart w:id="400" w:name="_Toc49065435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67</w:t>
        </w:r>
      </w:fldSimple>
      <w:r>
        <w:rPr>
          <w:rFonts w:ascii="Verdana" w:hAnsi="Verdana" w:cs="宋体"/>
          <w:spacing w:val="-7"/>
          <w:kern w:val="0"/>
          <w:position w:val="-2"/>
        </w:rPr>
        <w:t>: AT+CMER</w:t>
      </w:r>
      <w:bookmarkEnd w:id="393"/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bookmarkEnd w:id="394"/>
      <w:bookmarkEnd w:id="395"/>
      <w:bookmarkEnd w:id="396"/>
      <w:bookmarkEnd w:id="397"/>
      <w:bookmarkEnd w:id="398"/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399"/>
      <w:bookmarkEnd w:id="4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6"/>
        <w:gridCol w:w="3045"/>
        <w:gridCol w:w="3334"/>
        <w:gridCol w:w="1995"/>
      </w:tblGrid>
      <w:tr w:rsidR="00E31460">
        <w:tc>
          <w:tcPr>
            <w:tcW w:w="128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8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3045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=[&lt;mode&gt;[,&lt;keyp&gt;[,&lt;disp&gt;[,&lt;ind&gt;[,&lt;bfr&gt;]]]]]</w:t>
            </w:r>
          </w:p>
        </w:tc>
        <w:tc>
          <w:tcPr>
            <w:tcW w:w="3334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45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4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查询命令</w:t>
            </w:r>
          </w:p>
        </w:tc>
        <w:tc>
          <w:tcPr>
            <w:tcW w:w="3045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?</w:t>
            </w:r>
          </w:p>
        </w:tc>
        <w:tc>
          <w:tcPr>
            <w:tcW w:w="3334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+CMER: &lt;mode&gt;,&lt;keyp&gt;,&lt;disp&gt;,&lt;ind&gt;,&lt;bfr&gt;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45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测试命令</w:t>
            </w:r>
          </w:p>
        </w:tc>
        <w:tc>
          <w:tcPr>
            <w:tcW w:w="3045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=?</w:t>
            </w:r>
          </w:p>
        </w:tc>
        <w:tc>
          <w:tcPr>
            <w:tcW w:w="3334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+CMER: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(&lt;mode&gt;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),(&lt;keyp&gt;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),(&lt;disp&gt;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),(&lt;ind&gt;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),(&lt;bfr&gt;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AT+CMER</w:t>
            </w:r>
          </w:p>
        </w:tc>
        <w:tc>
          <w:tcPr>
            <w:tcW w:w="3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OK</w:t>
            </w:r>
          </w:p>
        </w:tc>
        <w:tc>
          <w:tcPr>
            <w:tcW w:w="19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28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=2,0,0,1,1</w:t>
            </w:r>
          </w:p>
        </w:tc>
        <w:tc>
          <w:tcPr>
            <w:tcW w:w="333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</w:p>
        </w:tc>
        <w:tc>
          <w:tcPr>
            <w:tcW w:w="333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128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?</w:t>
            </w:r>
          </w:p>
        </w:tc>
        <w:tc>
          <w:tcPr>
            <w:tcW w:w="3334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+CMER: 2,0,0,1,1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28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CMER</w:t>
            </w:r>
            <w:r>
              <w:rPr>
                <w:rFonts w:ascii="Verdana" w:hAnsi="Verdana"/>
                <w:sz w:val="18"/>
                <w:szCs w:val="18"/>
              </w:rPr>
              <w:t>=?</w:t>
            </w:r>
          </w:p>
        </w:tc>
        <w:tc>
          <w:tcPr>
            <w:tcW w:w="3334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+CMER:(0-3),(0),(0),(0-1),(0-1)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95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401" w:name="_Toc306200429"/>
      <w:bookmarkStart w:id="402" w:name="_Toc323386494"/>
      <w:bookmarkStart w:id="403" w:name="_Toc306262011"/>
      <w:bookmarkStart w:id="404" w:name="_Toc454616215"/>
      <w:bookmarkStart w:id="405" w:name="_Toc49065435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68</w:t>
        </w:r>
      </w:fldSimple>
      <w:r>
        <w:rPr>
          <w:rFonts w:ascii="Verdana" w:hAnsi="Verdana" w:cs="宋体"/>
          <w:spacing w:val="-7"/>
          <w:kern w:val="0"/>
          <w:position w:val="-2"/>
        </w:rPr>
        <w:t>: AT+CMER</w:t>
      </w:r>
      <w:bookmarkEnd w:id="401"/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bookmarkEnd w:id="402"/>
      <w:bookmarkEnd w:id="403"/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04"/>
      <w:bookmarkEnd w:id="40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630"/>
        <w:gridCol w:w="7980"/>
      </w:tblGrid>
      <w:tr w:rsidR="00E31460">
        <w:tc>
          <w:tcPr>
            <w:tcW w:w="10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9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02"/>
        </w:trPr>
        <w:tc>
          <w:tcPr>
            <w:tcW w:w="105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&lt;mode&gt;</w:t>
            </w: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将非请求结果码缓存到</w:t>
            </w:r>
            <w:r>
              <w:rPr>
                <w:rFonts w:ascii="Verdana" w:hAnsi="Verdana"/>
                <w:sz w:val="18"/>
                <w:szCs w:val="18"/>
              </w:rPr>
              <w:t>TA</w:t>
            </w:r>
            <w:r>
              <w:rPr>
                <w:rFonts w:ascii="Verdana" w:hAnsi="Verdana"/>
                <w:sz w:val="18"/>
                <w:szCs w:val="18"/>
              </w:rPr>
              <w:t>中；如果当前的</w:t>
            </w:r>
            <w:r>
              <w:rPr>
                <w:rFonts w:ascii="Verdana" w:hAnsi="Verdana"/>
                <w:sz w:val="18"/>
                <w:szCs w:val="18"/>
              </w:rPr>
              <w:t>buf</w:t>
            </w:r>
            <w:r>
              <w:rPr>
                <w:rFonts w:ascii="Verdana" w:hAnsi="Verdana"/>
                <w:sz w:val="18"/>
                <w:szCs w:val="18"/>
              </w:rPr>
              <w:t>已经存满，非请求结果码将会保存在其他地方或者丢弃</w:t>
            </w:r>
            <w:r>
              <w:rPr>
                <w:rFonts w:ascii="Verdana" w:hAnsi="Verdana"/>
                <w:sz w:val="18"/>
                <w:szCs w:val="18"/>
              </w:rPr>
              <w:t>buf</w:t>
            </w:r>
            <w:r>
              <w:rPr>
                <w:rFonts w:ascii="Verdana" w:hAnsi="Verdana"/>
                <w:sz w:val="18"/>
                <w:szCs w:val="18"/>
              </w:rPr>
              <w:t>中存储的最老的记录。</w:t>
            </w:r>
          </w:p>
        </w:tc>
      </w:tr>
      <w:tr w:rsidR="00E31460">
        <w:trPr>
          <w:trHeight w:val="269"/>
        </w:trPr>
        <w:tc>
          <w:tcPr>
            <w:tcW w:w="10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980" w:type="dxa"/>
          </w:tcPr>
          <w:p w:rsidR="00E31460" w:rsidRDefault="00E31460">
            <w:pPr>
              <w:pStyle w:val="B1"/>
              <w:ind w:left="14" w:firstLine="0"/>
              <w:jc w:val="both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sz w:val="18"/>
                <w:szCs w:val="18"/>
                <w:lang w:eastAsia="zh-CN"/>
              </w:rPr>
              <w:t>当存在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TA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noBreakHyphen/>
              <w:t>TE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链路时（处于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on_line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数据模式），丢弃非请求结果码；除此以外，直接发送到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TE</w:t>
            </w:r>
          </w:p>
        </w:tc>
      </w:tr>
      <w:tr w:rsidR="00E31460">
        <w:trPr>
          <w:trHeight w:val="102"/>
        </w:trPr>
        <w:tc>
          <w:tcPr>
            <w:tcW w:w="10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当存在</w:t>
            </w:r>
            <w:r>
              <w:rPr>
                <w:rFonts w:ascii="Verdana" w:hAnsi="Verdana"/>
                <w:sz w:val="18"/>
                <w:szCs w:val="18"/>
              </w:rPr>
              <w:t>TA</w:t>
            </w:r>
            <w:r>
              <w:rPr>
                <w:rFonts w:ascii="Verdana" w:hAnsi="Verdana"/>
                <w:sz w:val="18"/>
                <w:szCs w:val="18"/>
              </w:rPr>
              <w:noBreakHyphen/>
              <w:t>TE</w:t>
            </w:r>
            <w:r>
              <w:rPr>
                <w:rFonts w:ascii="Verdana" w:hAnsi="Verdana"/>
                <w:sz w:val="18"/>
                <w:szCs w:val="18"/>
              </w:rPr>
              <w:t>链路时（处于</w:t>
            </w:r>
            <w:r>
              <w:rPr>
                <w:rFonts w:ascii="Verdana" w:hAnsi="Verdana"/>
                <w:sz w:val="18"/>
                <w:szCs w:val="18"/>
              </w:rPr>
              <w:t>on_line</w:t>
            </w:r>
            <w:r>
              <w:rPr>
                <w:rFonts w:ascii="Verdana" w:hAnsi="Verdana"/>
                <w:sz w:val="18"/>
                <w:szCs w:val="18"/>
              </w:rPr>
              <w:t>数据模式），将非请求结果码缓存到</w:t>
            </w:r>
            <w:r>
              <w:rPr>
                <w:rFonts w:ascii="Verdana" w:hAnsi="Verdana"/>
                <w:sz w:val="18"/>
                <w:szCs w:val="18"/>
              </w:rPr>
              <w:t>TA</w:t>
            </w:r>
            <w:r>
              <w:rPr>
                <w:rFonts w:ascii="Verdana" w:hAnsi="Verdana"/>
                <w:sz w:val="18"/>
                <w:szCs w:val="18"/>
              </w:rPr>
              <w:t>中，收到之后将其刷新到</w:t>
            </w:r>
            <w:r>
              <w:rPr>
                <w:rFonts w:ascii="Verdana" w:hAnsi="Verdana"/>
                <w:sz w:val="18"/>
                <w:szCs w:val="18"/>
              </w:rPr>
              <w:t>TE</w:t>
            </w:r>
            <w:r>
              <w:rPr>
                <w:rFonts w:ascii="Verdana" w:hAnsi="Verdana"/>
                <w:sz w:val="18"/>
                <w:szCs w:val="18"/>
              </w:rPr>
              <w:t>中；除此以外，直接发送到</w:t>
            </w:r>
            <w:r>
              <w:rPr>
                <w:rFonts w:ascii="Verdana" w:hAnsi="Verdana"/>
                <w:sz w:val="18"/>
                <w:szCs w:val="18"/>
              </w:rPr>
              <w:t xml:space="preserve">TE. </w:t>
            </w:r>
          </w:p>
        </w:tc>
      </w:tr>
      <w:tr w:rsidR="00E31460">
        <w:trPr>
          <w:trHeight w:val="102"/>
        </w:trPr>
        <w:tc>
          <w:tcPr>
            <w:tcW w:w="10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将非请求结果码直接发送到</w:t>
            </w:r>
            <w:r>
              <w:rPr>
                <w:rFonts w:ascii="Verdana" w:hAnsi="Verdana"/>
                <w:sz w:val="18"/>
                <w:szCs w:val="18"/>
              </w:rPr>
              <w:t>TE</w:t>
            </w:r>
          </w:p>
        </w:tc>
      </w:tr>
      <w:tr w:rsidR="00E31460">
        <w:trPr>
          <w:trHeight w:val="295"/>
        </w:trPr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&lt;keyp&gt;</w:t>
            </w: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当前不支持按键事件报告</w:t>
            </w:r>
          </w:p>
        </w:tc>
      </w:tr>
      <w:tr w:rsidR="00E31460"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&lt;disp&gt;</w:t>
            </w: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当前不支持显示事件报告</w:t>
            </w:r>
          </w:p>
        </w:tc>
      </w:tr>
      <w:tr w:rsidR="00E31460">
        <w:trPr>
          <w:trHeight w:val="373"/>
        </w:trPr>
        <w:tc>
          <w:tcPr>
            <w:tcW w:w="105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&lt;ind&gt;</w:t>
            </w: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不上报指示事件报告</w:t>
            </w:r>
          </w:p>
        </w:tc>
      </w:tr>
      <w:tr w:rsidR="00E31460">
        <w:trPr>
          <w:trHeight w:val="407"/>
        </w:trPr>
        <w:tc>
          <w:tcPr>
            <w:tcW w:w="10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通过</w:t>
            </w:r>
            <w:r>
              <w:rPr>
                <w:rFonts w:ascii="Verdana" w:hAnsi="Verdana"/>
                <w:sz w:val="18"/>
                <w:szCs w:val="18"/>
              </w:rPr>
              <w:t>+CIEV: &lt;ind&gt;,&lt;value&gt;</w:t>
            </w:r>
            <w:r>
              <w:rPr>
                <w:rFonts w:ascii="Verdana" w:hAnsi="Verdana"/>
                <w:sz w:val="18"/>
                <w:szCs w:val="18"/>
              </w:rPr>
              <w:t>表示指示事件报告；</w:t>
            </w:r>
          </w:p>
        </w:tc>
      </w:tr>
      <w:tr w:rsidR="00E31460">
        <w:trPr>
          <w:trHeight w:val="355"/>
        </w:trPr>
        <w:tc>
          <w:tcPr>
            <w:tcW w:w="105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&lt;bfr&gt;</w:t>
            </w: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</w:t>
            </w:r>
            <w:r>
              <w:rPr>
                <w:rFonts w:ascii="Verdana" w:hAnsi="Verdana"/>
                <w:sz w:val="18"/>
                <w:szCs w:val="18"/>
              </w:rPr>
              <w:t>&lt;mode&gt; 1...3</w:t>
            </w:r>
            <w:r>
              <w:rPr>
                <w:rFonts w:ascii="Verdana" w:hAnsi="Verdana"/>
                <w:sz w:val="18"/>
                <w:szCs w:val="18"/>
              </w:rPr>
              <w:t>时，清空该命令定义的非请求结果码的</w:t>
            </w:r>
            <w:r>
              <w:rPr>
                <w:rFonts w:ascii="Verdana" w:hAnsi="Verdana"/>
                <w:sz w:val="18"/>
                <w:szCs w:val="18"/>
              </w:rPr>
              <w:t>TA</w:t>
            </w:r>
            <w:r>
              <w:rPr>
                <w:rFonts w:ascii="Verdana" w:hAnsi="Verdana"/>
                <w:sz w:val="18"/>
                <w:szCs w:val="18"/>
              </w:rPr>
              <w:t>缓存区；</w:t>
            </w:r>
          </w:p>
        </w:tc>
      </w:tr>
      <w:tr w:rsidR="00E31460">
        <w:tc>
          <w:tcPr>
            <w:tcW w:w="10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980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</w:t>
            </w:r>
            <w:r>
              <w:rPr>
                <w:rFonts w:ascii="Verdana" w:hAnsi="Verdana"/>
                <w:sz w:val="18"/>
                <w:szCs w:val="18"/>
              </w:rPr>
              <w:t>&lt;mode&gt; 1...3</w:t>
            </w:r>
            <w:r>
              <w:rPr>
                <w:rFonts w:ascii="Verdana" w:hAnsi="Verdana"/>
                <w:sz w:val="18"/>
                <w:szCs w:val="18"/>
              </w:rPr>
              <w:t>时，将该命令定义的非请求结果码的</w:t>
            </w:r>
            <w:r>
              <w:rPr>
                <w:rFonts w:ascii="Verdana" w:hAnsi="Verdana"/>
                <w:sz w:val="18"/>
                <w:szCs w:val="18"/>
              </w:rPr>
              <w:t>TA</w:t>
            </w:r>
            <w:r>
              <w:rPr>
                <w:rFonts w:ascii="Verdana" w:hAnsi="Verdana"/>
                <w:sz w:val="18"/>
                <w:szCs w:val="18"/>
              </w:rPr>
              <w:t>缓存区刷新到</w:t>
            </w:r>
            <w:r>
              <w:rPr>
                <w:rFonts w:ascii="Verdana" w:hAnsi="Verdana"/>
                <w:sz w:val="18"/>
                <w:szCs w:val="18"/>
              </w:rPr>
              <w:t>TE</w:t>
            </w:r>
            <w:r>
              <w:rPr>
                <w:rFonts w:ascii="Verdana" w:hAnsi="Verdana"/>
                <w:sz w:val="18"/>
                <w:szCs w:val="18"/>
              </w:rPr>
              <w:t>中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406" w:name="_Toc454615782"/>
      <w:bookmarkStart w:id="407" w:name="_Toc364787489"/>
      <w:bookmarkStart w:id="408" w:name="_Toc364786558"/>
      <w:bookmarkStart w:id="409" w:name="_Toc474848838"/>
      <w:bookmarkStart w:id="410" w:name="_Toc490654168"/>
      <w:r>
        <w:rPr>
          <w:rFonts w:ascii="Verdana" w:hAnsi="Verdana"/>
          <w:sz w:val="28"/>
          <w:szCs w:val="28"/>
        </w:rPr>
        <w:t>手机活动状态</w:t>
      </w:r>
      <w:r>
        <w:rPr>
          <w:rFonts w:ascii="Verdana" w:hAnsi="Verdana"/>
          <w:kern w:val="0"/>
          <w:sz w:val="28"/>
          <w:szCs w:val="28"/>
        </w:rPr>
        <w:t>：</w:t>
      </w:r>
      <w:r>
        <w:rPr>
          <w:rFonts w:ascii="Verdana" w:hAnsi="Verdana"/>
          <w:kern w:val="0"/>
          <w:sz w:val="28"/>
          <w:szCs w:val="28"/>
        </w:rPr>
        <w:t>AT+CPAS</w:t>
      </w:r>
      <w:bookmarkEnd w:id="406"/>
      <w:bookmarkEnd w:id="407"/>
      <w:bookmarkEnd w:id="408"/>
      <w:bookmarkEnd w:id="409"/>
      <w:bookmarkEnd w:id="410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执行指令返回</w:t>
      </w:r>
      <w:r>
        <w:rPr>
          <w:rFonts w:ascii="Verdana" w:hAnsi="Verdana" w:cs="宋体"/>
          <w:kern w:val="0"/>
        </w:rPr>
        <w:t xml:space="preserve"> MT </w:t>
      </w:r>
      <w:r>
        <w:rPr>
          <w:rFonts w:ascii="Verdana" w:hAnsi="Verdana" w:cs="宋体"/>
          <w:kern w:val="0"/>
        </w:rPr>
        <w:t>的活动状态</w:t>
      </w:r>
      <w:r>
        <w:rPr>
          <w:rFonts w:ascii="Verdana" w:hAnsi="Verdana" w:cs="宋体"/>
          <w:kern w:val="0"/>
        </w:rPr>
        <w:t>&lt;pas&gt;</w:t>
      </w:r>
      <w:r>
        <w:rPr>
          <w:rFonts w:ascii="Verdana" w:hAnsi="Verdana" w:cs="宋体"/>
          <w:kern w:val="0"/>
        </w:rPr>
        <w:t>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411" w:name="_Toc454616264"/>
      <w:bookmarkStart w:id="412" w:name="_Toc474848414"/>
      <w:bookmarkStart w:id="413" w:name="_Toc49065436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69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AT+CPAS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11"/>
      <w:bookmarkEnd w:id="412"/>
      <w:bookmarkEnd w:id="4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25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25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AT+CPAS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+CPAS: &lt;pas&gt;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AT+CPAS=?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+CPAS: (&lt;pas&gt;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 xml:space="preserve">)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AT+CPAS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+CPAS: 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READY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状态，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准备就绪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RING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+CPAS: 3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振铃状态</w:t>
            </w: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CONNECT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+CPAS: 4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shd w:val="clear" w:color="auto" w:fill="99CCFF"/>
            <w:vAlign w:val="center"/>
          </w:tcPr>
          <w:p w:rsidR="00E31460" w:rsidRDefault="00E3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正在通话中或数据连接状态（适用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2G/3G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AT+CPAS=?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+CPAS: (0,3,4)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14" w:name="_Toc454616265"/>
      <w:bookmarkStart w:id="415" w:name="_Toc474848415"/>
      <w:bookmarkStart w:id="416" w:name="_Toc49065436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AT+CPAS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14"/>
      <w:bookmarkEnd w:id="415"/>
      <w:bookmarkEnd w:id="4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65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65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&lt;pas&gt;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准备就绪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不可用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未知，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未准备好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振铃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呼叫进行中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65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睡眠，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ME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未准备好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417" w:name="_Toc364786560"/>
      <w:bookmarkStart w:id="418" w:name="_Toc364787491"/>
      <w:bookmarkStart w:id="419" w:name="_Toc287455686"/>
      <w:bookmarkStart w:id="420" w:name="_Toc454615784"/>
      <w:bookmarkStart w:id="421" w:name="_Toc274669995"/>
      <w:bookmarkStart w:id="422" w:name="_Toc474848840"/>
      <w:bookmarkStart w:id="423" w:name="_Toc490654169"/>
      <w:r>
        <w:rPr>
          <w:rFonts w:ascii="Verdana" w:hAnsi="Verdana"/>
          <w:sz w:val="28"/>
          <w:szCs w:val="28"/>
        </w:rPr>
        <w:t>查询所有可用</w:t>
      </w:r>
      <w:r>
        <w:rPr>
          <w:rFonts w:ascii="Verdana" w:hAnsi="Verdana"/>
          <w:kern w:val="0"/>
          <w:sz w:val="28"/>
          <w:szCs w:val="28"/>
        </w:rPr>
        <w:t>AT</w:t>
      </w:r>
      <w:r>
        <w:rPr>
          <w:rFonts w:ascii="Verdana" w:hAnsi="Verdana"/>
          <w:kern w:val="0"/>
          <w:sz w:val="28"/>
          <w:szCs w:val="28"/>
        </w:rPr>
        <w:t>指令：</w:t>
      </w:r>
      <w:r>
        <w:rPr>
          <w:rFonts w:ascii="Verdana" w:hAnsi="Verdana"/>
          <w:kern w:val="0"/>
          <w:sz w:val="28"/>
          <w:szCs w:val="28"/>
        </w:rPr>
        <w:t>AT+CLAC</w:t>
      </w:r>
      <w:bookmarkEnd w:id="417"/>
      <w:bookmarkEnd w:id="418"/>
      <w:bookmarkEnd w:id="419"/>
      <w:bookmarkEnd w:id="420"/>
      <w:bookmarkEnd w:id="421"/>
      <w:bookmarkEnd w:id="422"/>
      <w:bookmarkEnd w:id="423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该指令用于查询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中的一个或多个</w:t>
      </w:r>
      <w:r>
        <w:rPr>
          <w:rFonts w:ascii="Verdana" w:hAnsi="Verdana" w:cs="宋体"/>
          <w:kern w:val="0"/>
        </w:rPr>
        <w:t>AT</w:t>
      </w:r>
      <w:r>
        <w:rPr>
          <w:rFonts w:ascii="Verdana" w:hAnsi="Verdana" w:cs="宋体"/>
          <w:kern w:val="0"/>
        </w:rPr>
        <w:t>指令行。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424" w:name="_Toc454616268"/>
      <w:bookmarkStart w:id="425" w:name="_Toc474848418"/>
      <w:bookmarkStart w:id="426" w:name="_Toc49065436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AT+CLAC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24"/>
      <w:bookmarkEnd w:id="425"/>
      <w:bookmarkEnd w:id="4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25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25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AT+CLAC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&lt;AT Command1&gt; [&lt;CR&gt;&lt;LF&gt;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&lt;ATCommand2&gt;[</w:t>
            </w:r>
            <w:r>
              <w:rPr>
                <w:rFonts w:ascii="Verdana" w:hAnsi="Verdana"/>
              </w:rPr>
              <w:t>…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]]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32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27" w:name="_Toc454616269"/>
      <w:bookmarkStart w:id="428" w:name="_Toc474848419"/>
      <w:bookmarkStart w:id="429" w:name="_Toc49065436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AT+CLAC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27"/>
      <w:bookmarkEnd w:id="428"/>
      <w:bookmarkEnd w:id="4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7748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774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&lt;AT Command &gt;</w:t>
            </w:r>
          </w:p>
        </w:tc>
        <w:tc>
          <w:tcPr>
            <w:tcW w:w="774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定义了包括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前缀在</w:t>
            </w:r>
            <w:r>
              <w:rPr>
                <w:rFonts w:ascii="Verdana" w:hAnsi="Verdana" w:cs="宋体"/>
                <w:spacing w:val="-1"/>
                <w:kern w:val="0"/>
                <w:sz w:val="18"/>
                <w:szCs w:val="18"/>
              </w:rPr>
              <w:t>内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</w:tr>
    </w:tbl>
    <w:p w:rsidR="00E31460" w:rsidRDefault="00E31460">
      <w:pPr>
        <w:pStyle w:val="2"/>
        <w:numPr>
          <w:ilvl w:val="1"/>
          <w:numId w:val="8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sz w:val="28"/>
          <w:szCs w:val="28"/>
        </w:rPr>
      </w:pPr>
      <w:bookmarkStart w:id="430" w:name="_Toc490654170"/>
      <w:r>
        <w:rPr>
          <w:rFonts w:ascii="Verdana" w:hAnsi="Verdana" w:hint="eastAsia"/>
          <w:sz w:val="28"/>
          <w:szCs w:val="28"/>
        </w:rPr>
        <w:t>关机命令：</w:t>
      </w:r>
      <w:r>
        <w:rPr>
          <w:rFonts w:ascii="Verdana" w:hAnsi="Verdana" w:hint="eastAsia"/>
          <w:sz w:val="28"/>
          <w:szCs w:val="28"/>
        </w:rPr>
        <w:t>AT$QCPWRDN</w:t>
      </w:r>
      <w:bookmarkEnd w:id="43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431" w:name="_Toc49065436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73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AT$QCPWRDN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2520"/>
        <w:gridCol w:w="2454"/>
        <w:gridCol w:w="3465"/>
      </w:tblGrid>
      <w:tr w:rsidR="00E31460">
        <w:tc>
          <w:tcPr>
            <w:tcW w:w="12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$QCPWRDN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软件关机命令</w:t>
            </w:r>
          </w:p>
        </w:tc>
      </w:tr>
      <w:tr w:rsidR="00E31460">
        <w:tc>
          <w:tcPr>
            <w:tcW w:w="1221" w:type="dxa"/>
            <w:vAlign w:val="center"/>
          </w:tcPr>
          <w:p w:rsidR="00E31460" w:rsidRDefault="00E3146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$QCPWRDN=?</w:t>
            </w:r>
          </w:p>
        </w:tc>
        <w:tc>
          <w:tcPr>
            <w:tcW w:w="2454" w:type="dxa"/>
            <w:vAlign w:val="center"/>
          </w:tcPr>
          <w:p w:rsidR="00E31460" w:rsidRDefault="00E31460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432" w:name="_Toc490654171"/>
      <w:r>
        <w:rPr>
          <w:rFonts w:ascii="Verdana" w:hAnsi="Verdana"/>
          <w:sz w:val="32"/>
          <w:szCs w:val="32"/>
        </w:rPr>
        <w:lastRenderedPageBreak/>
        <w:t>呼叫控制指令</w:t>
      </w:r>
      <w:bookmarkEnd w:id="432"/>
    </w:p>
    <w:p w:rsidR="00E31460" w:rsidRDefault="00E31460">
      <w:pPr>
        <w:pStyle w:val="2"/>
        <w:numPr>
          <w:ilvl w:val="1"/>
          <w:numId w:val="11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</w:rPr>
      </w:pPr>
      <w:bookmarkStart w:id="433" w:name="_Toc274669950"/>
      <w:bookmarkStart w:id="434" w:name="_Toc287455641"/>
      <w:bookmarkStart w:id="435" w:name="_Toc364786492"/>
      <w:bookmarkStart w:id="436" w:name="_Toc364787423"/>
      <w:bookmarkStart w:id="437" w:name="_Toc490654172"/>
      <w:r>
        <w:rPr>
          <w:rFonts w:ascii="Verdana" w:hAnsi="Verdana"/>
          <w:kern w:val="0"/>
          <w:sz w:val="28"/>
          <w:szCs w:val="28"/>
        </w:rPr>
        <w:t>电话拨号</w:t>
      </w:r>
      <w:bookmarkEnd w:id="433"/>
      <w:bookmarkEnd w:id="434"/>
      <w:r>
        <w:rPr>
          <w:rFonts w:ascii="Verdana" w:hAnsi="Verdana"/>
          <w:kern w:val="0"/>
          <w:sz w:val="28"/>
          <w:szCs w:val="28"/>
        </w:rPr>
        <w:t>: ATD</w:t>
      </w:r>
      <w:bookmarkEnd w:id="435"/>
      <w:bookmarkEnd w:id="436"/>
      <w:bookmarkEnd w:id="437"/>
    </w:p>
    <w:p w:rsidR="00E31460" w:rsidRDefault="00E31460">
      <w:pPr>
        <w:pStyle w:val="3"/>
        <w:numPr>
          <w:ilvl w:val="2"/>
          <w:numId w:val="11"/>
        </w:numPr>
        <w:tabs>
          <w:tab w:val="clear" w:pos="1440"/>
          <w:tab w:val="left" w:pos="720"/>
          <w:tab w:val="left" w:pos="1050"/>
        </w:tabs>
        <w:rPr>
          <w:rFonts w:ascii="Verdana" w:hAnsi="Verdana"/>
          <w:kern w:val="0"/>
          <w:sz w:val="28"/>
          <w:szCs w:val="28"/>
        </w:rPr>
      </w:pPr>
      <w:bookmarkStart w:id="438" w:name="_Toc274669951"/>
      <w:bookmarkStart w:id="439" w:name="_Toc287455642"/>
      <w:bookmarkStart w:id="440" w:name="_Toc364786493"/>
      <w:bookmarkStart w:id="441" w:name="_Toc364787424"/>
      <w:bookmarkStart w:id="442" w:name="_Toc490654173"/>
      <w:r>
        <w:rPr>
          <w:rFonts w:ascii="Verdana" w:hAnsi="宋体"/>
          <w:kern w:val="0"/>
          <w:sz w:val="28"/>
          <w:szCs w:val="28"/>
        </w:rPr>
        <w:t>移动台主叫</w:t>
      </w:r>
      <w:r>
        <w:rPr>
          <w:rFonts w:ascii="Verdana" w:hAnsi="Verdana"/>
          <w:kern w:val="0"/>
          <w:sz w:val="28"/>
          <w:szCs w:val="28"/>
        </w:rPr>
        <w:t>(</w:t>
      </w:r>
      <w:r>
        <w:rPr>
          <w:rFonts w:ascii="Verdana" w:hAnsi="Verdana"/>
          <w:kern w:val="0"/>
          <w:sz w:val="28"/>
          <w:szCs w:val="28"/>
        </w:rPr>
        <w:t>数据</w:t>
      </w:r>
      <w:r>
        <w:rPr>
          <w:rFonts w:ascii="Verdana" w:hAnsi="Verdana"/>
          <w:kern w:val="0"/>
          <w:sz w:val="28"/>
          <w:szCs w:val="28"/>
        </w:rPr>
        <w:t>)</w:t>
      </w:r>
      <w:r>
        <w:rPr>
          <w:rFonts w:ascii="Verdana" w:hAnsi="宋体"/>
          <w:kern w:val="0"/>
          <w:sz w:val="28"/>
          <w:szCs w:val="28"/>
        </w:rPr>
        <w:t>：</w:t>
      </w:r>
      <w:r>
        <w:rPr>
          <w:rFonts w:ascii="Verdana" w:hAnsi="Verdana"/>
          <w:kern w:val="0"/>
          <w:sz w:val="28"/>
          <w:szCs w:val="28"/>
        </w:rPr>
        <w:t>ATD[&lt;dial_string&gt;]</w:t>
      </w:r>
      <w:bookmarkEnd w:id="438"/>
      <w:bookmarkEnd w:id="439"/>
      <w:bookmarkEnd w:id="440"/>
      <w:bookmarkEnd w:id="441"/>
      <w:bookmarkEnd w:id="442"/>
    </w:p>
    <w:p w:rsidR="00E31460" w:rsidRDefault="00E31460">
      <w:pPr>
        <w:tabs>
          <w:tab w:val="left" w:pos="9652"/>
        </w:tabs>
        <w:autoSpaceDE w:val="0"/>
        <w:autoSpaceDN w:val="0"/>
        <w:adjustRightInd w:val="0"/>
        <w:ind w:rightChars="-3" w:right="-6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执行指令，用于建立数据</w:t>
      </w:r>
      <w:r>
        <w:rPr>
          <w:rFonts w:ascii="Verdana" w:hAnsi="Verdana" w:cs="宋体" w:hint="eastAsia"/>
          <w:kern w:val="0"/>
        </w:rPr>
        <w:t>连接</w:t>
      </w:r>
      <w:r>
        <w:rPr>
          <w:rFonts w:ascii="Verdana" w:hAnsi="Verdana" w:cs="宋体"/>
          <w:kern w:val="0"/>
        </w:rPr>
        <w:t>的主叫。如果在执行过程中收</w:t>
      </w:r>
      <w:r>
        <w:rPr>
          <w:rFonts w:ascii="Verdana" w:hAnsi="Verdana" w:cs="宋体"/>
          <w:spacing w:val="-7"/>
          <w:kern w:val="0"/>
          <w:position w:val="-2"/>
        </w:rPr>
        <w:t>到</w:t>
      </w:r>
      <w:r>
        <w:rPr>
          <w:rFonts w:ascii="Verdana" w:hAnsi="Verdana" w:cs="宋体"/>
          <w:spacing w:val="-7"/>
          <w:kern w:val="0"/>
          <w:position w:val="-2"/>
        </w:rPr>
        <w:t>ATH</w:t>
      </w:r>
      <w:r>
        <w:rPr>
          <w:rFonts w:ascii="Verdana" w:hAnsi="Verdana" w:cs="宋体"/>
          <w:spacing w:val="-7"/>
          <w:kern w:val="0"/>
          <w:position w:val="-2"/>
        </w:rPr>
        <w:t>指令，</w:t>
      </w:r>
      <w:r>
        <w:rPr>
          <w:rFonts w:ascii="Verdana" w:hAnsi="Verdana" w:cs="宋体"/>
          <w:kern w:val="0"/>
        </w:rPr>
        <w:t>则该指令可能终止执行。但是，在建立连接的某些状态下</w:t>
      </w:r>
      <w:r>
        <w:rPr>
          <w:rFonts w:ascii="Verdana" w:hAnsi="Verdana" w:cs="宋体"/>
          <w:kern w:val="0"/>
        </w:rPr>
        <w:t>(</w:t>
      </w:r>
      <w:r>
        <w:rPr>
          <w:rFonts w:ascii="Verdana" w:hAnsi="Verdana" w:cs="宋体"/>
          <w:kern w:val="0"/>
        </w:rPr>
        <w:t>比如：信号交换</w:t>
      </w:r>
      <w:r>
        <w:rPr>
          <w:rFonts w:ascii="Verdana" w:hAnsi="Verdana" w:cs="宋体"/>
          <w:kern w:val="0"/>
        </w:rPr>
        <w:t>)</w:t>
      </w:r>
      <w:r>
        <w:rPr>
          <w:rFonts w:ascii="Verdana" w:hAnsi="Verdana" w:cs="宋体"/>
          <w:kern w:val="0"/>
        </w:rPr>
        <w:t>，该指令不会终止执行。</w:t>
      </w:r>
    </w:p>
    <w:p w:rsidR="00E31460" w:rsidRDefault="00E31460">
      <w:pPr>
        <w:rPr>
          <w:rFonts w:ascii="Verdana" w:hAnsi="Verdana"/>
        </w:rPr>
      </w:pPr>
      <w:bookmarkStart w:id="443" w:name="_Toc49065436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ATD[&lt;dial_string&gt;]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7"/>
        <w:gridCol w:w="2263"/>
        <w:gridCol w:w="2835"/>
        <w:gridCol w:w="3465"/>
      </w:tblGrid>
      <w:tr w:rsidR="00E31460"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26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9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26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ATD[&lt;dial_string&gt;]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+CME ERROR: &lt;err&gt;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109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BUSY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遇忙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参数设置为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ATX3)</w:t>
            </w:r>
          </w:p>
        </w:tc>
      </w:tr>
      <w:tr w:rsidR="00E31460">
        <w:tc>
          <w:tcPr>
            <w:tcW w:w="109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 CARRIER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无法建立连接</w:t>
            </w:r>
          </w:p>
        </w:tc>
      </w:tr>
      <w:tr w:rsidR="00E31460">
        <w:tc>
          <w:tcPr>
            <w:tcW w:w="109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CONNECT&lt;text&gt;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如果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连接呼叫成功，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TA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将切换到数据状态。说明：只有当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ATX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的参数设置为大于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时才输出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&lt;text&gt;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返回结果</w:t>
            </w:r>
          </w:p>
        </w:tc>
      </w:tr>
      <w:tr w:rsidR="00E31460">
        <w:tc>
          <w:tcPr>
            <w:tcW w:w="109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4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1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第一次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表明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ATD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指令执行成功。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TA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返回到指令模式。</w:t>
            </w:r>
          </w:p>
        </w:tc>
      </w:tr>
      <w:tr w:rsidR="00E31460">
        <w:tc>
          <w:tcPr>
            <w:tcW w:w="109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26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ATD*99#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CONNECT</w:t>
            </w:r>
          </w:p>
        </w:tc>
        <w:tc>
          <w:tcPr>
            <w:tcW w:w="346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表示串口响应了该指令，表示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拨号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接通</w:t>
            </w:r>
          </w:p>
        </w:tc>
      </w:tr>
    </w:tbl>
    <w:p w:rsidR="00E31460" w:rsidRDefault="00E31460">
      <w:pPr>
        <w:autoSpaceDE w:val="0"/>
        <w:autoSpaceDN w:val="0"/>
        <w:adjustRightInd w:val="0"/>
        <w:ind w:rightChars="100" w:right="210"/>
        <w:rPr>
          <w:rFonts w:ascii="Verdana" w:hAnsi="Verdana" w:cs="宋体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44" w:name="_Toc49065436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ATD[&lt;dial_string&gt;]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7"/>
        <w:gridCol w:w="8093"/>
      </w:tblGrid>
      <w:tr w:rsidR="00E31460">
        <w:tc>
          <w:tcPr>
            <w:tcW w:w="156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809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56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&lt;dial_string&gt;</w:t>
            </w:r>
          </w:p>
        </w:tc>
        <w:tc>
          <w:tcPr>
            <w:tcW w:w="809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拨号位字符串和可选配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V.25ter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修改量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拨号位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9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*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#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B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V.25ter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修改量：可忽略：，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逗号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), T, P, !, W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@</w:t>
            </w:r>
          </w:p>
        </w:tc>
      </w:tr>
    </w:tbl>
    <w:p w:rsidR="00E31460" w:rsidRDefault="00E31460">
      <w:pPr>
        <w:tabs>
          <w:tab w:val="left" w:pos="420"/>
        </w:tabs>
        <w:autoSpaceDE w:val="0"/>
        <w:autoSpaceDN w:val="0"/>
        <w:adjustRightInd w:val="0"/>
        <w:ind w:left="420"/>
        <w:jc w:val="left"/>
        <w:rPr>
          <w:rFonts w:ascii="Verdana" w:hAnsi="Verdana" w:cs="宋体"/>
          <w:kern w:val="0"/>
          <w:sz w:val="18"/>
          <w:szCs w:val="18"/>
        </w:rPr>
      </w:pPr>
    </w:p>
    <w:p w:rsidR="00E31460" w:rsidRDefault="00E31460">
      <w:pPr>
        <w:pStyle w:val="2"/>
        <w:numPr>
          <w:ilvl w:val="1"/>
          <w:numId w:val="11"/>
        </w:numPr>
        <w:tabs>
          <w:tab w:val="clear" w:pos="1080"/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445" w:name="_Toc274670032"/>
      <w:bookmarkStart w:id="446" w:name="_Toc364787432"/>
      <w:bookmarkStart w:id="447" w:name="_Toc364786501"/>
      <w:bookmarkStart w:id="448" w:name="_Toc287455723"/>
      <w:bookmarkStart w:id="449" w:name="_Toc490654174"/>
      <w:r>
        <w:rPr>
          <w:rFonts w:ascii="Verdana" w:hAnsi="Verdana"/>
          <w:kern w:val="0"/>
          <w:sz w:val="28"/>
          <w:szCs w:val="28"/>
        </w:rPr>
        <w:t>呼叫挂起</w:t>
      </w:r>
      <w:r>
        <w:rPr>
          <w:rFonts w:ascii="Verdana" w:hAnsi="Verdana"/>
          <w:kern w:val="0"/>
          <w:sz w:val="28"/>
          <w:szCs w:val="28"/>
        </w:rPr>
        <w:t>(</w:t>
      </w:r>
      <w:r>
        <w:rPr>
          <w:rFonts w:ascii="Verdana" w:hAnsi="Verdana"/>
          <w:kern w:val="0"/>
          <w:sz w:val="28"/>
          <w:szCs w:val="28"/>
        </w:rPr>
        <w:t>数据</w:t>
      </w:r>
      <w:r>
        <w:rPr>
          <w:rFonts w:ascii="Verdana" w:hAnsi="Verdana"/>
          <w:kern w:val="0"/>
          <w:sz w:val="28"/>
          <w:szCs w:val="28"/>
        </w:rPr>
        <w:t>): ATH</w:t>
      </w:r>
      <w:bookmarkEnd w:id="445"/>
      <w:bookmarkEnd w:id="446"/>
      <w:bookmarkEnd w:id="447"/>
      <w:bookmarkEnd w:id="448"/>
      <w:bookmarkEnd w:id="44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使用该指令，可终止当前的所有数据</w:t>
      </w:r>
      <w:r>
        <w:rPr>
          <w:rFonts w:ascii="Verdana" w:hAnsi="Verdana" w:cs="宋体" w:hint="eastAsia"/>
          <w:spacing w:val="-7"/>
          <w:kern w:val="0"/>
          <w:position w:val="-2"/>
        </w:rPr>
        <w:t>连接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50" w:name="_Toc49065436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ATH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ATH[&lt;n&gt;]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5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没有得到确认或不支持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51" w:name="_Toc49065436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ATH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终止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连接</w:t>
            </w:r>
          </w:p>
        </w:tc>
      </w:tr>
    </w:tbl>
    <w:p w:rsidR="00E31460" w:rsidRDefault="00E31460">
      <w:pPr>
        <w:autoSpaceDE w:val="0"/>
        <w:autoSpaceDN w:val="0"/>
        <w:adjustRightInd w:val="0"/>
        <w:ind w:rightChars="200" w:right="420"/>
        <w:rPr>
          <w:rFonts w:ascii="Verdana" w:hAnsi="Verdana" w:cs="宋体"/>
          <w:kern w:val="0"/>
          <w:position w:val="-1"/>
          <w:sz w:val="18"/>
          <w:szCs w:val="18"/>
        </w:rPr>
      </w:pPr>
    </w:p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eastAsia="黑体" w:hAnsi="Verdana"/>
          <w:kern w:val="0"/>
          <w:sz w:val="32"/>
          <w:szCs w:val="32"/>
        </w:rPr>
      </w:pPr>
      <w:bookmarkStart w:id="452" w:name="_Toc364786533"/>
      <w:bookmarkStart w:id="453" w:name="_Toc364785978"/>
      <w:bookmarkStart w:id="454" w:name="_Toc364787464"/>
      <w:bookmarkStart w:id="455" w:name="_Toc364786972"/>
      <w:bookmarkStart w:id="456" w:name="_Toc364762194"/>
      <w:bookmarkStart w:id="457" w:name="_Toc395286848"/>
      <w:bookmarkStart w:id="458" w:name="_Toc454615754"/>
      <w:bookmarkStart w:id="459" w:name="_Toc364847252"/>
      <w:bookmarkStart w:id="460" w:name="_Toc364847267"/>
      <w:bookmarkStart w:id="461" w:name="_Toc364787387"/>
      <w:bookmarkStart w:id="462" w:name="_Toc323805263"/>
      <w:bookmarkStart w:id="463" w:name="_Toc323805244"/>
      <w:bookmarkStart w:id="464" w:name="_Toc364786957"/>
      <w:bookmarkStart w:id="465" w:name="_Toc364786987"/>
      <w:bookmarkStart w:id="466" w:name="_Toc364781671"/>
      <w:bookmarkStart w:id="467" w:name="_Toc324408146"/>
      <w:bookmarkStart w:id="468" w:name="_Toc325542956"/>
      <w:bookmarkStart w:id="469" w:name="_Toc476750062"/>
      <w:bookmarkStart w:id="470" w:name="_Toc476755663"/>
      <w:bookmarkStart w:id="471" w:name="_Toc490654175"/>
      <w:r>
        <w:rPr>
          <w:rFonts w:ascii="Verdana" w:hAnsi="Verdana"/>
          <w:sz w:val="32"/>
          <w:szCs w:val="32"/>
        </w:rPr>
        <w:lastRenderedPageBreak/>
        <w:t>网络服务相关命令</w:t>
      </w:r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r>
        <w:rPr>
          <w:rFonts w:ascii="Verdana" w:hAnsi="Verdana"/>
          <w:sz w:val="32"/>
          <w:szCs w:val="32"/>
        </w:rPr>
        <w:t xml:space="preserve"> </w:t>
      </w: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472" w:name="_Toc454615756"/>
      <w:bookmarkStart w:id="473" w:name="_Toc364787466"/>
      <w:bookmarkStart w:id="474" w:name="_Toc364786535"/>
      <w:bookmarkStart w:id="475" w:name="_Toc480211522"/>
      <w:bookmarkStart w:id="476" w:name="_Toc490654176"/>
      <w:bookmarkStart w:id="477" w:name="_Toc454615757"/>
      <w:bookmarkStart w:id="478" w:name="_Toc364787467"/>
      <w:bookmarkStart w:id="479" w:name="_Toc364786536"/>
      <w:bookmarkStart w:id="480" w:name="_Toc287455656"/>
      <w:bookmarkStart w:id="481" w:name="_Toc274669965"/>
      <w:r>
        <w:rPr>
          <w:rFonts w:ascii="Verdana" w:hAnsi="Verdana" w:hint="eastAsia"/>
          <w:kern w:val="0"/>
          <w:sz w:val="28"/>
          <w:szCs w:val="28"/>
        </w:rPr>
        <w:t>EPS</w:t>
      </w:r>
      <w:r>
        <w:rPr>
          <w:rFonts w:ascii="Verdana" w:hAnsi="Verdana"/>
          <w:kern w:val="0"/>
          <w:sz w:val="28"/>
          <w:szCs w:val="28"/>
        </w:rPr>
        <w:t>网络注册状态：</w:t>
      </w:r>
      <w:r>
        <w:rPr>
          <w:rFonts w:ascii="Verdana" w:hAnsi="Verdana"/>
          <w:kern w:val="0"/>
          <w:sz w:val="28"/>
          <w:szCs w:val="28"/>
        </w:rPr>
        <w:t>AT+C</w:t>
      </w:r>
      <w:r>
        <w:rPr>
          <w:rFonts w:ascii="Verdana" w:hAnsi="Verdana" w:hint="eastAsia"/>
          <w:kern w:val="0"/>
          <w:sz w:val="28"/>
          <w:szCs w:val="28"/>
        </w:rPr>
        <w:t>E</w:t>
      </w:r>
      <w:r>
        <w:rPr>
          <w:rFonts w:ascii="Verdana" w:hAnsi="Verdana"/>
          <w:kern w:val="0"/>
          <w:sz w:val="28"/>
          <w:szCs w:val="28"/>
        </w:rPr>
        <w:t>REG</w:t>
      </w:r>
      <w:bookmarkEnd w:id="472"/>
      <w:bookmarkEnd w:id="473"/>
      <w:bookmarkEnd w:id="474"/>
      <w:bookmarkEnd w:id="475"/>
      <w:bookmarkEnd w:id="476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设置指令控制关于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LTE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/>
          <w:spacing w:val="-7"/>
          <w:kern w:val="0"/>
          <w:position w:val="-2"/>
        </w:rPr>
        <w:t>注册状态一些非请求结果码的显示。</w:t>
      </w:r>
    </w:p>
    <w:p w:rsidR="00E31460" w:rsidRDefault="00E31460">
      <w:pPr>
        <w:numPr>
          <w:ilvl w:val="0"/>
          <w:numId w:val="13"/>
        </w:numPr>
        <w:rPr>
          <w:rFonts w:ascii="Verdana" w:hAnsi="Verdana"/>
          <w:kern w:val="0"/>
        </w:rPr>
      </w:pPr>
      <w:bookmarkStart w:id="482" w:name="_Toc449516440"/>
      <w:r>
        <w:rPr>
          <w:rFonts w:ascii="Verdana"/>
          <w:kern w:val="0"/>
        </w:rPr>
        <w:t>当</w:t>
      </w:r>
      <w:r>
        <w:rPr>
          <w:rFonts w:ascii="Verdana" w:hAnsi="Verdana"/>
          <w:kern w:val="0"/>
        </w:rPr>
        <w:t xml:space="preserve">&lt;n&gt;=1 </w:t>
      </w:r>
      <w:r>
        <w:rPr>
          <w:rFonts w:ascii="Verdana"/>
          <w:kern w:val="0"/>
        </w:rPr>
        <w:t>并且</w:t>
      </w:r>
      <w:r>
        <w:rPr>
          <w:rFonts w:ascii="Verdana" w:hAnsi="Verdana"/>
          <w:kern w:val="0"/>
        </w:rPr>
        <w:t>MT</w:t>
      </w:r>
      <w:r>
        <w:rPr>
          <w:rFonts w:ascii="Verdana"/>
          <w:kern w:val="0"/>
        </w:rPr>
        <w:t>的</w:t>
      </w:r>
      <w:r>
        <w:rPr>
          <w:rFonts w:ascii="Verdana" w:hAnsi="Verdana"/>
          <w:kern w:val="0"/>
        </w:rPr>
        <w:t xml:space="preserve"> LTE </w:t>
      </w:r>
      <w:r>
        <w:rPr>
          <w:rFonts w:ascii="Verdana"/>
          <w:kern w:val="0"/>
        </w:rPr>
        <w:t>注册状态发生改变，此指令集控制非请求结果代码＋</w:t>
      </w:r>
      <w:r>
        <w:rPr>
          <w:rFonts w:ascii="Verdana" w:hAnsi="Verdana"/>
          <w:kern w:val="0"/>
        </w:rPr>
        <w:t>CEREG ,</w:t>
      </w:r>
      <w:r>
        <w:rPr>
          <w:rFonts w:ascii="Verdana"/>
          <w:kern w:val="0"/>
        </w:rPr>
        <w:t>即会有</w:t>
      </w:r>
      <w:r>
        <w:rPr>
          <w:rFonts w:ascii="Verdana" w:hAnsi="Verdana"/>
          <w:kern w:val="0"/>
        </w:rPr>
        <w:t>+CEREG:&lt;stat&gt;</w:t>
      </w:r>
      <w:r>
        <w:rPr>
          <w:rFonts w:ascii="Verdana"/>
          <w:kern w:val="0"/>
        </w:rPr>
        <w:t>的提示。</w:t>
      </w:r>
      <w:bookmarkEnd w:id="482"/>
    </w:p>
    <w:p w:rsidR="00E31460" w:rsidRDefault="00E31460">
      <w:pPr>
        <w:numPr>
          <w:ilvl w:val="0"/>
          <w:numId w:val="14"/>
        </w:numPr>
        <w:rPr>
          <w:rFonts w:ascii="Verdana" w:hAnsi="Verdana"/>
          <w:kern w:val="0"/>
        </w:rPr>
      </w:pPr>
      <w:bookmarkStart w:id="483" w:name="_Toc449516441"/>
      <w:r>
        <w:rPr>
          <w:rFonts w:ascii="Verdana"/>
          <w:kern w:val="0"/>
        </w:rPr>
        <w:t>当</w:t>
      </w:r>
      <w:r>
        <w:rPr>
          <w:rFonts w:ascii="Verdana" w:hAnsi="Verdana"/>
          <w:kern w:val="0"/>
        </w:rPr>
        <w:t xml:space="preserve">&lt;n&gt;=2 </w:t>
      </w:r>
      <w:r>
        <w:rPr>
          <w:rFonts w:ascii="Verdana"/>
          <w:kern w:val="0"/>
        </w:rPr>
        <w:t>并且注册小区发生改变，会有：</w:t>
      </w:r>
      <w:r>
        <w:rPr>
          <w:rFonts w:ascii="Verdana" w:hAnsi="Verdana"/>
          <w:kern w:val="0"/>
        </w:rPr>
        <w:t>+CEREG: &lt;stat&gt;[</w:t>
      </w:r>
      <w:r>
        <w:rPr>
          <w:rFonts w:ascii="Verdana" w:hAnsi="Verdana" w:hint="eastAsia"/>
          <w:kern w:val="0"/>
        </w:rPr>
        <w:t>,</w:t>
      </w:r>
      <w:r>
        <w:rPr>
          <w:rFonts w:ascii="Verdana" w:hAnsi="Verdana"/>
          <w:kern w:val="0"/>
        </w:rPr>
        <w:t>&lt;</w:t>
      </w:r>
      <w:r>
        <w:rPr>
          <w:rFonts w:ascii="Verdana" w:hAnsi="Verdana" w:hint="eastAsia"/>
          <w:kern w:val="0"/>
        </w:rPr>
        <w:t>t</w:t>
      </w:r>
      <w:r>
        <w:rPr>
          <w:rFonts w:ascii="Verdana" w:hAnsi="Verdana"/>
          <w:kern w:val="0"/>
        </w:rPr>
        <w:t>ac&gt;,&lt;rac&gt;,&lt;ci&gt;[,&lt;AcT&gt;]]</w:t>
      </w:r>
      <w:r>
        <w:rPr>
          <w:rFonts w:ascii="Verdana"/>
          <w:kern w:val="0"/>
        </w:rPr>
        <w:t>的提示。</w:t>
      </w:r>
      <w:bookmarkEnd w:id="483"/>
    </w:p>
    <w:p w:rsidR="00E31460" w:rsidRDefault="00E31460">
      <w:pPr>
        <w:numPr>
          <w:ilvl w:val="0"/>
          <w:numId w:val="14"/>
        </w:numPr>
        <w:rPr>
          <w:rFonts w:ascii="Verdana" w:hAnsi="Verdana"/>
          <w:kern w:val="0"/>
        </w:rPr>
      </w:pPr>
      <w:r>
        <w:rPr>
          <w:rFonts w:ascii="Verdana"/>
          <w:kern w:val="0"/>
        </w:rPr>
        <w:t>当</w:t>
      </w:r>
      <w:r>
        <w:rPr>
          <w:rFonts w:ascii="Verdana" w:hint="eastAsia"/>
          <w:kern w:val="0"/>
        </w:rPr>
        <w:t>UE</w:t>
      </w:r>
      <w:r>
        <w:rPr>
          <w:rFonts w:ascii="Verdana" w:hint="eastAsia"/>
          <w:kern w:val="0"/>
        </w:rPr>
        <w:t>通过应用</w:t>
      </w:r>
      <w:r>
        <w:rPr>
          <w:rFonts w:ascii="Verdana" w:hint="eastAsia"/>
          <w:kern w:val="0"/>
        </w:rPr>
        <w:t>PSM</w:t>
      </w:r>
      <w:r>
        <w:rPr>
          <w:rFonts w:ascii="Verdana" w:hint="eastAsia"/>
          <w:kern w:val="0"/>
        </w:rPr>
        <w:t>来降低功耗，且设置</w:t>
      </w:r>
      <w:r>
        <w:rPr>
          <w:rFonts w:ascii="Verdana" w:hAnsi="Verdana"/>
          <w:kern w:val="0"/>
        </w:rPr>
        <w:t>&lt;n&gt;=</w:t>
      </w:r>
      <w:r>
        <w:rPr>
          <w:rFonts w:ascii="Verdana" w:hAnsi="Verdana" w:hint="eastAsia"/>
          <w:kern w:val="0"/>
        </w:rPr>
        <w:t>4</w:t>
      </w:r>
      <w:r>
        <w:rPr>
          <w:rFonts w:ascii="Verdana" w:hAnsi="Verdana"/>
          <w:kern w:val="0"/>
        </w:rPr>
        <w:t xml:space="preserve"> </w:t>
      </w:r>
      <w:r>
        <w:rPr>
          <w:rFonts w:ascii="Verdana" w:hint="eastAsia"/>
          <w:kern w:val="0"/>
        </w:rPr>
        <w:t>时，若</w:t>
      </w:r>
      <w:r>
        <w:rPr>
          <w:rFonts w:ascii="Verdana"/>
          <w:kern w:val="0"/>
        </w:rPr>
        <w:t>注册小区发生改变，会有：</w:t>
      </w:r>
      <w:r>
        <w:rPr>
          <w:rFonts w:ascii="Verdana" w:hAnsi="Verdana"/>
          <w:kern w:val="0"/>
        </w:rPr>
        <w:t>+CEREG: &lt;stat&gt;[</w:t>
      </w:r>
      <w:r>
        <w:rPr>
          <w:rFonts w:ascii="Verdana" w:hAnsi="Verdana" w:hint="eastAsia"/>
          <w:kern w:val="0"/>
        </w:rPr>
        <w:t>,</w:t>
      </w:r>
      <w:r>
        <w:rPr>
          <w:rFonts w:ascii="Verdana" w:hAnsi="Verdana"/>
          <w:kern w:val="0"/>
        </w:rPr>
        <w:t>&lt;</w:t>
      </w:r>
      <w:r>
        <w:rPr>
          <w:rFonts w:ascii="Verdana" w:hAnsi="Verdana" w:hint="eastAsia"/>
          <w:kern w:val="0"/>
        </w:rPr>
        <w:t>t</w:t>
      </w:r>
      <w:r>
        <w:rPr>
          <w:rFonts w:ascii="Verdana" w:hAnsi="Verdana"/>
          <w:kern w:val="0"/>
        </w:rPr>
        <w:t>ac&gt;,&lt;rac&gt;,&lt;ci&gt;[,&lt;AcT&gt;]</w:t>
      </w:r>
      <w:r>
        <w:rPr>
          <w:rFonts w:ascii="Verdana" w:hAnsi="Verdana" w:hint="eastAsia"/>
          <w:kern w:val="0"/>
        </w:rPr>
        <w:t>[,,[,[&lt;Active-Time&gt;],[&lt;Periodic-TAU&gt;]]]</w:t>
      </w:r>
      <w:r>
        <w:rPr>
          <w:rFonts w:ascii="Verdana" w:hAnsi="Verdana"/>
          <w:kern w:val="0"/>
        </w:rPr>
        <w:t>]</w:t>
      </w:r>
      <w:r>
        <w:rPr>
          <w:rFonts w:ascii="Verdana"/>
          <w:kern w:val="0"/>
        </w:rPr>
        <w:t>的提示。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查询指令返回结果码的显示形式</w:t>
      </w:r>
      <w:r>
        <w:rPr>
          <w:rFonts w:ascii="Verdana" w:hAnsi="Verdana" w:cs="宋体"/>
          <w:spacing w:val="-7"/>
          <w:kern w:val="0"/>
          <w:position w:val="-2"/>
        </w:rPr>
        <w:t xml:space="preserve"> &lt;n&gt;</w:t>
      </w:r>
      <w:r>
        <w:rPr>
          <w:rFonts w:ascii="Verdana" w:hAnsi="Verdana" w:cs="宋体"/>
          <w:spacing w:val="-7"/>
          <w:kern w:val="0"/>
          <w:position w:val="-2"/>
        </w:rPr>
        <w:t>和一个可以表明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网络注册状态的参数</w:t>
      </w:r>
      <w:r>
        <w:rPr>
          <w:rFonts w:ascii="Verdana" w:hAnsi="Verdana" w:cs="宋体"/>
          <w:spacing w:val="-7"/>
          <w:kern w:val="0"/>
          <w:position w:val="-2"/>
        </w:rPr>
        <w:t>&lt;stat&gt;</w:t>
      </w:r>
      <w:r>
        <w:rPr>
          <w:rFonts w:ascii="Verdana" w:hAnsi="Verdana" w:cs="宋体"/>
          <w:spacing w:val="-7"/>
          <w:kern w:val="0"/>
          <w:position w:val="-2"/>
        </w:rPr>
        <w:t>。仅当</w:t>
      </w:r>
      <w:r>
        <w:rPr>
          <w:rFonts w:ascii="Verdana" w:hAnsi="Verdana" w:cs="宋体"/>
          <w:spacing w:val="-7"/>
          <w:kern w:val="0"/>
          <w:position w:val="-2"/>
        </w:rPr>
        <w:t>&lt;n&gt;=2</w:t>
      </w:r>
      <w:r>
        <w:rPr>
          <w:rFonts w:ascii="Verdana" w:hAnsi="Verdana" w:cs="宋体"/>
          <w:spacing w:val="-7"/>
          <w:kern w:val="0"/>
          <w:position w:val="-2"/>
        </w:rPr>
        <w:t>且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在网络中注册后，才返回位置信息要素。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84" w:name="_Toc454616218"/>
      <w:bookmarkStart w:id="485" w:name="_Toc480211655"/>
      <w:bookmarkStart w:id="486" w:name="_Toc49065436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</w:t>
      </w:r>
      <w:r>
        <w:rPr>
          <w:rFonts w:ascii="Verdana" w:hAnsi="Verdana" w:cs="宋体" w:hint="eastAsia"/>
          <w:spacing w:val="-7"/>
          <w:kern w:val="0"/>
          <w:position w:val="-2"/>
        </w:rPr>
        <w:t>E</w:t>
      </w:r>
      <w:r>
        <w:rPr>
          <w:rFonts w:ascii="Verdana" w:hAnsi="Verdana" w:cs="宋体"/>
          <w:spacing w:val="-7"/>
          <w:kern w:val="0"/>
          <w:position w:val="-2"/>
        </w:rPr>
        <w:t>REG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84"/>
      <w:bookmarkEnd w:id="485"/>
      <w:bookmarkEnd w:id="48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139"/>
        <w:gridCol w:w="4804"/>
        <w:gridCol w:w="1601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3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80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60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39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REG=[&lt;n&gt;]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REG?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when &lt;n&gt;=0, 1, 2 and command successful: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&lt;n&gt;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,&lt;stat&gt;[,&lt;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ac&gt;,&lt;rac&gt;,&lt;ci&gt;[,&lt;AcT&gt;]]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when &lt;n&gt;=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and command successful: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REG:&lt;n&gt;,&lt;stat&gt;[,&lt;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ac&gt;,&lt;rac&gt;,&lt;ci&gt;[,&lt;AcT&gt;]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[,,[,[&lt;Active-Time&gt;],[&lt;Periodic-TAU&gt;]]]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1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REG=?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REG:(&lt;n&gt;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1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AT+CEREG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REG=1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REG?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REG: 1,1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REG=?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REG: (0-2</w:t>
            </w:r>
            <w:r>
              <w:rPr>
                <w:rFonts w:ascii="Verdana" w:hAnsi="Verdana" w:cs="Arial" w:hint="eastAsia"/>
                <w:spacing w:val="-15"/>
                <w:kern w:val="0"/>
                <w:sz w:val="18"/>
                <w:szCs w:val="18"/>
              </w:rPr>
              <w:t>,4</w:t>
            </w: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487" w:name="_Toc45461621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488" w:name="_Toc480211656"/>
      <w:bookmarkStart w:id="489" w:name="_Toc49065437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79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</w:t>
      </w:r>
      <w:r>
        <w:rPr>
          <w:rFonts w:ascii="Verdana" w:hAnsi="Verdana" w:cs="宋体" w:hint="eastAsia"/>
          <w:spacing w:val="-7"/>
          <w:kern w:val="0"/>
          <w:position w:val="-2"/>
        </w:rPr>
        <w:t>E</w:t>
      </w:r>
      <w:r>
        <w:rPr>
          <w:rFonts w:ascii="Verdana" w:hAnsi="Verdana" w:cs="宋体"/>
          <w:spacing w:val="-7"/>
          <w:kern w:val="0"/>
          <w:position w:val="-2"/>
        </w:rPr>
        <w:t>REG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87"/>
      <w:bookmarkEnd w:id="488"/>
      <w:bookmarkEnd w:id="48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2100"/>
        <w:gridCol w:w="6405"/>
      </w:tblGrid>
      <w:tr w:rsidR="00E31460">
        <w:tc>
          <w:tcPr>
            <w:tcW w:w="11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1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4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禁用网络注册非请求结果码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启用网络注册非请求结果码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&lt;stat&gt;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启用网络注册和位置信息非请求结果码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&lt;stat&gt;[,&lt;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ac&gt;,&lt;rac&gt;,&lt;ci&gt;[,&lt;AcT&gt;]]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当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UE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尝试应用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PSM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启用网络注册和位置信息非请求结果码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REG: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&lt;stat&gt;[,&lt;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ac&gt;,&lt;rac&gt;,&lt;ci&gt;[,&lt;AcT&gt;]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[,,[,[&lt;Active-Time&gt;],[&lt;Periodic-TAU&gt;]]]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]</w:t>
            </w:r>
          </w:p>
        </w:tc>
      </w:tr>
      <w:tr w:rsidR="00E31460"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未注册；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当前没有搜索注册业务的新运营商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已注册，本地网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未注册，但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正在搜索注册业务的新运营商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注册被拒绝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未知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已注册，漫游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&lt;tac&gt;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字节十六进制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跟踪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区代码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比如：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00C3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相当于十进制中的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195)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字节十六进制路由区代码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字节十六进制小区编号</w:t>
            </w:r>
          </w:p>
        </w:tc>
      </w:tr>
      <w:tr w:rsidR="00E31460">
        <w:trPr>
          <w:trHeight w:val="197"/>
        </w:trPr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&lt;AcT&gt;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GSM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GSM Compact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UTRAN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GSM w/EGPRS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490" w:name="OLE_LINK14"/>
            <w:bookmarkStart w:id="491" w:name="OLE_LINK15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UTRAN w/HSDPA</w:t>
            </w:r>
            <w:bookmarkEnd w:id="490"/>
            <w:bookmarkEnd w:id="491"/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UTRAN w/HSUPA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UTRAN w/HSDPA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and HUSPA(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E-UTRAN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&lt;Active-Time&gt;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492" w:name="OLE_LINK17"/>
            <w:bookmarkStart w:id="493" w:name="OLE_LINK16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字节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8 bit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格式。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E-UTRAN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系统中分配给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UE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Active Time value(T3324)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。</w:t>
            </w:r>
            <w:bookmarkStart w:id="494" w:name="OLE_LINK23"/>
            <w:bookmarkStart w:id="495" w:name="OLE_LINK22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可参考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+CPSMS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命令相关参数配置</w:t>
            </w:r>
            <w:bookmarkEnd w:id="494"/>
            <w:bookmarkEnd w:id="495"/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End w:id="492"/>
            <w:bookmarkEnd w:id="493"/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&lt;Periodic-TAU&gt;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字节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8 bit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格式。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E-UTRAN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系统中分配给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UE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exteanded periodic TAU value(T3412)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。可参考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+CPSMS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命令相关参数配置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496" w:name="_Toc490654177"/>
      <w:r>
        <w:rPr>
          <w:rFonts w:ascii="Verdana" w:hAnsi="Verdana"/>
          <w:kern w:val="0"/>
          <w:sz w:val="28"/>
          <w:szCs w:val="28"/>
        </w:rPr>
        <w:t>选择运营商：</w:t>
      </w:r>
      <w:r>
        <w:rPr>
          <w:rFonts w:ascii="Verdana" w:hAnsi="Verdana"/>
          <w:kern w:val="0"/>
          <w:sz w:val="28"/>
          <w:szCs w:val="28"/>
        </w:rPr>
        <w:t>AT+COPS</w:t>
      </w:r>
      <w:bookmarkEnd w:id="477"/>
      <w:bookmarkEnd w:id="478"/>
      <w:bookmarkEnd w:id="479"/>
      <w:bookmarkEnd w:id="480"/>
      <w:bookmarkEnd w:id="481"/>
      <w:bookmarkEnd w:id="496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设置指令强制选择并注册</w:t>
      </w:r>
      <w:r>
        <w:rPr>
          <w:rFonts w:ascii="Verdana" w:hAnsi="Verdana" w:cs="宋体"/>
          <w:kern w:val="0"/>
        </w:rPr>
        <w:t>GSM/UTSM</w:t>
      </w:r>
      <w:r>
        <w:rPr>
          <w:rFonts w:ascii="Verdana" w:hAnsi="Verdana" w:cs="宋体"/>
          <w:kern w:val="0"/>
        </w:rPr>
        <w:t>网络运营商。</w:t>
      </w:r>
      <w:r>
        <w:rPr>
          <w:rFonts w:ascii="Verdana" w:hAnsi="Verdana" w:cs="宋体"/>
          <w:kern w:val="0"/>
        </w:rPr>
        <w:t>&lt;mode&gt;</w:t>
      </w:r>
      <w:r>
        <w:rPr>
          <w:rFonts w:ascii="Verdana" w:hAnsi="Verdana" w:cs="宋体"/>
          <w:kern w:val="0"/>
        </w:rPr>
        <w:t>设置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是自动选择运营商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，还是使用该指令强制选择运营商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。若所选运营商不可用，则不能再选择其他运营商，但</w:t>
      </w:r>
      <w:r>
        <w:rPr>
          <w:rFonts w:ascii="Verdana" w:hAnsi="Verdana" w:cs="宋体"/>
          <w:kern w:val="0"/>
        </w:rPr>
        <w:t>&lt;mode&gt;=4</w:t>
      </w:r>
      <w:r>
        <w:rPr>
          <w:rFonts w:ascii="Verdana" w:hAnsi="Verdana" w:cs="宋体"/>
          <w:kern w:val="0"/>
        </w:rPr>
        <w:t>时例外。当</w:t>
      </w:r>
      <w:r>
        <w:rPr>
          <w:rFonts w:ascii="Verdana" w:hAnsi="Verdana" w:cs="宋体"/>
          <w:kern w:val="0"/>
        </w:rPr>
        <w:t>&lt;mode&gt;=2</w:t>
      </w:r>
      <w:r>
        <w:rPr>
          <w:rFonts w:ascii="Verdana" w:hAnsi="Verdana" w:cs="宋体"/>
          <w:kern w:val="0"/>
        </w:rPr>
        <w:t>时，表明从该网络强制注销。注册模式会影响以后所有的注册行为。例如，当</w:t>
      </w:r>
      <w:r>
        <w:rPr>
          <w:rFonts w:ascii="Verdana" w:hAnsi="Verdana" w:cs="宋体"/>
          <w:kern w:val="0"/>
        </w:rPr>
        <w:t>&lt;mode&gt;=2</w:t>
      </w:r>
      <w:r>
        <w:rPr>
          <w:rFonts w:ascii="Verdana" w:hAnsi="Verdana" w:cs="宋体"/>
          <w:kern w:val="0"/>
        </w:rPr>
        <w:t>，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未注册，直到</w:t>
      </w:r>
      <w:r>
        <w:rPr>
          <w:rFonts w:ascii="Verdana" w:hAnsi="Verdana" w:cs="宋体"/>
          <w:kern w:val="0"/>
        </w:rPr>
        <w:t>&lt;mode&gt;=0</w:t>
      </w:r>
      <w:r>
        <w:rPr>
          <w:rFonts w:ascii="Verdana" w:hAnsi="Verdana" w:cs="宋体"/>
          <w:kern w:val="0"/>
        </w:rPr>
        <w:t>或</w:t>
      </w:r>
      <w:r>
        <w:rPr>
          <w:rFonts w:ascii="Verdana" w:hAnsi="Verdana" w:cs="宋体"/>
          <w:kern w:val="0"/>
        </w:rPr>
        <w:t>1</w:t>
      </w:r>
      <w:r>
        <w:rPr>
          <w:rFonts w:ascii="Verdana" w:hAnsi="Verdana" w:cs="宋体"/>
          <w:kern w:val="0"/>
        </w:rPr>
        <w:t>时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才注册。</w:t>
      </w:r>
    </w:p>
    <w:p w:rsidR="00E31460" w:rsidRDefault="00E31460">
      <w:pPr>
        <w:autoSpaceDE w:val="0"/>
        <w:autoSpaceDN w:val="0"/>
        <w:adjustRightInd w:val="0"/>
        <w:ind w:rightChars="200" w:right="420"/>
        <w:rPr>
          <w:rFonts w:ascii="Verdana" w:hAnsi="Verdana" w:cs="Arial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497" w:name="_Toc454616220"/>
      <w:bookmarkStart w:id="498" w:name="_Toc49065437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AT+COPS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497"/>
      <w:bookmarkEnd w:id="49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3"/>
        <w:gridCol w:w="2375"/>
        <w:gridCol w:w="3992"/>
        <w:gridCol w:w="2310"/>
      </w:tblGrid>
      <w:tr w:rsidR="00E31460">
        <w:tc>
          <w:tcPr>
            <w:tcW w:w="98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9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37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AT+COPS=[&lt;mode&gt;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[,&lt;format&gt;[,&lt;oper&gt;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[,&lt;AcT&gt;]]]]</w:t>
            </w:r>
          </w:p>
        </w:tc>
        <w:tc>
          <w:tcPr>
            <w:tcW w:w="399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992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7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-27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37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</w:tc>
        <w:tc>
          <w:tcPr>
            <w:tcW w:w="39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+COPS:&lt;mode&gt;[,&lt;format&gt;,&lt;ope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,&lt;AcT&gt;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9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7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-27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37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AT+COPS=?</w:t>
            </w:r>
          </w:p>
        </w:tc>
        <w:tc>
          <w:tcPr>
            <w:tcW w:w="3992" w:type="dxa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[ (&lt;stat&gt;,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长字符型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短字符型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数字型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 [,&lt; AcT&gt;])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][,,( &lt;mode&gt;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),( &lt;format&gt;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)]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9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7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-27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3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AT+COPS</w:t>
            </w:r>
          </w:p>
        </w:tc>
        <w:tc>
          <w:tcPr>
            <w:tcW w:w="39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37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AT+COPS=0,0</w:t>
            </w:r>
          </w:p>
        </w:tc>
        <w:tc>
          <w:tcPr>
            <w:tcW w:w="39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8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AT+COPS=3,0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0,0,"CHINA  MOBILE",0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用长字符型表示当前网络运营商</w:t>
            </w:r>
          </w:p>
        </w:tc>
      </w:tr>
      <w:tr w:rsidR="00E31460">
        <w:tc>
          <w:tcPr>
            <w:tcW w:w="98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AT+COPS=3,1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9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0,1,"CMCC",0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用短字符型表示当前网络运营商</w:t>
            </w:r>
          </w:p>
        </w:tc>
      </w:tr>
      <w:tr w:rsidR="00E31460">
        <w:tc>
          <w:tcPr>
            <w:tcW w:w="98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AT+COPS=3,2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992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 0,2,"46000",0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用数字表示当前网络运营商</w:t>
            </w:r>
          </w:p>
        </w:tc>
      </w:tr>
      <w:tr w:rsidR="00E31460">
        <w:tc>
          <w:tcPr>
            <w:tcW w:w="98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AT+COPS=?</w:t>
            </w:r>
          </w:p>
        </w:tc>
        <w:tc>
          <w:tcPr>
            <w:tcW w:w="39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+COPS: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(2,"CHINA MOBILE","CMCC","46000",0),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(3,"CHN-CUGSM","CU-GSM","46001",2),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(3,"CHN-CUGSM","CU-GSM","46001",0),,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(0,1,2,3,4),(0,1,2)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列举当前所有网络运行商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499" w:name="_Toc454616221"/>
      <w:bookmarkStart w:id="500" w:name="_Toc49065437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AT+COPS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499"/>
      <w:bookmarkEnd w:id="5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3"/>
        <w:gridCol w:w="1097"/>
        <w:gridCol w:w="7140"/>
      </w:tblGrid>
      <w:tr w:rsidR="00E31460">
        <w:tc>
          <w:tcPr>
            <w:tcW w:w="142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1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自动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(&lt;oper&gt;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字段可忽略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手动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(&lt;oper&gt;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字段不可忽略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从注册网络注销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仅设置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&lt;format&gt;(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用于查询指令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+COPS?)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；不尝试进行注册或注销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(&lt;oper&gt;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字段可忽略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) 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手动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自动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(&lt;oper&gt;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字段不可忽略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；如果手动选择失败，将进入自动选择模式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(&lt;mode&gt;=0)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&lt;format&gt;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长字符型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采用字母数字格式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，最多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16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字符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短字符型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采用字母数字格式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，最多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8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字符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数字型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&lt;oper&gt;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&lt;ope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</w:t>
            </w:r>
            <w:r>
              <w:rPr>
                <w:rFonts w:ascii="Verdana" w:hAnsi="Verdana" w:cs="宋体"/>
                <w:spacing w:val="-14"/>
                <w:kern w:val="0"/>
                <w:sz w:val="18"/>
                <w:szCs w:val="18"/>
              </w:rPr>
              <w:t>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&lt;format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表示该字符串采用字母数字型还是数字型</w:t>
            </w:r>
            <w:r>
              <w:rPr>
                <w:rFonts w:ascii="Verdana" w:hAnsi="Verdana" w:cs="宋体"/>
                <w:spacing w:val="-14"/>
                <w:kern w:val="0"/>
                <w:sz w:val="18"/>
                <w:szCs w:val="18"/>
              </w:rPr>
              <w:t>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数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字型表示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GSM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位置区</w:t>
            </w:r>
            <w:r>
              <w:rPr>
                <w:rFonts w:ascii="Verdana" w:hAnsi="Verdana" w:cs="宋体"/>
                <w:spacing w:val="-1"/>
                <w:kern w:val="0"/>
                <w:sz w:val="18"/>
                <w:szCs w:val="18"/>
              </w:rPr>
              <w:t>标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识号码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GSM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pacing w:val="-2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4.08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[8]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第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10.5.1.3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节</w:t>
            </w:r>
            <w:r>
              <w:rPr>
                <w:rFonts w:ascii="Verdana" w:hAnsi="Verdana" w:cs="宋体"/>
                <w:spacing w:val="-32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spacing w:val="-34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spacing w:val="-3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该号码包括一个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位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BCD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国家代</w:t>
            </w:r>
            <w:r>
              <w:rPr>
                <w:rFonts w:ascii="Verdana" w:hAnsi="Verdana" w:cs="宋体"/>
                <w:spacing w:val="-34"/>
                <w:kern w:val="0"/>
                <w:sz w:val="18"/>
                <w:szCs w:val="18"/>
              </w:rPr>
              <w:t>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符合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ITU-T E.212</w:t>
            </w:r>
            <w:r>
              <w:rPr>
                <w:rFonts w:ascii="Verdana" w:hAnsi="Verdana" w:cs="Arial"/>
                <w:spacing w:val="-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Annex</w:t>
            </w:r>
            <w:r>
              <w:rPr>
                <w:rFonts w:ascii="Verdana" w:hAnsi="Verdana" w:cs="Arial"/>
                <w:spacing w:val="-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Arial"/>
                <w:spacing w:val="-5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[10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标准</w:t>
            </w:r>
            <w:r>
              <w:rPr>
                <w:rFonts w:ascii="Verdana" w:hAnsi="Verdana" w:cs="宋体"/>
                <w:spacing w:val="-37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和一个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位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BCD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网络代码</w:t>
            </w:r>
            <w:r>
              <w:rPr>
                <w:rFonts w:ascii="Verdana" w:hAnsi="Verdana" w:cs="宋体"/>
                <w:spacing w:val="-36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后者与管理有关。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未知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可用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禁用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501" w:name="OLE_LINK66" w:colFirst="0" w:colLast="2"/>
            <w:r>
              <w:rPr>
                <w:rFonts w:ascii="Verdana" w:hAnsi="Verdana" w:cs="Arial"/>
                <w:kern w:val="0"/>
                <w:sz w:val="18"/>
                <w:szCs w:val="18"/>
              </w:rPr>
              <w:t>&lt;Act&gt;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RFU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RFU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RFU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EUTRAN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02" w:name="_Toc274669985"/>
      <w:bookmarkStart w:id="503" w:name="_Toc287455676"/>
      <w:bookmarkStart w:id="504" w:name="_Toc364786537"/>
      <w:bookmarkStart w:id="505" w:name="_Toc364787468"/>
      <w:bookmarkStart w:id="506" w:name="_Toc454615758"/>
      <w:bookmarkStart w:id="507" w:name="_Toc480211524"/>
      <w:bookmarkStart w:id="508" w:name="_Toc490654178"/>
      <w:bookmarkStart w:id="509" w:name="_Toc364787469"/>
      <w:bookmarkStart w:id="510" w:name="_Toc454615759"/>
      <w:bookmarkStart w:id="511" w:name="_Toc364786538"/>
      <w:bookmarkEnd w:id="501"/>
      <w:r>
        <w:rPr>
          <w:rFonts w:ascii="Verdana" w:hAnsi="Verdana"/>
          <w:kern w:val="0"/>
          <w:sz w:val="28"/>
          <w:szCs w:val="28"/>
        </w:rPr>
        <w:t>信号质量：</w:t>
      </w:r>
      <w:r>
        <w:rPr>
          <w:rFonts w:ascii="Verdana" w:hAnsi="Verdana"/>
          <w:kern w:val="0"/>
          <w:sz w:val="28"/>
          <w:szCs w:val="28"/>
        </w:rPr>
        <w:t>AT+CSQ</w:t>
      </w:r>
      <w:bookmarkEnd w:id="502"/>
      <w:bookmarkEnd w:id="503"/>
      <w:bookmarkEnd w:id="504"/>
      <w:bookmarkEnd w:id="505"/>
      <w:bookmarkEnd w:id="506"/>
      <w:bookmarkEnd w:id="507"/>
      <w:bookmarkEnd w:id="508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执行指令返回来自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的接收信号强度指示</w:t>
      </w:r>
      <w:r>
        <w:rPr>
          <w:rFonts w:ascii="Verdana" w:hAnsi="Verdana"/>
        </w:rPr>
        <w:t>和</w:t>
      </w:r>
      <w:r>
        <w:rPr>
          <w:rFonts w:ascii="Verdana" w:hAnsi="Verdana" w:cs="宋体"/>
          <w:kern w:val="0"/>
          <w:sz w:val="18"/>
          <w:szCs w:val="18"/>
        </w:rPr>
        <w:t>&lt;rssi&gt;</w:t>
      </w:r>
      <w:r>
        <w:rPr>
          <w:rFonts w:ascii="Verdana" w:hAnsi="Verdana" w:cs="宋体"/>
          <w:kern w:val="0"/>
        </w:rPr>
        <w:t>,</w:t>
      </w:r>
      <w:r>
        <w:rPr>
          <w:rFonts w:ascii="Verdana" w:hAnsi="Verdana" w:cs="宋体"/>
          <w:kern w:val="0"/>
          <w:sz w:val="18"/>
          <w:szCs w:val="18"/>
        </w:rPr>
        <w:t>&lt;</w:t>
      </w:r>
      <w:r>
        <w:rPr>
          <w:rFonts w:ascii="Verdana" w:hAnsi="Verdana" w:cs="宋体" w:hint="eastAsia"/>
          <w:kern w:val="0"/>
          <w:sz w:val="18"/>
          <w:szCs w:val="18"/>
        </w:rPr>
        <w:t>ber</w:t>
      </w:r>
      <w:r>
        <w:rPr>
          <w:rFonts w:ascii="Verdana" w:hAnsi="Verdana" w:cs="宋体"/>
          <w:kern w:val="0"/>
          <w:sz w:val="18"/>
          <w:szCs w:val="18"/>
        </w:rPr>
        <w:t>&gt;</w:t>
      </w:r>
    </w:p>
    <w:p w:rsidR="00E31460" w:rsidRDefault="00E31460">
      <w:pPr>
        <w:rPr>
          <w:rFonts w:ascii="Verdana" w:hAnsi="Verdana"/>
        </w:rPr>
      </w:pPr>
      <w:bookmarkStart w:id="512" w:name="_Toc454616222"/>
      <w:bookmarkStart w:id="513" w:name="_Toc480211659"/>
      <w:bookmarkStart w:id="514" w:name="_Toc49065437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AT+CSQ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12"/>
      <w:bookmarkEnd w:id="513"/>
      <w:bookmarkEnd w:id="5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4008"/>
        <w:gridCol w:w="2940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00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AT+CSQ</w:t>
            </w: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+CSQ: &lt;rssi&gt;,&lt;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</w:t>
            </w:r>
            <w:bookmarkStart w:id="515" w:name="OLE_LINK7"/>
            <w:bookmarkStart w:id="516" w:name="OLE_LINK8"/>
            <w:r>
              <w:rPr>
                <w:rFonts w:ascii="Verdana" w:hAnsi="Verdana" w:cs="宋体"/>
                <w:kern w:val="0"/>
                <w:sz w:val="18"/>
                <w:szCs w:val="18"/>
              </w:rPr>
              <w:t>+CME ERROR:&lt;err&gt;</w:t>
            </w:r>
            <w:bookmarkEnd w:id="515"/>
            <w:bookmarkEnd w:id="516"/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AT+CSQ=?</w:t>
            </w: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+CSQ: (&lt;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rssi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),(&lt;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AT+CSQ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AT+CSQ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+CSQ: 27,59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tabs>
                <w:tab w:val="left" w:pos="924"/>
              </w:tabs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+CSQ: 13,87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294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lastRenderedPageBreak/>
              <w:t>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ssi~Rxlevel(dbm)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0~  -113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or less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1~  -111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2~  -109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3~  -107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…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13~ -87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…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27~ -59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…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30~ -53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31~ -51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or greater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99~ not known or not detectable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&lt;ber&gt;: integer type; channel bit error rate(in percent)</w:t>
            </w:r>
          </w:p>
          <w:p w:rsidR="00E31460" w:rsidRDefault="00E31460">
            <w:pPr>
              <w:autoSpaceDE w:val="0"/>
              <w:autoSpaceDN w:val="0"/>
              <w:adjustRightInd w:val="0"/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…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 as RXQUAL values in the table in 3GPP TS45.</w:t>
            </w:r>
            <w:r>
              <w:t xml:space="preserve"> .008 [20] subclause 8.2.4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99 not known or not detectable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17" w:name="_Toc454616223"/>
      <w:bookmarkStart w:id="518" w:name="_Toc480211660"/>
      <w:bookmarkStart w:id="519" w:name="_Toc49065437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AT+CSQ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17"/>
      <w:bookmarkEnd w:id="518"/>
      <w:bookmarkEnd w:id="5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333"/>
        <w:gridCol w:w="6334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3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3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对应的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&lt;Rxlevel&gt;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（以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dbm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计算的接收信号强度）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&lt;rssi&gt;</w:t>
            </w:r>
          </w:p>
        </w:tc>
        <w:tc>
          <w:tcPr>
            <w:tcW w:w="133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小于等于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-113dBm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-111dBm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6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-109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-53dBm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63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大于等于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-51dBm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99</w:t>
            </w:r>
          </w:p>
        </w:tc>
        <w:tc>
          <w:tcPr>
            <w:tcW w:w="6334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未知或不可测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20" w:name="_Toc490654179"/>
      <w:r>
        <w:rPr>
          <w:rFonts w:ascii="Verdana" w:hAnsi="Verdana"/>
          <w:kern w:val="0"/>
          <w:sz w:val="28"/>
          <w:szCs w:val="28"/>
        </w:rPr>
        <w:t>设置网络信号格变化指示：</w:t>
      </w:r>
      <w:r>
        <w:rPr>
          <w:rFonts w:ascii="Verdana" w:hAnsi="Verdana"/>
          <w:kern w:val="0"/>
          <w:sz w:val="28"/>
          <w:szCs w:val="28"/>
        </w:rPr>
        <w:t>AT+SIGNALIND</w:t>
      </w:r>
      <w:bookmarkEnd w:id="509"/>
      <w:bookmarkEnd w:id="510"/>
      <w:bookmarkEnd w:id="511"/>
      <w:bookmarkEnd w:id="520"/>
    </w:p>
    <w:p w:rsidR="00E31460" w:rsidRDefault="00E31460">
      <w:pPr>
        <w:rPr>
          <w:rFonts w:ascii="Verdana" w:hAnsi="Verdana"/>
        </w:rPr>
      </w:pPr>
      <w:bookmarkStart w:id="521" w:name="_Toc454616224"/>
      <w:bookmarkStart w:id="522" w:name="_Toc49065437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AT+SIGNALIND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21"/>
      <w:bookmarkEnd w:id="5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3232"/>
        <w:gridCol w:w="3150"/>
        <w:gridCol w:w="2310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3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1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3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AT+SIGNALIND=&lt;value&gt;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3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AT+SIGNALIND?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+SIGNALIND: &lt;value&gt;</w:t>
            </w:r>
          </w:p>
          <w:p w:rsidR="00E31460" w:rsidRDefault="00E3146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3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AT+SIGNALIND=?</w:t>
            </w:r>
          </w:p>
        </w:tc>
        <w:tc>
          <w:tcPr>
            <w:tcW w:w="3150" w:type="dxa"/>
            <w:vAlign w:val="center"/>
          </w:tcPr>
          <w:p w:rsidR="00E31460" w:rsidRDefault="00E3146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SIGNALIND:(0-1)</w:t>
            </w:r>
          </w:p>
          <w:p w:rsidR="00E31460" w:rsidRDefault="00E3146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3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AT+SIGNALIND=1</w:t>
            </w:r>
          </w:p>
        </w:tc>
        <w:tc>
          <w:tcPr>
            <w:tcW w:w="315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设置上报使能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23" w:name="_Toc454616225"/>
      <w:bookmarkStart w:id="524" w:name="_Toc49065437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AT+SIGNALIND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23"/>
      <w:bookmarkEnd w:id="5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5"/>
        <w:gridCol w:w="2625"/>
        <w:gridCol w:w="5670"/>
      </w:tblGrid>
      <w:tr w:rsidR="00E31460">
        <w:tc>
          <w:tcPr>
            <w:tcW w:w="13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62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864"/>
        </w:trPr>
        <w:tc>
          <w:tcPr>
            <w:tcW w:w="136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26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[0] 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不使能拨号时网络类型指示</w:t>
            </w:r>
          </w:p>
        </w:tc>
      </w:tr>
      <w:tr w:rsidR="00E31460">
        <w:tc>
          <w:tcPr>
            <w:tcW w:w="13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6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使能拨号时网络类型指示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如果设置使能，上报值为：</w:t>
            </w:r>
          </w:p>
          <w:p w:rsidR="00E31460" w:rsidRDefault="00E31460">
            <w:pPr>
              <w:numPr>
                <w:ins w:id="525" w:author="guowen" w:date="2011-08-02T11:13:00Z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"+SIGNALIND:0,  rssi,ber"          //"level:0"</w:t>
            </w:r>
          </w:p>
          <w:p w:rsidR="00E31460" w:rsidRDefault="00E31460">
            <w:pPr>
              <w:numPr>
                <w:ins w:id="526" w:author="guowen" w:date="2011-08-02T11:16:00Z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"+SIGNALIND:1,  rssi,ber "         //"level:1" "+SIGNALIND:2,  rssi,ber "         //"level:2" "+SIGNALIND:3,  rssi,ber "         //"level:3"</w:t>
            </w:r>
          </w:p>
          <w:p w:rsidR="00E31460" w:rsidRDefault="00E31460">
            <w:pPr>
              <w:numPr>
                <w:ins w:id="527" w:author="guowen" w:date="2011-08-02T11:13:00Z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"+SIGNALIND:4,  rssi,ber "         //"level:4"</w:t>
            </w:r>
          </w:p>
          <w:p w:rsidR="00E31460" w:rsidRDefault="00E31460">
            <w:pPr>
              <w:numPr>
                <w:ins w:id="528" w:author="guowen" w:date="2011-08-02T11:13:00Z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"+SIGNALIND:5,  rssi,ber "         //"level:5",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"+SIGNALIND:99, rssi,ber "        //"level:UNKNOWN"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29" w:name="_Toc454615765"/>
      <w:bookmarkStart w:id="530" w:name="_Toc364786544"/>
      <w:bookmarkStart w:id="531" w:name="_Toc364787475"/>
      <w:bookmarkStart w:id="532" w:name="_Toc474848819"/>
      <w:bookmarkStart w:id="533" w:name="_Toc490654180"/>
      <w:bookmarkStart w:id="534" w:name="_Toc364786539"/>
      <w:bookmarkStart w:id="535" w:name="_Toc364787470"/>
      <w:bookmarkStart w:id="536" w:name="_Toc454615760"/>
      <w:r>
        <w:rPr>
          <w:rFonts w:ascii="Verdana" w:hAnsi="Verdana"/>
          <w:kern w:val="0"/>
          <w:sz w:val="28"/>
          <w:szCs w:val="28"/>
        </w:rPr>
        <w:t>网络类型变化提示：</w:t>
      </w:r>
      <w:r>
        <w:rPr>
          <w:rFonts w:ascii="Verdana" w:hAnsi="Verdana"/>
          <w:kern w:val="0"/>
          <w:sz w:val="28"/>
          <w:szCs w:val="28"/>
        </w:rPr>
        <w:t>AT+NWTYPEIND</w:t>
      </w:r>
      <w:bookmarkEnd w:id="529"/>
      <w:bookmarkEnd w:id="530"/>
      <w:bookmarkEnd w:id="531"/>
      <w:bookmarkEnd w:id="532"/>
      <w:bookmarkEnd w:id="533"/>
    </w:p>
    <w:p w:rsidR="00E31460" w:rsidRDefault="00E31460">
      <w:pPr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该指令用来指示网络的变化情况，但必须强调的一点是，当使能或者禁止该功能时，均需要重启设备，否则设置不能生效。当使能该功能后，只要当前的网络模式有变化时，都会主动上报变化之后的网络类型。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37" w:name="_Toc454616236"/>
      <w:bookmarkStart w:id="538" w:name="_Toc474848382"/>
      <w:bookmarkStart w:id="539" w:name="_Toc49065437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AT+NWTYPEIND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37"/>
      <w:bookmarkEnd w:id="538"/>
      <w:bookmarkEnd w:id="5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721"/>
        <w:gridCol w:w="3653"/>
        <w:gridCol w:w="2170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72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65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1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7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AT+NWTYPEIND=&lt;value&gt;</w:t>
            </w:r>
          </w:p>
        </w:tc>
        <w:tc>
          <w:tcPr>
            <w:tcW w:w="36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7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7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AT+NWTYPEIND?</w:t>
            </w:r>
          </w:p>
        </w:tc>
        <w:tc>
          <w:tcPr>
            <w:tcW w:w="36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left="15"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+NWTYPEIND: 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left="15" w:right="90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7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72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AT+NWTYPEIND=?</w:t>
            </w:r>
          </w:p>
        </w:tc>
        <w:tc>
          <w:tcPr>
            <w:tcW w:w="36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left="15"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+NWTYPEIND:(0-1)</w:t>
            </w:r>
          </w:p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left="15" w:right="90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spacing w:line="240" w:lineRule="atLeast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70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72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AT+NWTYPEIND=1</w:t>
            </w:r>
          </w:p>
        </w:tc>
        <w:tc>
          <w:tcPr>
            <w:tcW w:w="365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7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设置上报使能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40" w:name="_Toc454616237"/>
      <w:bookmarkStart w:id="541" w:name="_Toc474848383"/>
      <w:bookmarkStart w:id="542" w:name="_Toc49065437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AT+NWTYPEIND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40"/>
      <w:bookmarkEnd w:id="541"/>
      <w:bookmarkEnd w:id="5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0"/>
        <w:gridCol w:w="2520"/>
        <w:gridCol w:w="5670"/>
      </w:tblGrid>
      <w:tr w:rsidR="00E31460">
        <w:tc>
          <w:tcPr>
            <w:tcW w:w="14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463"/>
        </w:trPr>
        <w:tc>
          <w:tcPr>
            <w:tcW w:w="147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]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不使能网络类型变化指示</w:t>
            </w:r>
          </w:p>
        </w:tc>
      </w:tr>
      <w:tr w:rsidR="00E31460">
        <w:tc>
          <w:tcPr>
            <w:tcW w:w="1470" w:type="dxa"/>
            <w:vMerge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使能网络类型变化指示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如果设置使能，取值及其代表网络类型为：</w:t>
            </w:r>
          </w:p>
          <w:p w:rsidR="00E31460" w:rsidRDefault="00E31460">
            <w:pPr>
              <w:rPr>
                <w:szCs w:val="21"/>
              </w:rPr>
            </w:pPr>
            <w:r>
              <w:t>+NWTYPEIND:31</w:t>
            </w:r>
            <w:r>
              <w:rPr>
                <w:rFonts w:hint="eastAsia"/>
              </w:rPr>
              <w:t xml:space="preserve"> </w:t>
            </w:r>
            <w:r>
              <w:t>//"no service",</w:t>
            </w:r>
          </w:p>
          <w:p w:rsidR="00E31460" w:rsidRDefault="00E31460">
            <w:pPr>
              <w:rPr>
                <w:szCs w:val="21"/>
              </w:rPr>
            </w:pPr>
            <w:r>
              <w:rPr>
                <w:szCs w:val="21"/>
              </w:rPr>
              <w:t>+NWTYPEIND:40 //</w:t>
            </w:r>
            <w:r>
              <w:t>"</w:t>
            </w:r>
            <w:r>
              <w:rPr>
                <w:szCs w:val="21"/>
              </w:rPr>
              <w:t>network (lte_fdd)</w:t>
            </w:r>
            <w:r>
              <w:t>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+NWTYPEIND:41 //</w:t>
            </w:r>
            <w:r>
              <w:t>"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twork (lte_tdd)</w:t>
            </w:r>
            <w:r>
              <w:t>"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43" w:name="_Toc490654181"/>
      <w:r>
        <w:rPr>
          <w:rFonts w:ascii="Verdana" w:hAnsi="Verdana"/>
          <w:kern w:val="0"/>
          <w:sz w:val="28"/>
          <w:szCs w:val="28"/>
        </w:rPr>
        <w:t>搜网模式设置：</w:t>
      </w:r>
      <w:r>
        <w:rPr>
          <w:rFonts w:ascii="Verdana" w:hAnsi="Verdana"/>
          <w:kern w:val="0"/>
          <w:sz w:val="28"/>
          <w:szCs w:val="28"/>
        </w:rPr>
        <w:t>AT+MODODR</w:t>
      </w:r>
      <w:bookmarkEnd w:id="534"/>
      <w:bookmarkEnd w:id="535"/>
      <w:bookmarkEnd w:id="536"/>
      <w:bookmarkEnd w:id="543"/>
    </w:p>
    <w:p w:rsidR="00E31460" w:rsidRDefault="00E31460">
      <w:pPr>
        <w:rPr>
          <w:rFonts w:ascii="Verdana" w:hAnsi="Verdana"/>
        </w:rPr>
      </w:pPr>
      <w:bookmarkStart w:id="544" w:name="_Toc454616226"/>
      <w:bookmarkStart w:id="545" w:name="_Toc49065437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AT+MODODR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44"/>
      <w:bookmarkEnd w:id="545"/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497"/>
        <w:gridCol w:w="3003"/>
        <w:gridCol w:w="3192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类型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指令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可能的返回结果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AT+MODODR =&lt;mode&gt;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CME ERROR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AT+MODODR?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+MODODR: &lt;mode&gt;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AT+MODODR=?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MODODR: 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8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AT+MODODR?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+MODODR: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LTE PREFERRED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AT+MODODR=5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改变当前搜网模式为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LTE ONLY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AT+MODODR?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+MODODR: 5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LTE ONLY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46" w:name="_Toc454616227"/>
      <w:bookmarkStart w:id="547" w:name="_Toc49065438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89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AT+MODODR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46"/>
      <w:bookmarkEnd w:id="5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6"/>
        <w:gridCol w:w="2254"/>
        <w:gridCol w:w="5460"/>
      </w:tblGrid>
      <w:tr w:rsidR="00E31460">
        <w:tc>
          <w:tcPr>
            <w:tcW w:w="194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2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4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4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RFU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模式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GSM ONLY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RFU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 ONLY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，只注册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网络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RFU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RFU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GSM and LTE ONLY</w:t>
            </w:r>
          </w:p>
        </w:tc>
      </w:tr>
    </w:tbl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48" w:name="_Toc490654182"/>
      <w:r>
        <w:rPr>
          <w:rFonts w:ascii="Verdana" w:hAnsi="Verdana" w:hint="eastAsia"/>
          <w:kern w:val="0"/>
          <w:sz w:val="28"/>
          <w:szCs w:val="28"/>
        </w:rPr>
        <w:lastRenderedPageBreak/>
        <w:t>LTE</w:t>
      </w:r>
      <w:r>
        <w:rPr>
          <w:rFonts w:ascii="Verdana" w:hAnsi="Verdana"/>
          <w:kern w:val="0"/>
          <w:sz w:val="28"/>
          <w:szCs w:val="28"/>
        </w:rPr>
        <w:t>搜网模式设置：</w:t>
      </w:r>
      <w:r>
        <w:rPr>
          <w:rFonts w:ascii="Verdana" w:hAnsi="Verdana"/>
          <w:kern w:val="0"/>
          <w:sz w:val="28"/>
          <w:szCs w:val="28"/>
        </w:rPr>
        <w:t>AT+</w:t>
      </w:r>
      <w:r>
        <w:rPr>
          <w:rFonts w:ascii="Verdana" w:hAnsi="Verdana" w:hint="eastAsia"/>
          <w:kern w:val="0"/>
          <w:sz w:val="28"/>
          <w:szCs w:val="28"/>
        </w:rPr>
        <w:t>LTEOPMOD</w:t>
      </w:r>
      <w:bookmarkEnd w:id="54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49" w:name="_Toc49065438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90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</w:rPr>
        <w:t>LTEOPMOD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49"/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605"/>
        <w:gridCol w:w="2693"/>
        <w:gridCol w:w="3394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类型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指令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可能的返回结果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=&lt;mode&gt;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CME ERROR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 &lt;mode&gt;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=?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 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: 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CatNB1 only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改变当前搜网模式为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CatM1 only</w:t>
            </w:r>
          </w:p>
        </w:tc>
      </w:tr>
      <w:tr w:rsidR="00E31460"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LTEOPMOD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: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查询当前搜网模式为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CatM1 only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50" w:name="_Toc49065438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91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</w:rPr>
        <w:t>LTEOPMOD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6"/>
        <w:gridCol w:w="2254"/>
        <w:gridCol w:w="5460"/>
      </w:tblGrid>
      <w:tr w:rsidR="00E31460">
        <w:tc>
          <w:tcPr>
            <w:tcW w:w="194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25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4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4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CatM1 only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CatNB1 only</w:t>
            </w:r>
          </w:p>
        </w:tc>
      </w:tr>
      <w:tr w:rsidR="00E31460">
        <w:tc>
          <w:tcPr>
            <w:tcW w:w="194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4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CatM1 and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CatNB1</w:t>
            </w:r>
          </w:p>
        </w:tc>
      </w:tr>
    </w:tbl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51" w:name="_Toc454615762"/>
      <w:bookmarkStart w:id="552" w:name="_Toc364786541"/>
      <w:bookmarkStart w:id="553" w:name="_Toc364787472"/>
      <w:bookmarkStart w:id="554" w:name="_Toc490654183"/>
      <w:r>
        <w:rPr>
          <w:rFonts w:ascii="Verdana" w:hAnsi="Verdana"/>
          <w:kern w:val="0"/>
          <w:sz w:val="28"/>
          <w:szCs w:val="28"/>
        </w:rPr>
        <w:t>查询网络服务类型：</w:t>
      </w:r>
      <w:r>
        <w:rPr>
          <w:rFonts w:ascii="Verdana" w:hAnsi="Verdana"/>
          <w:kern w:val="0"/>
          <w:sz w:val="28"/>
          <w:szCs w:val="28"/>
        </w:rPr>
        <w:t>AT+PSRAT</w:t>
      </w:r>
      <w:bookmarkEnd w:id="551"/>
      <w:bookmarkEnd w:id="552"/>
      <w:bookmarkEnd w:id="553"/>
      <w:bookmarkEnd w:id="554"/>
    </w:p>
    <w:p w:rsidR="00E31460" w:rsidRDefault="00E31460">
      <w:pPr>
        <w:rPr>
          <w:rFonts w:ascii="Verdana" w:hAnsi="Verdana"/>
        </w:rPr>
      </w:pPr>
      <w:bookmarkStart w:id="555" w:name="_Toc454616230"/>
      <w:bookmarkStart w:id="556" w:name="_Toc49065438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AT+PSRAT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55"/>
      <w:bookmarkEnd w:id="556"/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378"/>
        <w:gridCol w:w="3570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类型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指令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可能的返回结果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AT+PSRAT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+PSRAT: &lt;psrat&gt;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返回当前注册网络的类型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AT+PSRAT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+PSRAT: LTE TDD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当前注册的网络服务类型为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LTE TDD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57" w:name="_Toc454616231"/>
      <w:bookmarkStart w:id="558" w:name="_Toc49065438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AT+PSRAT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57"/>
      <w:bookmarkEnd w:id="5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3045"/>
        <w:gridCol w:w="5355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0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3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&lt;psrat&gt;</w:t>
            </w: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 TDD</w:t>
            </w:r>
          </w:p>
        </w:tc>
        <w:tc>
          <w:tcPr>
            <w:tcW w:w="53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对应的网络类型</w:t>
            </w:r>
          </w:p>
        </w:tc>
      </w:tr>
      <w:tr w:rsidR="00E31460">
        <w:tc>
          <w:tcPr>
            <w:tcW w:w="126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LTE FDD</w:t>
            </w:r>
          </w:p>
        </w:tc>
        <w:tc>
          <w:tcPr>
            <w:tcW w:w="53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59" w:name="_Toc454615763"/>
      <w:bookmarkStart w:id="560" w:name="_Toc364786542"/>
      <w:bookmarkStart w:id="561" w:name="_Toc364787473"/>
      <w:bookmarkStart w:id="562" w:name="_Toc490654184"/>
      <w:r>
        <w:rPr>
          <w:rFonts w:ascii="Verdana" w:hAnsi="Verdana"/>
          <w:kern w:val="0"/>
          <w:sz w:val="28"/>
          <w:szCs w:val="28"/>
        </w:rPr>
        <w:t>自动时区更新功能：</w:t>
      </w:r>
      <w:r>
        <w:rPr>
          <w:rFonts w:ascii="Verdana" w:hAnsi="Verdana"/>
          <w:kern w:val="0"/>
          <w:sz w:val="28"/>
          <w:szCs w:val="28"/>
        </w:rPr>
        <w:t>AT+CTZU</w:t>
      </w:r>
      <w:bookmarkEnd w:id="559"/>
      <w:bookmarkEnd w:id="560"/>
      <w:bookmarkEnd w:id="561"/>
      <w:bookmarkEnd w:id="56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使用设置命令，可在</w:t>
      </w:r>
      <w:r>
        <w:rPr>
          <w:rFonts w:ascii="Verdana" w:hAnsi="Verdana" w:cs="宋体"/>
          <w:spacing w:val="-7"/>
          <w:kern w:val="0"/>
          <w:position w:val="-2"/>
        </w:rPr>
        <w:t xml:space="preserve"> ME </w:t>
      </w:r>
      <w:r>
        <w:rPr>
          <w:rFonts w:ascii="Verdana" w:hAnsi="Verdana" w:cs="宋体"/>
          <w:spacing w:val="-7"/>
          <w:kern w:val="0"/>
          <w:position w:val="-2"/>
        </w:rPr>
        <w:t>中选择是否启动通过</w:t>
      </w:r>
      <w:r>
        <w:rPr>
          <w:rFonts w:ascii="Verdana" w:hAnsi="Verdana" w:cs="宋体"/>
          <w:spacing w:val="-7"/>
          <w:kern w:val="0"/>
          <w:position w:val="-2"/>
        </w:rPr>
        <w:t>NITZ</w:t>
      </w:r>
      <w:r>
        <w:rPr>
          <w:rFonts w:ascii="Verdana" w:hAnsi="Verdana" w:cs="宋体"/>
          <w:spacing w:val="-7"/>
          <w:kern w:val="0"/>
          <w:position w:val="-2"/>
        </w:rPr>
        <w:t>（</w:t>
      </w:r>
      <w:r>
        <w:rPr>
          <w:rFonts w:ascii="Verdana" w:hAnsi="Verdana" w:cs="宋体"/>
          <w:spacing w:val="-7"/>
          <w:kern w:val="0"/>
          <w:position w:val="-2"/>
        </w:rPr>
        <w:t>Network Identity and Time Zone</w:t>
      </w:r>
      <w:r>
        <w:rPr>
          <w:rFonts w:ascii="Verdana" w:hAnsi="Verdana" w:cs="宋体"/>
          <w:spacing w:val="-7"/>
          <w:kern w:val="0"/>
          <w:position w:val="-2"/>
        </w:rPr>
        <w:t>）来自动更新时区的功能。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63" w:name="_Toc454616232"/>
      <w:bookmarkStart w:id="564" w:name="_Toc49065438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AT+CTZU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63"/>
      <w:bookmarkEnd w:id="5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0"/>
        <w:gridCol w:w="1992"/>
        <w:gridCol w:w="2979"/>
        <w:gridCol w:w="3709"/>
      </w:tblGrid>
      <w:tr w:rsidR="00E31460">
        <w:tc>
          <w:tcPr>
            <w:tcW w:w="9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9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70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AT+CTZU=&lt;fun&gt;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980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92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AT+CTZU?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+CTZU: &lt;fun&gt;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E31460">
        <w:tc>
          <w:tcPr>
            <w:tcW w:w="980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AT+CTZU=?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+CTZU: (&lt;fun&gt;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AT+CTZU=0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禁止自动时区更新</w:t>
            </w: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AT+CTZU=1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开启自动时区更新</w:t>
            </w: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AT+CTZU?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+CTZU: 1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此时终端开启时区自动更新功能</w:t>
            </w: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AT+CTZU=?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+CTZU: (0-1)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65" w:name="_Toc454616233"/>
      <w:bookmarkStart w:id="566" w:name="_Toc49065438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AT+CTZU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65"/>
      <w:bookmarkEnd w:id="5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4410"/>
        <w:gridCol w:w="4200"/>
      </w:tblGrid>
      <w:tr w:rsidR="00E31460">
        <w:tc>
          <w:tcPr>
            <w:tcW w:w="10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44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2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5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&lt;fun&gt;</w:t>
            </w:r>
          </w:p>
        </w:tc>
        <w:tc>
          <w:tcPr>
            <w:tcW w:w="441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[0]</w:t>
            </w:r>
          </w:p>
        </w:tc>
        <w:tc>
          <w:tcPr>
            <w:tcW w:w="420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禁止自动时区更新，默认值</w:t>
            </w:r>
          </w:p>
        </w:tc>
      </w:tr>
      <w:tr w:rsidR="00E31460">
        <w:tc>
          <w:tcPr>
            <w:tcW w:w="1050" w:type="dxa"/>
            <w:vMerge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1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20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开启自动时区更新</w:t>
            </w:r>
          </w:p>
        </w:tc>
      </w:tr>
    </w:tbl>
    <w:p w:rsidR="00E31460" w:rsidRDefault="00E31460">
      <w:pPr>
        <w:numPr>
          <w:ilvl w:val="0"/>
          <w:numId w:val="15"/>
        </w:numPr>
      </w:pPr>
      <w:r>
        <w:t>出厂时，默认值为</w:t>
      </w:r>
      <w:r>
        <w:t>0(</w:t>
      </w:r>
      <w:r>
        <w:t>关闭此功能</w:t>
      </w:r>
      <w:r>
        <w:t>)</w:t>
      </w:r>
      <w:r>
        <w:t>，如果要打开，需要置</w:t>
      </w:r>
      <w:r>
        <w:t>1</w:t>
      </w:r>
      <w:r>
        <w:t>，此参数存储到非易失存储器中；</w:t>
      </w:r>
    </w:p>
    <w:p w:rsidR="00E31460" w:rsidRDefault="00E31460">
      <w:pPr>
        <w:numPr>
          <w:ilvl w:val="0"/>
          <w:numId w:val="15"/>
        </w:numPr>
      </w:pPr>
      <w:r>
        <w:t>当开启了时区自动更新功能，如果从网络获取的</w:t>
      </w:r>
      <w:r>
        <w:rPr>
          <w:rFonts w:hint="eastAsia"/>
        </w:rPr>
        <w:t>时区</w:t>
      </w:r>
      <w:r>
        <w:t>和本地</w:t>
      </w:r>
      <w:r>
        <w:t>AT+CCLK</w:t>
      </w:r>
      <w:r>
        <w:t>的时</w:t>
      </w:r>
      <w:r>
        <w:rPr>
          <w:rFonts w:hint="eastAsia"/>
        </w:rPr>
        <w:t>区</w:t>
      </w:r>
      <w:r>
        <w:t>不相符，本地时</w:t>
      </w:r>
      <w:r>
        <w:rPr>
          <w:rFonts w:hint="eastAsia"/>
        </w:rPr>
        <w:t>区</w:t>
      </w:r>
      <w:r>
        <w:t>会按照网络时间自动更新。</w:t>
      </w: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67" w:name="_Toc364786543"/>
      <w:bookmarkStart w:id="568" w:name="_Toc364787474"/>
      <w:bookmarkStart w:id="569" w:name="_Toc454615764"/>
      <w:bookmarkStart w:id="570" w:name="_Toc490654185"/>
      <w:r>
        <w:rPr>
          <w:rFonts w:ascii="Verdana" w:hAnsi="Verdana"/>
          <w:kern w:val="0"/>
          <w:sz w:val="28"/>
          <w:szCs w:val="28"/>
        </w:rPr>
        <w:t>时区报告功能：</w:t>
      </w:r>
      <w:r>
        <w:rPr>
          <w:rFonts w:ascii="Verdana" w:hAnsi="Verdana"/>
          <w:kern w:val="0"/>
          <w:sz w:val="28"/>
          <w:szCs w:val="28"/>
        </w:rPr>
        <w:t>AT+CTZR</w:t>
      </w:r>
      <w:bookmarkEnd w:id="567"/>
      <w:bookmarkEnd w:id="568"/>
      <w:bookmarkEnd w:id="569"/>
      <w:bookmarkEnd w:id="57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使用设置命令，可在</w:t>
      </w:r>
      <w:r>
        <w:rPr>
          <w:rFonts w:ascii="Verdana" w:hAnsi="Verdana" w:cs="宋体"/>
          <w:spacing w:val="-7"/>
          <w:kern w:val="0"/>
          <w:position w:val="-2"/>
        </w:rPr>
        <w:t xml:space="preserve"> ME </w:t>
      </w:r>
      <w:r>
        <w:rPr>
          <w:rFonts w:ascii="Verdana" w:hAnsi="Verdana" w:cs="宋体"/>
          <w:spacing w:val="-7"/>
          <w:kern w:val="0"/>
          <w:position w:val="-2"/>
        </w:rPr>
        <w:t>中选择是否启动时区报告功能。如果开启该功能，该命令用来指示时区发生变化，但必须强调的一点是，当使能或者禁止该功能时，均需要重启设备，否则设置不能生效。该功能不受</w:t>
      </w:r>
      <w:r>
        <w:rPr>
          <w:rFonts w:ascii="Verdana" w:hAnsi="Verdana" w:cs="宋体"/>
          <w:spacing w:val="-7"/>
          <w:kern w:val="0"/>
          <w:position w:val="-2"/>
        </w:rPr>
        <w:t>AT+CTZU</w:t>
      </w:r>
      <w:r>
        <w:rPr>
          <w:rFonts w:ascii="Verdana" w:hAnsi="Verdana" w:cs="宋体"/>
          <w:spacing w:val="-7"/>
          <w:kern w:val="0"/>
          <w:position w:val="-2"/>
        </w:rPr>
        <w:t>的影响，当使能该功能后，只要当前的时区有变化时，都会通过主动上报结果码</w:t>
      </w:r>
      <w:r>
        <w:rPr>
          <w:rFonts w:ascii="Verdana" w:hAnsi="Verdana" w:cs="宋体"/>
          <w:spacing w:val="-7"/>
          <w:kern w:val="0"/>
          <w:position w:val="-2"/>
        </w:rPr>
        <w:t>+CTZV: &lt;tz&gt;</w:t>
      </w:r>
      <w:r>
        <w:rPr>
          <w:rFonts w:ascii="Verdana" w:hAnsi="Verdana" w:cs="宋体"/>
          <w:spacing w:val="-7"/>
          <w:kern w:val="0"/>
          <w:position w:val="-2"/>
        </w:rPr>
        <w:t>上报变化之后的时区。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71" w:name="_Toc454616234"/>
      <w:bookmarkStart w:id="572" w:name="_Toc49065438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AT+CTZR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71"/>
      <w:bookmarkEnd w:id="5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0"/>
        <w:gridCol w:w="1992"/>
        <w:gridCol w:w="2979"/>
        <w:gridCol w:w="3709"/>
      </w:tblGrid>
      <w:tr w:rsidR="00E31460">
        <w:tc>
          <w:tcPr>
            <w:tcW w:w="9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9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70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AT+CTZR=&lt;fun&gt;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980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92" w:type="dxa"/>
            <w:vMerge/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AT+CTZR?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+CTZU: &lt;fun&gt; 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测试命令</w:t>
            </w:r>
          </w:p>
        </w:tc>
        <w:tc>
          <w:tcPr>
            <w:tcW w:w="1992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AT+CTZR=?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+CTZR: (&lt;fun&gt;</w:t>
            </w:r>
            <w:r>
              <w:rPr>
                <w:rFonts w:ascii="Verdana" w:hAnsi="Verdana"/>
                <w:sz w:val="18"/>
                <w:szCs w:val="18"/>
              </w:rPr>
              <w:t>取值列表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ERROR/+CME ERROR:&lt;err&gt;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该错误与</w:t>
            </w:r>
            <w:r>
              <w:rPr>
                <w:rFonts w:ascii="Verdana" w:hAnsi="Verdana"/>
                <w:sz w:val="18"/>
                <w:szCs w:val="18"/>
              </w:rPr>
              <w:t xml:space="preserve"> ME </w:t>
            </w:r>
            <w:r>
              <w:rPr>
                <w:rFonts w:ascii="Verdana" w:hAnsi="Verdana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9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AT+CTZR</w:t>
            </w:r>
          </w:p>
        </w:tc>
        <w:tc>
          <w:tcPr>
            <w:tcW w:w="29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OK</w:t>
            </w:r>
          </w:p>
        </w:tc>
        <w:tc>
          <w:tcPr>
            <w:tcW w:w="3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AT+CTZR=0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禁止时区报告功能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AT+CTZR=1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+CTZV: &lt;tz&gt;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开启时区报告功能</w:t>
            </w:r>
            <w:r>
              <w:rPr>
                <w:rFonts w:ascii="Verdana" w:hAnsi="Verdana" w:hint="eastAsia"/>
                <w:sz w:val="18"/>
                <w:szCs w:val="18"/>
              </w:rPr>
              <w:t>，如果时区变化，会有</w:t>
            </w:r>
            <w:r>
              <w:rPr>
                <w:rFonts w:ascii="Verdana" w:hAnsi="Verdana"/>
                <w:sz w:val="18"/>
                <w:szCs w:val="18"/>
              </w:rPr>
              <w:t>+CTZV: &lt;tz&gt;</w:t>
            </w:r>
            <w:r>
              <w:rPr>
                <w:rFonts w:ascii="Verdana" w:hAnsi="Verdana" w:hint="eastAsia"/>
                <w:sz w:val="18"/>
                <w:szCs w:val="18"/>
              </w:rPr>
              <w:t>的</w:t>
            </w:r>
            <w:r>
              <w:rPr>
                <w:rFonts w:ascii="Verdana" w:hAnsi="Verdana" w:hint="eastAsia"/>
                <w:sz w:val="18"/>
                <w:szCs w:val="18"/>
              </w:rPr>
              <w:t>URC</w:t>
            </w:r>
            <w:r>
              <w:rPr>
                <w:rFonts w:ascii="Verdana" w:hAnsi="Verdana" w:hint="eastAsia"/>
                <w:sz w:val="18"/>
                <w:szCs w:val="18"/>
              </w:rPr>
              <w:t>上报新时区</w:t>
            </w: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AT+CTZR?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+CTZR: 1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此时终端开启时区报告功能</w:t>
            </w:r>
          </w:p>
        </w:tc>
      </w:tr>
      <w:tr w:rsidR="00E31460">
        <w:tc>
          <w:tcPr>
            <w:tcW w:w="980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AT+CTZR=?</w:t>
            </w:r>
          </w:p>
        </w:tc>
        <w:tc>
          <w:tcPr>
            <w:tcW w:w="297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+CTZR: (0-1)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709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573" w:name="_Toc454616235"/>
      <w:bookmarkStart w:id="574" w:name="_Toc49065438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97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AT+CTZR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573"/>
      <w:bookmarkEnd w:id="5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4410"/>
        <w:gridCol w:w="4200"/>
      </w:tblGrid>
      <w:tr w:rsidR="00E31460">
        <w:tc>
          <w:tcPr>
            <w:tcW w:w="10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参数</w:t>
            </w:r>
          </w:p>
        </w:tc>
        <w:tc>
          <w:tcPr>
            <w:tcW w:w="44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2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50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&lt;fun&gt;</w:t>
            </w:r>
          </w:p>
        </w:tc>
        <w:tc>
          <w:tcPr>
            <w:tcW w:w="441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[0]</w:t>
            </w:r>
          </w:p>
        </w:tc>
        <w:tc>
          <w:tcPr>
            <w:tcW w:w="420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禁止时区报告功能，默认值</w:t>
            </w:r>
          </w:p>
        </w:tc>
      </w:tr>
      <w:tr w:rsidR="00E31460">
        <w:tc>
          <w:tcPr>
            <w:tcW w:w="1050" w:type="dxa"/>
            <w:vMerge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1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20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开启时区报告功能</w:t>
            </w:r>
          </w:p>
        </w:tc>
      </w:tr>
      <w:tr w:rsidR="00E31460">
        <w:tc>
          <w:tcPr>
            <w:tcW w:w="105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&lt;tz&gt;</w:t>
            </w:r>
          </w:p>
        </w:tc>
        <w:tc>
          <w:tcPr>
            <w:tcW w:w="441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00" w:type="dxa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Time zone , </w:t>
            </w:r>
            <w:r>
              <w:rPr>
                <w:rFonts w:ascii="Verdana" w:hAnsi="Verdana"/>
                <w:sz w:val="18"/>
                <w:szCs w:val="18"/>
              </w:rPr>
              <w:t>时区</w:t>
            </w:r>
          </w:p>
        </w:tc>
      </w:tr>
    </w:tbl>
    <w:p w:rsidR="00E31460" w:rsidRDefault="00E31460">
      <w:pPr>
        <w:rPr>
          <w:kern w:val="0"/>
        </w:rPr>
      </w:pPr>
      <w:bookmarkStart w:id="575" w:name="_Toc364787478"/>
      <w:bookmarkStart w:id="576" w:name="_Toc364786547"/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77" w:name="_Toc454615768"/>
      <w:bookmarkStart w:id="578" w:name="_Toc364786546"/>
      <w:bookmarkStart w:id="579" w:name="_Toc364787477"/>
      <w:bookmarkStart w:id="580" w:name="_Toc474848821"/>
      <w:bookmarkStart w:id="581" w:name="_Toc490654186"/>
      <w:bookmarkStart w:id="582" w:name="_Toc454615796"/>
      <w:bookmarkStart w:id="583" w:name="_Toc274669979"/>
      <w:bookmarkStart w:id="584" w:name="_Toc287455670"/>
      <w:bookmarkStart w:id="585" w:name="_Toc364786572"/>
      <w:bookmarkStart w:id="586" w:name="_Toc364787503"/>
      <w:bookmarkStart w:id="587" w:name="_Toc474848852"/>
      <w:bookmarkStart w:id="588" w:name="_Toc364786548"/>
      <w:bookmarkStart w:id="589" w:name="_Toc454615770"/>
      <w:bookmarkStart w:id="590" w:name="_Toc364787479"/>
      <w:bookmarkEnd w:id="575"/>
      <w:bookmarkEnd w:id="576"/>
      <w:r>
        <w:rPr>
          <w:rFonts w:ascii="Verdana" w:hAnsi="Verdana"/>
          <w:kern w:val="0"/>
          <w:sz w:val="28"/>
          <w:szCs w:val="28"/>
        </w:rPr>
        <w:t>提取小区信息：</w:t>
      </w:r>
      <w:r>
        <w:rPr>
          <w:rFonts w:ascii="Verdana" w:hAnsi="Verdana"/>
          <w:kern w:val="0"/>
          <w:sz w:val="28"/>
          <w:szCs w:val="28"/>
        </w:rPr>
        <w:t>AT+LCTCELLINFO</w:t>
      </w:r>
      <w:bookmarkEnd w:id="577"/>
      <w:bookmarkEnd w:id="578"/>
      <w:bookmarkEnd w:id="579"/>
      <w:bookmarkEnd w:id="580"/>
      <w:bookmarkEnd w:id="58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该指令用来提取当前服务小区相关信息，并将提取结构显示在</w:t>
      </w:r>
      <w:r>
        <w:rPr>
          <w:rFonts w:ascii="Verdana" w:hAnsi="Verdana" w:cs="宋体"/>
          <w:spacing w:val="-7"/>
          <w:kern w:val="0"/>
          <w:position w:val="-2"/>
        </w:rPr>
        <w:t xml:space="preserve"> TE</w:t>
      </w:r>
      <w:r>
        <w:rPr>
          <w:rFonts w:ascii="Verdana" w:hAnsi="Verdana" w:cs="宋体"/>
          <w:spacing w:val="-7"/>
          <w:kern w:val="0"/>
          <w:position w:val="-2"/>
        </w:rPr>
        <w:t>上。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91" w:name="_Toc454616241"/>
      <w:bookmarkStart w:id="592" w:name="_Toc474848386"/>
      <w:bookmarkStart w:id="593" w:name="_Toc49065438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98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AT+LCTCELLINFO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591"/>
      <w:bookmarkEnd w:id="592"/>
      <w:bookmarkEnd w:id="5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2567"/>
        <w:gridCol w:w="3675"/>
        <w:gridCol w:w="1567"/>
      </w:tblGrid>
      <w:tr w:rsidR="00E31460">
        <w:tc>
          <w:tcPr>
            <w:tcW w:w="184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256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6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156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rPr>
          <w:trHeight w:val="4304"/>
        </w:trPr>
        <w:tc>
          <w:tcPr>
            <w:tcW w:w="184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56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AT+LCTCELLINFO</w:t>
            </w:r>
          </w:p>
        </w:tc>
        <w:tc>
          <w:tcPr>
            <w:tcW w:w="3675" w:type="dxa"/>
            <w:vAlign w:val="center"/>
          </w:tcPr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CELL_ID: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LAC_ID: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RSSI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RSRP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RSRQ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SINR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ACTIVE_BAND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ACTIVE_CHANNEL  //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EARFCN_DL  // Downlink the Evolved-UTRA ARFCN (EARFCN) of the serving system</w:t>
            </w:r>
          </w:p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EARFCN_UL  // Uplink the EARFCN of serving system. Applicable for LTE systems</w:t>
            </w:r>
          </w:p>
        </w:tc>
        <w:tc>
          <w:tcPr>
            <w:tcW w:w="1567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LTE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模式</w:t>
            </w:r>
          </w:p>
        </w:tc>
      </w:tr>
      <w:tr w:rsidR="00E31460">
        <w:trPr>
          <w:trHeight w:val="573"/>
        </w:trPr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675" w:type="dxa"/>
            <w:vAlign w:val="center"/>
          </w:tcPr>
          <w:p w:rsidR="00E31460" w:rsidRDefault="00E31460">
            <w:pPr>
              <w:spacing w:line="36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失败：</w:t>
            </w:r>
            <w:r>
              <w:rPr>
                <w:rFonts w:ascii="Verdana" w:hAnsi="Verdana"/>
                <w:sz w:val="18"/>
                <w:szCs w:val="18"/>
              </w:rPr>
              <w:t>ERROR</w:t>
            </w:r>
          </w:p>
        </w:tc>
        <w:tc>
          <w:tcPr>
            <w:tcW w:w="1567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594" w:name="_Toc474848387"/>
      <w:bookmarkStart w:id="595" w:name="_Toc454616242"/>
      <w:bookmarkStart w:id="596" w:name="_Toc49065439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99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</w:t>
      </w:r>
      <w:r>
        <w:rPr>
          <w:rFonts w:ascii="Verdana" w:hAnsi="Verdana" w:cs="宋体"/>
          <w:spacing w:val="-7"/>
          <w:kern w:val="0"/>
          <w:position w:val="-2"/>
        </w:rPr>
        <w:t xml:space="preserve"> AT+LCTCELLINFO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594"/>
      <w:bookmarkEnd w:id="595"/>
      <w:bookmarkEnd w:id="5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4"/>
        <w:gridCol w:w="3341"/>
        <w:gridCol w:w="4785"/>
      </w:tblGrid>
      <w:tr w:rsidR="00E31460">
        <w:tc>
          <w:tcPr>
            <w:tcW w:w="15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34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7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CURR_MODE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0~7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当前制式（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GSM,WCDMA,LTE,TDS,CDMA,1XDO,1XLTE,NOne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）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CELL_ID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0~</w:t>
            </w:r>
            <w:r>
              <w:rPr>
                <w:rFonts w:ascii="Verdana" w:hAnsi="Verdana"/>
                <w:bCs/>
                <w:sz w:val="18"/>
                <w:szCs w:val="18"/>
              </w:rPr>
              <w:t>4294967295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小区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LAC_ID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0~65535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Cs w:val="21"/>
                <w:shd w:val="clear" w:color="auto" w:fill="FEFEFF"/>
              </w:rPr>
              <w:t> </w:t>
            </w:r>
            <w:r>
              <w:rPr>
                <w:rFonts w:ascii="Arial" w:hAnsi="Arial" w:cs="Arial"/>
                <w:color w:val="222222"/>
                <w:szCs w:val="21"/>
                <w:shd w:val="clear" w:color="auto" w:fill="FEFEFF"/>
              </w:rPr>
              <w:t>位置区编码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RSSI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-AMPS:    -110 to -89 dBm.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-800 CDMA:  -105 to -90 dBm.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-1900 CDMA: -108 to -93 dBm.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 xml:space="preserve">-GSM/WCDMA: -105 to -60 dBm.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-TD-SCDMA:  -120 to -25 dBm. */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接收的信号强度指示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75means-75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）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RSRP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-44 ~ -140 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接收信号功率，单位</w:t>
            </w:r>
            <w:r>
              <w:rPr>
                <w:rFonts w:ascii="Verdana" w:hAnsi="Verdana" w:hint="eastAsia"/>
                <w:spacing w:val="-7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dBm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RSRQ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-20 ~ -3 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spacing w:val="-7"/>
                <w:kern w:val="0"/>
                <w:sz w:val="18"/>
                <w:szCs w:val="18"/>
              </w:rPr>
              <w:t>接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收信号质量，单位为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dB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SINR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~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信号与干扰噪声比值，单位为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1/5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个</w:t>
            </w:r>
            <w:r>
              <w:rPr>
                <w:rFonts w:ascii="Verdana" w:hAnsi="Verdana"/>
                <w:bCs/>
                <w:sz w:val="18"/>
                <w:szCs w:val="18"/>
              </w:rPr>
              <w:t>dB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，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~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取值范围可以转化为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-20~30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BAND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当前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BAND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CHANNEL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当前信道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UE_CATEORY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CAT3(9x15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是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lte cat3)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PATHLOSS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Connect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下的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mode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，否则为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255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lastRenderedPageBreak/>
              <w:t>SNR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信噪比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597" w:name="OLE_LINK59"/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DUPLEX MODE</w:t>
            </w:r>
            <w:bookmarkEnd w:id="597"/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当前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FDD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还是</w:t>
            </w:r>
            <w:r>
              <w:rPr>
                <w:rFonts w:ascii="Verdana" w:hAnsi="Verdana" w:hint="eastAsia"/>
                <w:bCs/>
                <w:sz w:val="18"/>
                <w:szCs w:val="18"/>
              </w:rPr>
              <w:t>TDD</w:t>
            </w:r>
          </w:p>
        </w:tc>
      </w:tr>
      <w:tr w:rsidR="00E31460">
        <w:tc>
          <w:tcPr>
            <w:tcW w:w="153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CGI</w:t>
            </w:r>
          </w:p>
        </w:tc>
        <w:tc>
          <w:tcPr>
            <w:tcW w:w="334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7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</w:rPr>
              <w:t>PLMN</w:t>
            </w:r>
          </w:p>
        </w:tc>
      </w:tr>
    </w:tbl>
    <w:p w:rsidR="00E31460" w:rsidRDefault="00E31460">
      <w:pPr>
        <w:rPr>
          <w:kern w:val="0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720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598" w:name="_Toc454616090"/>
      <w:bookmarkStart w:id="599" w:name="_Toc474849151"/>
      <w:bookmarkStart w:id="600" w:name="_Toc421260292"/>
      <w:bookmarkStart w:id="601" w:name="_Toc490654187"/>
      <w:r>
        <w:rPr>
          <w:rFonts w:ascii="Verdana" w:hAnsi="Verdana" w:hint="eastAsia"/>
          <w:kern w:val="0"/>
          <w:sz w:val="28"/>
          <w:szCs w:val="28"/>
        </w:rPr>
        <w:t>LTE</w:t>
      </w:r>
      <w:r>
        <w:rPr>
          <w:rFonts w:ascii="Verdana" w:hAnsi="Verdana" w:hint="eastAsia"/>
          <w:kern w:val="0"/>
          <w:sz w:val="28"/>
          <w:szCs w:val="28"/>
        </w:rPr>
        <w:t>模式下的服务小区和邻小区信息的查询命令：</w:t>
      </w:r>
      <w:r>
        <w:rPr>
          <w:rFonts w:ascii="Verdana" w:hAnsi="Verdana" w:hint="eastAsia"/>
          <w:kern w:val="0"/>
          <w:sz w:val="28"/>
          <w:szCs w:val="28"/>
        </w:rPr>
        <w:t>AT+</w:t>
      </w:r>
      <w:bookmarkStart w:id="602" w:name="OLE_LINK74"/>
      <w:r>
        <w:rPr>
          <w:rFonts w:ascii="Verdana" w:hAnsi="Verdana" w:hint="eastAsia"/>
          <w:kern w:val="0"/>
          <w:sz w:val="28"/>
          <w:szCs w:val="28"/>
        </w:rPr>
        <w:t>LSCELLINFO</w:t>
      </w:r>
      <w:bookmarkEnd w:id="598"/>
      <w:bookmarkEnd w:id="599"/>
      <w:bookmarkEnd w:id="600"/>
      <w:bookmarkEnd w:id="601"/>
      <w:bookmarkEnd w:id="602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该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指令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用来查询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LTE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模式下的服务小区和邻小区等信息。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  <w:szCs w:val="21"/>
        </w:rPr>
      </w:pPr>
      <w:bookmarkStart w:id="603" w:name="_Toc421259381"/>
      <w:bookmarkStart w:id="604" w:name="_Toc454616519"/>
      <w:bookmarkStart w:id="605" w:name="_Toc474848678"/>
      <w:bookmarkStart w:id="606" w:name="_Toc49065439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100</w:t>
        </w:r>
      </w:fldSimple>
      <w:r>
        <w:rPr>
          <w:rFonts w:ascii="Verdana" w:hAnsi="Verdana" w:cs="宋体"/>
          <w:spacing w:val="-7"/>
          <w:kern w:val="0"/>
          <w:position w:val="-2"/>
          <w:szCs w:val="21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+LSCELLINFO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操作指令</w:t>
      </w:r>
      <w:bookmarkEnd w:id="603"/>
      <w:bookmarkEnd w:id="604"/>
      <w:bookmarkEnd w:id="605"/>
      <w:bookmarkEnd w:id="6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399"/>
        <w:gridCol w:w="2520"/>
        <w:gridCol w:w="2625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339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62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399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AT+LSCELLINFO</w:t>
            </w: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LTE SERV CELL INFO: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  <w:t>EARFCN: GCELLID: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TAC: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MCC: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MNC: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DLBW: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ULBW: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  <w:t>SINR: CAT: BAND: PCI: RSRP:- RSRQ:-11 RSSI: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LTE INTRA INFO: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  <w:t>PCI[0]: RSRQ[0]: RSRP[0]: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RSSI[0]: RXLEV[0]: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ab/>
              <w:t>PCI[1]: RSRQ[1]: RSRP[1]: RSSI[1]: RXLEV[1]: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LTE INTER INFO: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6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99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62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16" w:type="dxa"/>
            <w:shd w:val="clear" w:color="auto" w:fill="99CCFF"/>
            <w:vAlign w:val="center"/>
          </w:tcPr>
          <w:p w:rsidR="00E31460" w:rsidRDefault="00E31460">
            <w:pPr>
              <w:pStyle w:val="ac"/>
              <w:ind w:firstLine="0"/>
              <w:jc w:val="left"/>
              <w:rPr>
                <w:rFonts w:ascii="Verdana" w:hAnsi="Verdana" w:cs="宋体"/>
                <w:sz w:val="18"/>
                <w:szCs w:val="18"/>
              </w:rPr>
            </w:pPr>
            <w:r>
              <w:rPr>
                <w:rFonts w:ascii="Verdana" w:hAnsi="Verdana" w:cs="宋体"/>
                <w:sz w:val="18"/>
                <w:szCs w:val="18"/>
              </w:rPr>
              <w:t>指令例程</w:t>
            </w:r>
          </w:p>
        </w:tc>
        <w:tc>
          <w:tcPr>
            <w:tcW w:w="3399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LSCELLINFO</w:t>
            </w:r>
          </w:p>
        </w:tc>
        <w:tc>
          <w:tcPr>
            <w:tcW w:w="252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LTE SERV CELL INFO: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EARFCN:1825 GCELLID:39286321 TAC:9537 MCC:460 MNC:11 DLBW:4 ULBW:4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SINR:0.0 CAT:3 BAND:3 PCI:61  RSRP:-115  RSRQ:-11 RSSI:-85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INTRA INFO: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PCI[0]:61 RSRQ[0]:-11 RSRP[0]:-115 RSSI[0]:-85 RXLEV[0]:12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PCI[1]:79 RSRQ[1]:-20 RSRP[1]:-124 RSSI[1]:-95 RXLEV[1]:3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PCI[2]:189 RSRQ[2]:-18 RSRP[2]:-123 RSSI[2]:-96 RXLEV[2]:4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>PCI[3]:64 RSRQ[3]:-20 RSRP[3]:-136 RSSI[3]:-97 RXLEV[3]:-9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LTE INTER INFO: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ab/>
              <w:t xml:space="preserve">EARFCN[0]:75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2625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lastRenderedPageBreak/>
              <w:t>-</w:t>
            </w:r>
          </w:p>
        </w:tc>
      </w:tr>
    </w:tbl>
    <w:p w:rsidR="00E31460" w:rsidRDefault="00E31460"/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  <w:szCs w:val="21"/>
        </w:rPr>
      </w:pPr>
      <w:bookmarkStart w:id="607" w:name="_Toc474848679"/>
      <w:bookmarkStart w:id="608" w:name="_Toc421259382"/>
      <w:bookmarkStart w:id="609" w:name="_Toc454616520"/>
      <w:bookmarkStart w:id="610" w:name="_Toc49065439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+LSCELLINFO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参数详细说明</w:t>
      </w:r>
      <w:bookmarkEnd w:id="607"/>
      <w:bookmarkEnd w:id="608"/>
      <w:bookmarkEnd w:id="609"/>
      <w:bookmarkEnd w:id="6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180"/>
        <w:gridCol w:w="6495"/>
      </w:tblGrid>
      <w:tr w:rsidR="00E31460">
        <w:tc>
          <w:tcPr>
            <w:tcW w:w="19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11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取值</w:t>
            </w:r>
          </w:p>
        </w:tc>
        <w:tc>
          <w:tcPr>
            <w:tcW w:w="64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1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EARFCN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0-65535</w:t>
            </w:r>
          </w:p>
        </w:tc>
        <w:tc>
          <w:tcPr>
            <w:tcW w:w="64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频点号</w:t>
            </w:r>
          </w:p>
        </w:tc>
      </w:tr>
      <w:tr w:rsidR="00E31460">
        <w:tc>
          <w:tcPr>
            <w:tcW w:w="1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GCELLID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global cell id</w:t>
            </w:r>
          </w:p>
        </w:tc>
      </w:tr>
      <w:tr w:rsidR="00E31460">
        <w:tc>
          <w:tcPr>
            <w:tcW w:w="19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MCC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国家代码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MNC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运营商代码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611" w:name="OLE_LINK75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DLBW</w:t>
            </w:r>
            <w:bookmarkEnd w:id="611"/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0~5</w:t>
            </w: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下行带宽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ULBW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0~5</w:t>
            </w: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上行带宽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SINR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信噪比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1~9</w:t>
            </w: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终端的</w:t>
            </w:r>
            <w:bookmarkStart w:id="612" w:name="OLE_LINK76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CATEGORY</w:t>
            </w:r>
            <w:bookmarkEnd w:id="612"/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BAND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终端注册的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BAND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PCI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物理小区的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RSRP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-140~-40</w:t>
            </w:r>
            <w:bookmarkStart w:id="613" w:name="OLE_LINK77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dBm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）</w:t>
            </w:r>
            <w:bookmarkEnd w:id="613"/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参考信号接收功率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RSRQ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-20~-3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dBm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参考信号接收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质量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RSSI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-120~0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dBm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接收的信号强度指示</w:t>
            </w:r>
          </w:p>
        </w:tc>
      </w:tr>
      <w:tr w:rsidR="00E31460">
        <w:tc>
          <w:tcPr>
            <w:tcW w:w="198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RXLEV</w:t>
            </w:r>
          </w:p>
        </w:tc>
        <w:tc>
          <w:tcPr>
            <w:tcW w:w="11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495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空闲模式下的接收信号的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level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14" w:name="_Toc490654188"/>
      <w:r>
        <w:rPr>
          <w:rFonts w:ascii="Verdana" w:hAnsi="Verdana"/>
          <w:kern w:val="0"/>
          <w:sz w:val="28"/>
          <w:szCs w:val="28"/>
        </w:rPr>
        <w:t>优选运营商列表：</w:t>
      </w:r>
      <w:r>
        <w:rPr>
          <w:rFonts w:ascii="Verdana" w:hAnsi="Verdana"/>
          <w:kern w:val="0"/>
          <w:sz w:val="28"/>
          <w:szCs w:val="28"/>
        </w:rPr>
        <w:t>AT+CPOL</w:t>
      </w:r>
      <w:bookmarkEnd w:id="582"/>
      <w:bookmarkEnd w:id="583"/>
      <w:bookmarkEnd w:id="584"/>
      <w:bookmarkEnd w:id="585"/>
      <w:bookmarkEnd w:id="586"/>
      <w:bookmarkEnd w:id="587"/>
      <w:bookmarkEnd w:id="614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该指令用于编辑</w:t>
      </w:r>
      <w:r>
        <w:rPr>
          <w:rFonts w:ascii="Verdana" w:hAnsi="Verdana" w:cs="宋体"/>
          <w:kern w:val="0"/>
        </w:rPr>
        <w:t>SIM</w:t>
      </w:r>
      <w:r>
        <w:rPr>
          <w:rFonts w:ascii="Verdana" w:hAnsi="Verdana" w:cs="宋体"/>
          <w:kern w:val="0"/>
        </w:rPr>
        <w:t>卡中的优选运营商列表。使用执行指令，可在该列表</w:t>
      </w:r>
      <w:r>
        <w:rPr>
          <w:rFonts w:ascii="Verdana" w:hAnsi="Verdana" w:cs="宋体"/>
          <w:kern w:val="0"/>
        </w:rPr>
        <w:t>(EFPLMNsel)</w:t>
      </w:r>
      <w:r>
        <w:rPr>
          <w:rFonts w:ascii="Verdana" w:hAnsi="Verdana" w:cs="宋体"/>
          <w:kern w:val="0"/>
        </w:rPr>
        <w:t>中写入新的列项。若给定</w:t>
      </w:r>
      <w:r>
        <w:rPr>
          <w:rFonts w:ascii="Verdana" w:hAnsi="Verdana" w:cs="宋体"/>
          <w:kern w:val="0"/>
        </w:rPr>
        <w:t>&lt;index&gt;</w:t>
      </w:r>
      <w:r>
        <w:rPr>
          <w:rFonts w:ascii="Verdana" w:hAnsi="Verdana" w:cs="宋体"/>
          <w:kern w:val="0"/>
        </w:rPr>
        <w:t>，但空出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，则该列项将被删除。若只给定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，但空出</w:t>
      </w:r>
      <w:r>
        <w:rPr>
          <w:rFonts w:ascii="Verdana" w:hAnsi="Verdana" w:cs="宋体"/>
          <w:kern w:val="0"/>
        </w:rPr>
        <w:t>&lt;index&gt;</w:t>
      </w:r>
      <w:r>
        <w:rPr>
          <w:rFonts w:ascii="Verdana" w:hAnsi="Verdana" w:cs="宋体"/>
          <w:kern w:val="0"/>
        </w:rPr>
        <w:t>，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将被置入下一个空闲位置。若只给定</w:t>
      </w:r>
      <w:r>
        <w:rPr>
          <w:rFonts w:ascii="Verdana" w:hAnsi="Verdana" w:cs="宋体"/>
          <w:kern w:val="0"/>
        </w:rPr>
        <w:t>&lt;format&gt;</w:t>
      </w:r>
      <w:r>
        <w:rPr>
          <w:rFonts w:ascii="Verdana" w:hAnsi="Verdana" w:cs="宋体"/>
          <w:kern w:val="0"/>
        </w:rPr>
        <w:t>，查询指令中</w:t>
      </w:r>
      <w:r>
        <w:rPr>
          <w:rFonts w:ascii="Verdana" w:hAnsi="Verdana" w:cs="宋体"/>
          <w:kern w:val="0"/>
        </w:rPr>
        <w:t>&lt;oper&gt;</w:t>
      </w:r>
      <w:r>
        <w:rPr>
          <w:rFonts w:ascii="Verdana" w:hAnsi="Verdana" w:cs="宋体"/>
          <w:kern w:val="0"/>
        </w:rPr>
        <w:t>的格式将被修改。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615" w:name="_Toc454616290"/>
      <w:bookmarkStart w:id="616" w:name="_Toc474848440"/>
      <w:bookmarkStart w:id="617" w:name="_Toc49065439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AT+CPOL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15"/>
      <w:bookmarkEnd w:id="616"/>
      <w:bookmarkEnd w:id="6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3"/>
        <w:gridCol w:w="3220"/>
        <w:gridCol w:w="3393"/>
        <w:gridCol w:w="2044"/>
      </w:tblGrid>
      <w:tr w:rsidR="00E31460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类型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指令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可能的返回结果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AT+CPOL=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[&lt;index&gt;][,&lt;format&gt;[,&lt;oper&gt;]]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AT+CPOL?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+CPOL:&lt;index1&gt;,&lt;format&gt;,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&lt;oper1&gt;[&lt;CR&gt;&lt;LF&gt;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+CPOL:&lt;index2&gt;,&lt;format&gt;,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&lt;oper2&gt;[...]]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AT+CPOL=?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+CPOL:(&lt;index&gt;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),    (&lt;format&gt;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AT+CPOL=,0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&lt;format&gt;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设置成长字符串型</w:t>
            </w:r>
          </w:p>
        </w:tc>
      </w:tr>
      <w:tr w:rsidR="00E31460">
        <w:trPr>
          <w:trHeight w:val="1564"/>
        </w:trPr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AT+CPOL=,2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AT+CPOL?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1,2,"46000"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2,2,"46002"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3,2,"41004"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数字型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AT+CPOL=,0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AT+CPOL?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1,0,"CHINA MOBILE"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+CPOL: 2,2,"46002"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3,0,"ZONG"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lastRenderedPageBreak/>
              <w:t>长字符串型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AT+CPOL=,1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AT+CPOL?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1,1,"CMCC"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2,2,"46002"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3,1,"ZONG"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短字符串型</w:t>
            </w:r>
          </w:p>
        </w:tc>
      </w:tr>
      <w:tr w:rsidR="00E31460"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AT+CPOL=?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+CPOL: (1-80),(0-2)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618" w:name="_Toc454616291"/>
      <w:bookmarkStart w:id="619" w:name="_Toc474848441"/>
      <w:bookmarkStart w:id="620" w:name="_Toc49065439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AT+CPOL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18"/>
      <w:bookmarkEnd w:id="619"/>
      <w:bookmarkEnd w:id="6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 w:hint="eastAsia"/>
                <w:kern w:val="0"/>
              </w:rPr>
              <w:t>参数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&lt;indexn&gt;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整数型；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卡优选运营商列表中运营商的序号</w:t>
            </w:r>
          </w:p>
        </w:tc>
      </w:tr>
      <w:tr w:rsidR="00E31460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&lt;format&gt;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长字符串型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采用字母数字格式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</w:t>
            </w:r>
          </w:p>
        </w:tc>
      </w:tr>
      <w:tr w:rsidR="00E31460"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短字符串型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采用字母数字格式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</w:t>
            </w:r>
          </w:p>
        </w:tc>
      </w:tr>
      <w:tr w:rsidR="00E31460"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数字型的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&lt;oper&gt;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&lt;ope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n&gt;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&lt;format&gt;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表示该格式采用字母数字混编方式还是数字方式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+COPS)</w:t>
            </w:r>
          </w:p>
        </w:tc>
      </w:tr>
    </w:tbl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21" w:name="_Toc364786573"/>
      <w:bookmarkStart w:id="622" w:name="_Toc454615797"/>
      <w:bookmarkStart w:id="623" w:name="_Toc364787504"/>
      <w:bookmarkStart w:id="624" w:name="_Toc287455671"/>
      <w:bookmarkStart w:id="625" w:name="_Toc274669980"/>
      <w:bookmarkStart w:id="626" w:name="_Toc474848853"/>
      <w:bookmarkStart w:id="627" w:name="_Toc490654189"/>
      <w:r>
        <w:rPr>
          <w:rFonts w:ascii="Verdana" w:hAnsi="Verdana"/>
          <w:kern w:val="0"/>
          <w:sz w:val="28"/>
          <w:szCs w:val="28"/>
        </w:rPr>
        <w:t>查询运营商名称：</w:t>
      </w:r>
      <w:r>
        <w:rPr>
          <w:rFonts w:ascii="Verdana" w:hAnsi="Verdana"/>
          <w:kern w:val="0"/>
          <w:sz w:val="28"/>
          <w:szCs w:val="28"/>
        </w:rPr>
        <w:t>AT+COPN</w:t>
      </w:r>
      <w:bookmarkEnd w:id="621"/>
      <w:bookmarkEnd w:id="622"/>
      <w:bookmarkEnd w:id="623"/>
      <w:bookmarkEnd w:id="624"/>
      <w:bookmarkEnd w:id="625"/>
      <w:bookmarkEnd w:id="626"/>
      <w:bookmarkEnd w:id="627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执行指令用于从</w:t>
      </w:r>
      <w:r>
        <w:rPr>
          <w:rFonts w:ascii="Verdana" w:hAnsi="Verdana" w:cs="宋体"/>
          <w:kern w:val="0"/>
        </w:rPr>
        <w:t xml:space="preserve"> ME </w:t>
      </w:r>
      <w:r>
        <w:rPr>
          <w:rFonts w:ascii="Verdana" w:hAnsi="Verdana" w:cs="宋体"/>
          <w:kern w:val="0"/>
        </w:rPr>
        <w:t>返回运营商名称，包括运营商编码</w:t>
      </w:r>
      <w:r>
        <w:rPr>
          <w:rFonts w:ascii="Verdana" w:hAnsi="Verdana" w:cs="宋体"/>
          <w:kern w:val="0"/>
        </w:rPr>
        <w:t>&lt;numericn&gt;</w:t>
      </w:r>
      <w:r>
        <w:rPr>
          <w:rFonts w:ascii="Verdana" w:hAnsi="Verdana" w:cs="宋体"/>
          <w:kern w:val="0"/>
        </w:rPr>
        <w:t>。后者在</w:t>
      </w:r>
      <w:r>
        <w:rPr>
          <w:rFonts w:ascii="Verdana" w:hAnsi="Verdana" w:cs="宋体"/>
          <w:kern w:val="0"/>
        </w:rPr>
        <w:t xml:space="preserve"> ME </w:t>
      </w:r>
      <w:r>
        <w:rPr>
          <w:rFonts w:ascii="Verdana" w:hAnsi="Verdana" w:cs="宋体"/>
          <w:kern w:val="0"/>
        </w:rPr>
        <w:t>中都有对应编码</w:t>
      </w:r>
      <w:r>
        <w:rPr>
          <w:rFonts w:ascii="Verdana" w:hAnsi="Verdana" w:cs="宋体"/>
          <w:kern w:val="0"/>
        </w:rPr>
        <w:t>&lt;alphan&gt;(</w:t>
      </w:r>
      <w:r>
        <w:rPr>
          <w:rFonts w:ascii="Verdana" w:hAnsi="Verdana" w:cs="宋体"/>
          <w:kern w:val="0"/>
        </w:rPr>
        <w:t>采用字母数字混编方式</w:t>
      </w:r>
      <w:r>
        <w:rPr>
          <w:rFonts w:ascii="Verdana" w:hAnsi="Verdana" w:cs="宋体"/>
          <w:kern w:val="0"/>
        </w:rPr>
        <w:t>)</w:t>
      </w:r>
      <w:r>
        <w:rPr>
          <w:rFonts w:ascii="Verdana" w:hAnsi="Verdana" w:cs="宋体"/>
          <w:kern w:val="0"/>
        </w:rPr>
        <w:t>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628" w:name="_Toc474848442"/>
      <w:bookmarkStart w:id="629" w:name="_Toc454616292"/>
      <w:bookmarkStart w:id="630" w:name="_Toc49065439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AT+COPN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28"/>
      <w:bookmarkEnd w:id="629"/>
      <w:bookmarkEnd w:id="6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1695"/>
        <w:gridCol w:w="4371"/>
        <w:gridCol w:w="2478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6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37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47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69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AT+COPN</w:t>
            </w:r>
          </w:p>
        </w:tc>
        <w:tc>
          <w:tcPr>
            <w:tcW w:w="437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+COPN:&lt;numeric1&gt;</w:t>
            </w:r>
            <w:r>
              <w:rPr>
                <w:rFonts w:ascii="Verdana" w:hAnsi="Verdana" w:cs="Arial"/>
                <w:spacing w:val="2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&lt;alph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1&gt;[&lt;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COPN: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&lt;numeric2&gt;,&lt;alpha2&gt;[...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]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47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437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 &lt;err&gt;</w:t>
            </w:r>
          </w:p>
        </w:tc>
        <w:tc>
          <w:tcPr>
            <w:tcW w:w="247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16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AT+COPN=?</w:t>
            </w:r>
          </w:p>
        </w:tc>
        <w:tc>
          <w:tcPr>
            <w:tcW w:w="437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47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631" w:name="_Toc454616293"/>
      <w:bookmarkStart w:id="632" w:name="_Toc474848443"/>
      <w:bookmarkStart w:id="633" w:name="_Toc49065439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AT+COPN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31"/>
      <w:bookmarkEnd w:id="632"/>
      <w:bookmarkEnd w:id="6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65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65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&lt;numericn&gt;</w:t>
            </w:r>
          </w:p>
        </w:tc>
        <w:tc>
          <w:tcPr>
            <w:tcW w:w="1097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651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字符型；数字格式的运营商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+COPS)</w:t>
            </w:r>
          </w:p>
        </w:tc>
      </w:tr>
      <w:tr w:rsidR="00E31460">
        <w:tc>
          <w:tcPr>
            <w:tcW w:w="1972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&lt;alphan&gt;</w:t>
            </w:r>
          </w:p>
        </w:tc>
        <w:tc>
          <w:tcPr>
            <w:tcW w:w="1097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651" w:type="dxa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字符型；长字符串格式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采用字母数字格式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的运营商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+COPS)</w:t>
            </w:r>
          </w:p>
        </w:tc>
      </w:tr>
    </w:tbl>
    <w:p w:rsidR="00E31460" w:rsidRDefault="00E31460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AT+COPN </w:t>
      </w:r>
      <w:r>
        <w:rPr>
          <w:rFonts w:ascii="Verdana" w:hAnsi="Verdana"/>
        </w:rPr>
        <w:t>指令运行结束之后，返回运营商名称并且输出</w:t>
      </w:r>
      <w:r>
        <w:rPr>
          <w:rFonts w:ascii="Verdana" w:hAnsi="Verdana"/>
        </w:rPr>
        <w:t>“OK”</w:t>
      </w:r>
      <w:r>
        <w:rPr>
          <w:rFonts w:ascii="Verdana" w:hAnsi="Verdana"/>
        </w:rPr>
        <w:t>；</w:t>
      </w:r>
    </w:p>
    <w:p w:rsidR="00E31460" w:rsidRDefault="00E31460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AT+COPN </w:t>
      </w:r>
      <w:r>
        <w:rPr>
          <w:rFonts w:ascii="Verdana" w:hAnsi="Verdana"/>
        </w:rPr>
        <w:t>指令运行时，返回</w:t>
      </w:r>
      <w:r>
        <w:rPr>
          <w:rFonts w:ascii="Verdana" w:hAnsi="Verdana"/>
        </w:rPr>
        <w:t>“OK”</w:t>
      </w:r>
      <w:r>
        <w:rPr>
          <w:rFonts w:ascii="Verdana" w:hAnsi="Verdana"/>
        </w:rPr>
        <w:t>之前不可再次运行该指令，否则会导致模块复位。</w:t>
      </w: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34" w:name="_Toc474848822"/>
      <w:bookmarkStart w:id="635" w:name="_Toc454615769"/>
      <w:bookmarkStart w:id="636" w:name="_Toc490654190"/>
      <w:r>
        <w:rPr>
          <w:rFonts w:ascii="Verdana" w:hAnsi="Verdana"/>
          <w:kern w:val="0"/>
          <w:sz w:val="28"/>
          <w:szCs w:val="28"/>
        </w:rPr>
        <w:t>搜网频段设置：</w:t>
      </w:r>
      <w:r>
        <w:rPr>
          <w:rFonts w:ascii="Verdana" w:hAnsi="Verdana"/>
          <w:kern w:val="0"/>
          <w:sz w:val="28"/>
          <w:szCs w:val="28"/>
        </w:rPr>
        <w:t>AT+BNDPRF</w:t>
      </w:r>
      <w:bookmarkEnd w:id="634"/>
      <w:bookmarkEnd w:id="635"/>
      <w:bookmarkEnd w:id="636"/>
    </w:p>
    <w:p w:rsidR="00E31460" w:rsidRDefault="00E31460">
      <w:pPr>
        <w:rPr>
          <w:rFonts w:ascii="Verdana" w:hAnsi="Verdana"/>
        </w:rPr>
      </w:pPr>
      <w:bookmarkStart w:id="637" w:name="_Toc454616243"/>
      <w:bookmarkStart w:id="638" w:name="_Toc474848388"/>
      <w:bookmarkStart w:id="639" w:name="_Toc49065439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AT+BNDPRF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37"/>
      <w:bookmarkEnd w:id="638"/>
      <w:bookmarkEnd w:id="6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973"/>
        <w:gridCol w:w="2316"/>
        <w:gridCol w:w="3255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3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2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7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AT+BNDPRF=[&lt;nv_441&gt;,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&lt;nv_946&gt;],[&lt;nv_2954&gt;]</w:t>
            </w:r>
          </w:p>
        </w:tc>
        <w:tc>
          <w:tcPr>
            <w:tcW w:w="23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CME ERROR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查询指令</w:t>
            </w:r>
          </w:p>
        </w:tc>
        <w:tc>
          <w:tcPr>
            <w:tcW w:w="29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AT+BNDPRF?</w:t>
            </w:r>
          </w:p>
        </w:tc>
        <w:tc>
          <w:tcPr>
            <w:tcW w:w="23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+BNDPRF: &lt;nv_441&gt;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&lt;nv_946&gt;&lt;nv_2954&gt;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640" w:name="OLE_LINK71"/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AT+BNDPRF=0,8,0</w:t>
            </w:r>
            <w:bookmarkEnd w:id="640"/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BAND_GSM850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AT+BNDPRF=0,32,0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BAND_GSM1900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AT+BNDPRF=0,1024,0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BAND_UMTS850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AT+BNDPRF=0,128,0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BAND_UMTS1900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AT+BNDPRF=896,80,0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BAND_GSM900_1800_UMTS2100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AT+BNDPRF=896,96,0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BAND_GSM900_1800_1900_UMTS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AT+BNDPRF=896,1272, 131072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BAND_AUTO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AT+BNDPRF=0,0,131072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BAND_UMTS900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AT+BNDPRF=0,40,0</w:t>
            </w:r>
          </w:p>
        </w:tc>
        <w:tc>
          <w:tcPr>
            <w:tcW w:w="2316" w:type="dxa"/>
            <w:shd w:val="clear" w:color="auto" w:fill="99CCFF"/>
          </w:tcPr>
          <w:p w:rsidR="00E31460" w:rsidRDefault="00E31460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2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BAND_GSM850/1900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641" w:name="_Toc454616244"/>
      <w:bookmarkStart w:id="642" w:name="_Toc474848389"/>
      <w:bookmarkStart w:id="643" w:name="_Toc49065439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AT+BNDPRF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41"/>
      <w:bookmarkEnd w:id="642"/>
      <w:bookmarkEnd w:id="6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1809"/>
        <w:gridCol w:w="6591"/>
      </w:tblGrid>
      <w:tr w:rsidR="00E31460">
        <w:tc>
          <w:tcPr>
            <w:tcW w:w="1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80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nv_441</w:t>
            </w:r>
          </w:p>
        </w:tc>
        <w:tc>
          <w:tcPr>
            <w:tcW w:w="18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bCs/>
                <w:sz w:val="24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设置低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16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位值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nv_946</w:t>
            </w:r>
          </w:p>
        </w:tc>
        <w:tc>
          <w:tcPr>
            <w:tcW w:w="18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bCs/>
                <w:sz w:val="24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设置高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16</w:t>
            </w:r>
            <w:r>
              <w:rPr>
                <w:rFonts w:ascii="Verdana" w:hAnsi="Verdana"/>
                <w:spacing w:val="-7"/>
                <w:kern w:val="0"/>
                <w:sz w:val="18"/>
                <w:szCs w:val="18"/>
              </w:rPr>
              <w:t>位值</w:t>
            </w:r>
          </w:p>
        </w:tc>
      </w:tr>
      <w:tr w:rsidR="00E31460">
        <w:tc>
          <w:tcPr>
            <w:tcW w:w="1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nv_2954</w:t>
            </w:r>
          </w:p>
        </w:tc>
        <w:tc>
          <w:tcPr>
            <w:tcW w:w="18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bCs/>
                <w:sz w:val="24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bCs/>
                <w:sz w:val="24"/>
              </w:rPr>
              <w:t>-</w:t>
            </w:r>
          </w:p>
        </w:tc>
      </w:tr>
    </w:tbl>
    <w:p w:rsidR="00E31460" w:rsidRDefault="00E31460">
      <w:pPr>
        <w:autoSpaceDE w:val="0"/>
        <w:autoSpaceDN w:val="0"/>
        <w:adjustRightInd w:val="0"/>
        <w:jc w:val="left"/>
        <w:rPr>
          <w:rFonts w:ascii="Verdana" w:hAnsi="Verdana"/>
          <w:spacing w:val="-7"/>
          <w:kern w:val="0"/>
          <w:sz w:val="18"/>
          <w:szCs w:val="18"/>
        </w:rPr>
      </w:pPr>
    </w:p>
    <w:p w:rsidR="00E31460" w:rsidRDefault="00E31460">
      <w:pPr>
        <w:rPr>
          <w:rFonts w:ascii="Verdana" w:hAnsi="Verdana"/>
        </w:rPr>
      </w:pPr>
      <w:bookmarkStart w:id="644" w:name="_Toc454616245"/>
      <w:bookmarkStart w:id="645" w:name="_Toc474848390"/>
      <w:bookmarkStart w:id="646" w:name="_Toc49065439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AT+BNDPRF</w:t>
      </w:r>
      <w:r>
        <w:rPr>
          <w:rFonts w:ascii="Verdana" w:hAnsi="Verdana" w:cs="宋体"/>
          <w:spacing w:val="-7"/>
          <w:kern w:val="0"/>
          <w:position w:val="-2"/>
        </w:rPr>
        <w:t>频段选择表</w:t>
      </w:r>
      <w:bookmarkEnd w:id="644"/>
      <w:bookmarkEnd w:id="645"/>
      <w:bookmarkEnd w:id="6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0"/>
        <w:gridCol w:w="1155"/>
        <w:gridCol w:w="1680"/>
        <w:gridCol w:w="1890"/>
        <w:gridCol w:w="2205"/>
      </w:tblGrid>
      <w:tr w:rsidR="00E31460">
        <w:tc>
          <w:tcPr>
            <w:tcW w:w="273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频段</w:t>
            </w:r>
          </w:p>
        </w:tc>
        <w:tc>
          <w:tcPr>
            <w:tcW w:w="1155" w:type="dxa"/>
            <w:shd w:val="clear" w:color="auto" w:fill="C0C0C0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二进制位</w:t>
            </w:r>
          </w:p>
        </w:tc>
        <w:tc>
          <w:tcPr>
            <w:tcW w:w="1680" w:type="dxa"/>
            <w:shd w:val="clear" w:color="auto" w:fill="C0C0C0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nv_441</w:t>
            </w:r>
          </w:p>
        </w:tc>
        <w:tc>
          <w:tcPr>
            <w:tcW w:w="189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nv_946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nv_2954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GSM_450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0x0001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GSM_480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0x0002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GSM_750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0x0004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GSM_850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0x0008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EGSM_900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08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0x0100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RGSM_900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0x0010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PGSM_900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09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0x0200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DCS_1800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07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0x0080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PCS_1900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0x0020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WCDMA_I_IMT_2000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0x0040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WCDMA_II_PCS_1900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0x0080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WCDMA_III_1700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0x0100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WCDMA_IV_1700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0x0200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WCDMA_V_850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0x0400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WCDMA_VI_800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0x0800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WCDMA_VII_2600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0x00010000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WCDMA_VIII_900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0x00020000</w:t>
            </w:r>
          </w:p>
        </w:tc>
      </w:tr>
      <w:tr w:rsidR="00E31460">
        <w:tc>
          <w:tcPr>
            <w:tcW w:w="273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WCDMA_IX_1700</w:t>
            </w:r>
          </w:p>
        </w:tc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189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0x0000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0x00040000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47" w:name="_Toc490654191"/>
      <w:r>
        <w:rPr>
          <w:rFonts w:ascii="Verdana" w:hAnsi="Verdana"/>
          <w:kern w:val="0"/>
          <w:sz w:val="28"/>
          <w:szCs w:val="28"/>
        </w:rPr>
        <w:t>查询锁网配置：</w:t>
      </w:r>
      <w:r>
        <w:rPr>
          <w:rFonts w:ascii="Verdana" w:hAnsi="Verdana"/>
          <w:kern w:val="0"/>
          <w:sz w:val="28"/>
          <w:szCs w:val="28"/>
        </w:rPr>
        <w:t>AT+NWLCFG</w:t>
      </w:r>
      <w:bookmarkEnd w:id="588"/>
      <w:bookmarkEnd w:id="589"/>
      <w:bookmarkEnd w:id="590"/>
      <w:bookmarkEnd w:id="647"/>
    </w:p>
    <w:p w:rsidR="00E31460" w:rsidRDefault="00E31460">
      <w:pPr>
        <w:rPr>
          <w:rFonts w:ascii="Verdana" w:hAnsi="Verdana"/>
        </w:rPr>
      </w:pPr>
      <w:bookmarkStart w:id="648" w:name="_Toc454616246"/>
      <w:bookmarkStart w:id="649" w:name="_Toc49065440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109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AT+NWLCFG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48"/>
      <w:bookmarkEnd w:id="6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AT+NWLCFG?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+NWLCFG:&lt;action&gt;;[&lt;PLMNlist&gt;]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AT+NWLCFG?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+NWLCFG:1;46001;46002;46003;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46004;46005;46006;46007;46008;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46009;46010;46011;46012;46013;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46014;46015;46016;46017;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列出已加锁的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列表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650" w:name="_Toc454616247"/>
      <w:bookmarkStart w:id="651" w:name="_Toc49065440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AT+NWLCFG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50"/>
      <w:bookmarkEnd w:id="6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&lt;action&gt;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未锁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已锁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&lt;PLMNlist&gt;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值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52" w:name="_Toc364787480"/>
      <w:bookmarkStart w:id="653" w:name="_Toc364786549"/>
      <w:bookmarkStart w:id="654" w:name="_Toc454615771"/>
      <w:bookmarkStart w:id="655" w:name="_Toc490654192"/>
      <w:r>
        <w:rPr>
          <w:rFonts w:ascii="Verdana" w:hAnsi="Verdana"/>
          <w:kern w:val="0"/>
          <w:sz w:val="28"/>
          <w:szCs w:val="28"/>
        </w:rPr>
        <w:t>配置</w:t>
      </w:r>
      <w:r>
        <w:rPr>
          <w:rFonts w:ascii="Verdana" w:hAnsi="Verdana"/>
          <w:kern w:val="0"/>
          <w:sz w:val="28"/>
          <w:szCs w:val="28"/>
        </w:rPr>
        <w:t>PLMN</w:t>
      </w:r>
      <w:r>
        <w:rPr>
          <w:rFonts w:ascii="Verdana" w:hAnsi="Verdana"/>
          <w:kern w:val="0"/>
          <w:sz w:val="28"/>
          <w:szCs w:val="28"/>
        </w:rPr>
        <w:t>列表：</w:t>
      </w:r>
      <w:r>
        <w:rPr>
          <w:rFonts w:ascii="Verdana" w:hAnsi="Verdana"/>
          <w:kern w:val="0"/>
          <w:sz w:val="28"/>
          <w:szCs w:val="28"/>
        </w:rPr>
        <w:t>AT+NWLPLMN</w:t>
      </w:r>
      <w:bookmarkEnd w:id="652"/>
      <w:bookmarkEnd w:id="653"/>
      <w:bookmarkEnd w:id="654"/>
      <w:bookmarkEnd w:id="655"/>
    </w:p>
    <w:p w:rsidR="00E31460" w:rsidRDefault="00E31460">
      <w:pPr>
        <w:rPr>
          <w:rFonts w:ascii="Verdana" w:hAnsi="Verdana"/>
        </w:rPr>
      </w:pPr>
      <w:bookmarkStart w:id="656" w:name="_Toc454616248"/>
      <w:bookmarkStart w:id="657" w:name="_Toc49065440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AT+NWLPLMN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56"/>
      <w:bookmarkEnd w:id="65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9"/>
        <w:gridCol w:w="2943"/>
        <w:gridCol w:w="1866"/>
        <w:gridCol w:w="3912"/>
      </w:tblGrid>
      <w:tr w:rsidR="00E31460">
        <w:tc>
          <w:tcPr>
            <w:tcW w:w="93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4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86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91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4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AT+NWLPLMN=&lt;action&gt;,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&lt;PLMN&gt;,&lt;num&gt;</w:t>
            </w:r>
          </w:p>
        </w:tc>
        <w:tc>
          <w:tcPr>
            <w:tcW w:w="186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 NWLPLMN: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2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E31460">
        <w:tc>
          <w:tcPr>
            <w:tcW w:w="939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4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AT+NWLPLMN=0,46018,17</w:t>
            </w:r>
          </w:p>
        </w:tc>
        <w:tc>
          <w:tcPr>
            <w:tcW w:w="186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+NWLPLMN: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添加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PLMN46018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17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号位置，通过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AT+NWLCFG?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查询结果</w:t>
            </w:r>
          </w:p>
        </w:tc>
      </w:tr>
      <w:tr w:rsidR="00E31460">
        <w:tc>
          <w:tcPr>
            <w:tcW w:w="939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AT+NWLPLMN=1,51000,17</w:t>
            </w:r>
          </w:p>
        </w:tc>
        <w:tc>
          <w:tcPr>
            <w:tcW w:w="1866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+NWLPLMN: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编辑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17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号位置的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51000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，并通过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AT+NWLCFG?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查询结果</w:t>
            </w:r>
          </w:p>
        </w:tc>
      </w:tr>
      <w:tr w:rsidR="00E31460">
        <w:tc>
          <w:tcPr>
            <w:tcW w:w="939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AT+NWLPLMN=2,51000,17</w:t>
            </w:r>
          </w:p>
        </w:tc>
        <w:tc>
          <w:tcPr>
            <w:tcW w:w="1866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+NWLPLMN: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91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删除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17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号位置的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，并通过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AT+NWLCFG?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查询结果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658" w:name="_Toc454616249"/>
      <w:bookmarkStart w:id="659" w:name="_Toc49065440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AT+NWLPLMN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58"/>
      <w:bookmarkEnd w:id="6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6"/>
        <w:gridCol w:w="3279"/>
        <w:gridCol w:w="5145"/>
      </w:tblGrid>
      <w:tr w:rsidR="00E31460">
        <w:tc>
          <w:tcPr>
            <w:tcW w:w="123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27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1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70"/>
        </w:trPr>
        <w:tc>
          <w:tcPr>
            <w:tcW w:w="123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&lt;action&gt;</w:t>
            </w:r>
          </w:p>
        </w:tc>
        <w:tc>
          <w:tcPr>
            <w:tcW w:w="32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1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添加新的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到列表中</w:t>
            </w:r>
          </w:p>
        </w:tc>
      </w:tr>
      <w:tr w:rsidR="00E31460">
        <w:trPr>
          <w:trHeight w:val="270"/>
        </w:trPr>
        <w:tc>
          <w:tcPr>
            <w:tcW w:w="123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1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编辑序列为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&lt;num&gt;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</w:p>
        </w:tc>
      </w:tr>
      <w:tr w:rsidR="00E31460">
        <w:trPr>
          <w:trHeight w:val="270"/>
        </w:trPr>
        <w:tc>
          <w:tcPr>
            <w:tcW w:w="123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1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删除序号为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&lt;num&gt;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</w:p>
        </w:tc>
      </w:tr>
      <w:tr w:rsidR="00E31460">
        <w:tc>
          <w:tcPr>
            <w:tcW w:w="123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&lt;PLMN&gt;</w:t>
            </w:r>
          </w:p>
        </w:tc>
        <w:tc>
          <w:tcPr>
            <w:tcW w:w="32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51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需要设置的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值</w:t>
            </w:r>
          </w:p>
        </w:tc>
      </w:tr>
      <w:tr w:rsidR="00E31460">
        <w:tc>
          <w:tcPr>
            <w:tcW w:w="123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&lt;num&gt;</w:t>
            </w:r>
          </w:p>
        </w:tc>
        <w:tc>
          <w:tcPr>
            <w:tcW w:w="32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0-24</w:t>
            </w:r>
          </w:p>
        </w:tc>
        <w:tc>
          <w:tcPr>
            <w:tcW w:w="51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列表中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的序号</w:t>
            </w: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60" w:name="_Toc364787481"/>
      <w:bookmarkStart w:id="661" w:name="_Toc454615772"/>
      <w:bookmarkStart w:id="662" w:name="_Toc364786550"/>
      <w:bookmarkStart w:id="663" w:name="_Toc490654193"/>
      <w:r>
        <w:rPr>
          <w:rFonts w:ascii="Verdana" w:hAnsi="Verdana"/>
          <w:kern w:val="0"/>
        </w:rPr>
        <w:t>设置</w:t>
      </w:r>
      <w:r>
        <w:rPr>
          <w:rFonts w:ascii="Verdana" w:hAnsi="Verdana"/>
          <w:kern w:val="0"/>
        </w:rPr>
        <w:t>PLMN</w:t>
      </w:r>
      <w:r>
        <w:rPr>
          <w:rFonts w:ascii="Verdana" w:hAnsi="Verdana"/>
          <w:kern w:val="0"/>
        </w:rPr>
        <w:t>列表：</w:t>
      </w:r>
      <w:r>
        <w:rPr>
          <w:rFonts w:ascii="Verdana" w:hAnsi="Verdana"/>
          <w:kern w:val="0"/>
        </w:rPr>
        <w:t>AT+NWLSET</w:t>
      </w:r>
      <w:bookmarkEnd w:id="660"/>
      <w:bookmarkEnd w:id="661"/>
      <w:bookmarkEnd w:id="662"/>
      <w:bookmarkEnd w:id="663"/>
    </w:p>
    <w:p w:rsidR="00E31460" w:rsidRDefault="00E31460">
      <w:pPr>
        <w:rPr>
          <w:rFonts w:ascii="Verdana" w:hAnsi="Verdana"/>
        </w:rPr>
      </w:pPr>
      <w:bookmarkStart w:id="664" w:name="_Toc454616250"/>
      <w:bookmarkStart w:id="665" w:name="_Toc49065440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AT+NWLSET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664"/>
      <w:bookmarkEnd w:id="6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718"/>
        <w:gridCol w:w="1814"/>
        <w:gridCol w:w="4012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7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81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401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321"/>
        </w:trPr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7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AT+NWLSET=&lt;action&gt;,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“PLMN1,…,PLMNn”</w:t>
            </w:r>
          </w:p>
        </w:tc>
        <w:tc>
          <w:tcPr>
            <w:tcW w:w="181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4012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最多为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25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个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7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AT+NWLSET=1,”46000,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46001,46002”</w:t>
            </w:r>
          </w:p>
        </w:tc>
        <w:tc>
          <w:tcPr>
            <w:tcW w:w="181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401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对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PLMN46000,46001,46002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进行加锁操作，并将其添加到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列表中。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AT+NWLSET=0</w:t>
            </w:r>
          </w:p>
        </w:tc>
        <w:tc>
          <w:tcPr>
            <w:tcW w:w="181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401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解锁所有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表中的设置值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666" w:name="_Toc454616251"/>
      <w:bookmarkStart w:id="667" w:name="_Toc49065440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114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AT+NWLSET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666"/>
      <w:bookmarkEnd w:id="66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0"/>
        <w:gridCol w:w="2205"/>
        <w:gridCol w:w="5775"/>
      </w:tblGrid>
      <w:tr w:rsidR="00E31460">
        <w:tc>
          <w:tcPr>
            <w:tcW w:w="16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7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6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&lt;action&gt;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解锁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对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进行加锁</w:t>
            </w:r>
          </w:p>
        </w:tc>
      </w:tr>
      <w:tr w:rsidR="00E31460"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需要设置的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PLMN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值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668" w:name="_Toc324408147"/>
      <w:bookmarkStart w:id="669" w:name="_Toc364787388"/>
      <w:bookmarkStart w:id="670" w:name="_Toc476755664"/>
      <w:bookmarkStart w:id="671" w:name="_Toc476750063"/>
      <w:bookmarkStart w:id="672" w:name="_Toc323805264"/>
      <w:bookmarkStart w:id="673" w:name="_Toc364847253"/>
      <w:bookmarkStart w:id="674" w:name="_Toc323805245"/>
      <w:bookmarkStart w:id="675" w:name="_Toc325542957"/>
      <w:bookmarkStart w:id="676" w:name="_Toc364786973"/>
      <w:bookmarkStart w:id="677" w:name="_Toc364781672"/>
      <w:bookmarkStart w:id="678" w:name="_Toc395286849"/>
      <w:bookmarkStart w:id="679" w:name="_Toc364762195"/>
      <w:bookmarkStart w:id="680" w:name="_Toc364785979"/>
      <w:bookmarkStart w:id="681" w:name="_Toc364786988"/>
      <w:bookmarkStart w:id="682" w:name="_Toc454615776"/>
      <w:bookmarkStart w:id="683" w:name="_Toc364787483"/>
      <w:bookmarkStart w:id="684" w:name="_Toc364786552"/>
      <w:bookmarkStart w:id="685" w:name="_Toc364786958"/>
      <w:bookmarkStart w:id="686" w:name="_Toc364847268"/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</w:rPr>
      </w:pPr>
      <w:bookmarkStart w:id="687" w:name="_Toc480211539"/>
      <w:bookmarkStart w:id="688" w:name="_Toc490654194"/>
      <w:r>
        <w:rPr>
          <w:rFonts w:ascii="Verdana" w:hAnsi="Verdana" w:hint="eastAsia"/>
          <w:kern w:val="0"/>
        </w:rPr>
        <w:t>PSM</w:t>
      </w:r>
      <w:r>
        <w:rPr>
          <w:rFonts w:ascii="Verdana" w:hAnsi="Verdana" w:hint="eastAsia"/>
          <w:kern w:val="0"/>
        </w:rPr>
        <w:t>设置：</w:t>
      </w:r>
      <w:r>
        <w:rPr>
          <w:rFonts w:ascii="Verdana" w:hAnsi="Verdana" w:hint="eastAsia"/>
          <w:kern w:val="0"/>
        </w:rPr>
        <w:t>AT+CPSMS</w:t>
      </w:r>
      <w:bookmarkEnd w:id="687"/>
      <w:bookmarkEnd w:id="688"/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该命令用来设置</w:t>
      </w:r>
      <w:r>
        <w:rPr>
          <w:rFonts w:ascii="Verdana" w:hAnsi="Verdana"/>
        </w:rPr>
        <w:t>UEs power saving mode(PSM)</w:t>
      </w:r>
      <w:r>
        <w:rPr>
          <w:rFonts w:ascii="Verdana" w:hAnsi="Verdana"/>
        </w:rPr>
        <w:t>参数。用于控制终端是否开启</w:t>
      </w:r>
      <w:r>
        <w:rPr>
          <w:rFonts w:ascii="Verdana" w:hAnsi="Verdana"/>
        </w:rPr>
        <w:t>PSM</w:t>
      </w:r>
      <w:r>
        <w:rPr>
          <w:rFonts w:ascii="Verdana" w:hAnsi="Verdana"/>
        </w:rPr>
        <w:t>功能，以及配置在</w:t>
      </w:r>
      <w:r>
        <w:rPr>
          <w:rFonts w:ascii="Verdana" w:hAnsi="Verdana"/>
        </w:rPr>
        <w:t>E-UTRAN</w:t>
      </w:r>
      <w:r>
        <w:rPr>
          <w:rFonts w:ascii="Verdana" w:hAnsi="Verdana"/>
        </w:rPr>
        <w:t>系统中的</w:t>
      </w:r>
      <w:r>
        <w:rPr>
          <w:rFonts w:ascii="Verdana" w:hAnsi="Verdana"/>
        </w:rPr>
        <w:t>extended periodic TAU</w:t>
      </w:r>
      <w:r>
        <w:rPr>
          <w:rFonts w:ascii="Verdana" w:hAnsi="Verdana"/>
        </w:rPr>
        <w:t>值和</w:t>
      </w:r>
      <w:r>
        <w:rPr>
          <w:rFonts w:ascii="Verdana" w:hAnsi="Verdana"/>
        </w:rPr>
        <w:t>Active Time</w:t>
      </w:r>
      <w:r>
        <w:rPr>
          <w:rFonts w:ascii="Verdana" w:hAnsi="Verdana"/>
        </w:rPr>
        <w:t>值。</w:t>
      </w:r>
    </w:p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689" w:name="_Toc480211690"/>
      <w:bookmarkStart w:id="690" w:name="_Toc490654406"/>
      <w:r>
        <w:rPr>
          <w:rFonts w:ascii="Verdana" w:hAnsi="Verdana" w:cs="宋体" w:hint="eastAsia"/>
          <w:spacing w:val="-7"/>
          <w:kern w:val="0"/>
          <w:position w:val="-2"/>
        </w:rPr>
        <w:lastRenderedPageBreak/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115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AT+CPSMS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689"/>
      <w:bookmarkEnd w:id="69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3"/>
        <w:gridCol w:w="2986"/>
        <w:gridCol w:w="3381"/>
        <w:gridCol w:w="2310"/>
      </w:tblGrid>
      <w:tr w:rsidR="00E31460">
        <w:tc>
          <w:tcPr>
            <w:tcW w:w="98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298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38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98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AT+CPSMS=&lt;mode&gt;[,[,[,&lt;Requested_Periodic-TAU&gt;[,&lt;Requested_Active-Time&gt;]]]]</w:t>
            </w:r>
          </w:p>
        </w:tc>
        <w:tc>
          <w:tcPr>
            <w:tcW w:w="3381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8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81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7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-27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8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AT+CPSMS?</w:t>
            </w:r>
          </w:p>
        </w:tc>
        <w:tc>
          <w:tcPr>
            <w:tcW w:w="338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+CPSMS: &lt;mode&gt;,,</w:t>
            </w:r>
            <w:r>
              <w:rPr>
                <w:rFonts w:ascii="Verdana" w:hAnsi="Verdana" w:cs="Courier New"/>
                <w:sz w:val="18"/>
                <w:szCs w:val="18"/>
              </w:rPr>
              <w:t>,[&lt;</w:t>
            </w:r>
            <w:r>
              <w:rPr>
                <w:rFonts w:ascii="Verdana" w:hAnsi="Verdana"/>
                <w:sz w:val="18"/>
                <w:szCs w:val="18"/>
              </w:rPr>
              <w:t>Requested_Periodic-TAU&gt;],[&lt;</w:t>
            </w:r>
            <w:r>
              <w:rPr>
                <w:rFonts w:ascii="Verdana" w:hAnsi="Verdana" w:cs="Courier New"/>
                <w:sz w:val="18"/>
                <w:szCs w:val="18"/>
              </w:rPr>
              <w:t>Requested_Active-Time</w:t>
            </w:r>
            <w:r>
              <w:rPr>
                <w:rFonts w:ascii="Verdana" w:hAnsi="Verdana"/>
                <w:sz w:val="18"/>
                <w:szCs w:val="18"/>
              </w:rPr>
              <w:t>&gt;]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8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AT+CPSMS=?</w:t>
            </w:r>
          </w:p>
        </w:tc>
        <w:tc>
          <w:tcPr>
            <w:tcW w:w="3381" w:type="dxa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+CPSMS: (0-1),,,(&lt;Units(0-6)&gt;&lt;TimerValue(0-31)&gt; in bits),(&lt;Units(0-2)&gt;&lt;TimerValue(0-31)&gt; in bits)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AT+CPSMS=1,,,"10000101","00000011"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打开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PSM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功能，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T3324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设置为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秒，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T3412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设置为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150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秒。</w:t>
            </w:r>
          </w:p>
        </w:tc>
      </w:tr>
      <w:tr w:rsidR="00E31460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AT+CPSMS?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+CPSMS:1,,,"10000101","00000011"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691" w:name="_Toc480211691"/>
      <w:bookmarkStart w:id="692" w:name="_Toc49065440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116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AT+CPSMS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691"/>
      <w:bookmarkEnd w:id="6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0"/>
        <w:gridCol w:w="2205"/>
        <w:gridCol w:w="5775"/>
      </w:tblGrid>
      <w:tr w:rsidR="00E31460">
        <w:tc>
          <w:tcPr>
            <w:tcW w:w="16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取值</w:t>
            </w:r>
          </w:p>
        </w:tc>
        <w:tc>
          <w:tcPr>
            <w:tcW w:w="57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16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关闭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PSM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开启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PSM</w:t>
            </w:r>
          </w:p>
        </w:tc>
      </w:tr>
      <w:tr w:rsidR="00E31460"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&lt;Requested_Active-Time&gt;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8 bit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格式。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E-UTRAN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系统中分配给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Active Time value(T3324)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。编码格式和取值范围请参考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3GPP TS 24.008 [8] Table 10.5.163/3GPP TS 24.008 GPRS Timer 2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Timer value (octet 2)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Bits 5 to 1 represent the binary coded timer value.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Bits 6 to 8 defines the timer value unit for the GPRS timer as follows: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Bits </w:t>
            </w:r>
          </w:p>
          <w:p w:rsidR="00E31460" w:rsidRDefault="00E31460">
            <w:pPr>
              <w:pStyle w:val="TAL"/>
              <w:rPr>
                <w:rFonts w:ascii="Verdana" w:hAnsi="Verdana"/>
                <w:b/>
                <w:szCs w:val="18"/>
                <w:lang w:eastAsia="en-US"/>
              </w:rPr>
            </w:pPr>
            <w:r>
              <w:rPr>
                <w:rFonts w:ascii="Verdana" w:hAnsi="Verdana"/>
                <w:b/>
                <w:szCs w:val="18"/>
                <w:lang w:eastAsia="en-US"/>
              </w:rPr>
              <w:t>8 7 6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0 0 0  value is incremented in multiples of 2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0 1  value is incremented in multiples of 1 minute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0 1 0  value is incremented in multiples of decihours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1 1 1  value indicates that the timer is deactivated.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Other values shall be interpreted as multiples of 1 minute in this version of the protocol.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</w:p>
        </w:tc>
      </w:tr>
      <w:tr w:rsidR="00E31460"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&lt;Requested_Periodic-TAU&gt;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8 bit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格式。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E-UTRAN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系统中分配给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exteanded periodic TAU value(T3412)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。编码格式和取值范围请参考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3GPP TS 24.008 [8] Table 10.5.163a/3GPP TS 24.008 GPRS Timer 3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GPRS Timer 3 value (octet 3)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Bits 5 to 1 represent the binary coded timer value.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Bits 6 to 8 defines the timer value unit for the GPRS timer as follows: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Bits </w:t>
            </w:r>
          </w:p>
          <w:p w:rsidR="00E31460" w:rsidRDefault="00E31460">
            <w:pPr>
              <w:pStyle w:val="TAL"/>
              <w:rPr>
                <w:rFonts w:ascii="Verdana" w:hAnsi="Verdana"/>
                <w:b/>
                <w:szCs w:val="18"/>
                <w:lang w:eastAsia="en-US"/>
              </w:rPr>
            </w:pPr>
            <w:r>
              <w:rPr>
                <w:rFonts w:ascii="Verdana" w:hAnsi="Verdana"/>
                <w:b/>
                <w:szCs w:val="18"/>
                <w:lang w:eastAsia="en-US"/>
              </w:rPr>
              <w:t>8 7 6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lastRenderedPageBreak/>
              <w:t xml:space="preserve">0 0 0 value is incremented in multiples of 10 minutes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0 1 value is incremented in multiples of 1 hour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0 1 0 value is incremented in multiples of 10 hours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0 1 1 value is incremented in multiples of 2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1 0 0 value is incremented in multiples of 30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1 0 1 value is incremented in multiples of 1 minute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1 1 1 value indicates that the timer is deactivated.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>Other values shall be interpreted as multiples of 1 hour in this version of the protocol.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</w:p>
        </w:tc>
      </w:tr>
    </w:tbl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93" w:name="_Toc490654195"/>
      <w:r>
        <w:rPr>
          <w:rFonts w:ascii="Verdana" w:hAnsi="Verdana" w:hint="eastAsia"/>
          <w:kern w:val="0"/>
          <w:sz w:val="28"/>
          <w:szCs w:val="28"/>
        </w:rPr>
        <w:lastRenderedPageBreak/>
        <w:t>eDRX</w:t>
      </w:r>
      <w:r>
        <w:rPr>
          <w:rFonts w:ascii="Verdana" w:hAnsi="Verdana" w:hint="eastAsia"/>
          <w:kern w:val="0"/>
          <w:sz w:val="28"/>
          <w:szCs w:val="28"/>
        </w:rPr>
        <w:t>设置：</w:t>
      </w:r>
      <w:r>
        <w:rPr>
          <w:rFonts w:ascii="Verdana" w:hAnsi="Verdana" w:hint="eastAsia"/>
          <w:kern w:val="0"/>
          <w:sz w:val="28"/>
          <w:szCs w:val="28"/>
        </w:rPr>
        <w:t>AT+CEDRXS</w:t>
      </w:r>
      <w:bookmarkEnd w:id="693"/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该命令用来设置</w:t>
      </w:r>
      <w:r>
        <w:rPr>
          <w:rFonts w:ascii="Verdana" w:hAnsi="Verdana"/>
        </w:rPr>
        <w:t>eDRX</w:t>
      </w:r>
      <w:r>
        <w:rPr>
          <w:rFonts w:ascii="Verdana" w:hAnsi="Verdana"/>
        </w:rPr>
        <w:t>参数。用户可以使用该命令使能或关闭</w:t>
      </w:r>
      <w:r>
        <w:rPr>
          <w:rFonts w:ascii="Verdana" w:hAnsi="Verdana"/>
        </w:rPr>
        <w:t>eDRX</w:t>
      </w:r>
      <w:r>
        <w:rPr>
          <w:rFonts w:ascii="Verdana" w:hAnsi="Verdana"/>
        </w:rPr>
        <w:t>功能，以及通过该命令设置或读取</w:t>
      </w:r>
      <w:r>
        <w:rPr>
          <w:rFonts w:ascii="Verdana" w:hAnsi="Verdana"/>
        </w:rPr>
        <w:t>eDRX</w:t>
      </w:r>
      <w:r>
        <w:rPr>
          <w:rFonts w:ascii="Verdana" w:hAnsi="Verdana"/>
        </w:rPr>
        <w:t>参数值。</w:t>
      </w:r>
    </w:p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694" w:name="_Toc49065440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117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AT+CEDRXS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6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3"/>
        <w:gridCol w:w="2561"/>
        <w:gridCol w:w="3806"/>
        <w:gridCol w:w="2310"/>
      </w:tblGrid>
      <w:tr w:rsidR="00E31460">
        <w:tc>
          <w:tcPr>
            <w:tcW w:w="98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256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80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6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AT+CEDRXS=&lt;mode&gt;[,&lt;rat&gt;[,&lt;edrx_cycle&gt;]]</w:t>
            </w:r>
          </w:p>
        </w:tc>
        <w:tc>
          <w:tcPr>
            <w:tcW w:w="3806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806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ERROR:&lt;err&gt;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spacing w:val="-74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spacing w:val="-27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8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5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AT+CEDRXS?</w:t>
            </w:r>
          </w:p>
        </w:tc>
        <w:tc>
          <w:tcPr>
            <w:tcW w:w="380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+CEDRXS:&lt;rat1&gt;,&lt;edrx_cycle&gt;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+CEDRXS:&lt;rat2&gt;,&lt;edrx_cycle&gt;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…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2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56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AT+CEDRXS=?</w:t>
            </w:r>
          </w:p>
        </w:tc>
        <w:tc>
          <w:tcPr>
            <w:tcW w:w="3806" w:type="dxa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+CEDRXS: (0-3),&lt;AcT-type(1-5)&gt;,&lt;Requested_eDRX_value(0-15) in bits&gt;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AT+CEDRXS=1,5,"0010"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打开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NB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网络的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eDRX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功能，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eDRX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周期设置为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20.48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秒。</w:t>
            </w:r>
          </w:p>
        </w:tc>
      </w:tr>
      <w:tr w:rsidR="00E31460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AT+CEDRXS?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+CEDRXS: 4,"0010"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+CEDRXS: 5,"0010"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ad"/>
        <w:rPr>
          <w:rFonts w:ascii="Verdana" w:hAnsi="Verdana" w:cs="宋体"/>
          <w:spacing w:val="-7"/>
          <w:kern w:val="0"/>
          <w:position w:val="-2"/>
        </w:rPr>
      </w:pPr>
      <w:bookmarkStart w:id="695" w:name="_Toc490654409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118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AT+CEDRXS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6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0"/>
        <w:gridCol w:w="2205"/>
        <w:gridCol w:w="5775"/>
      </w:tblGrid>
      <w:tr w:rsidR="00E31460">
        <w:tc>
          <w:tcPr>
            <w:tcW w:w="16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取值</w:t>
            </w:r>
          </w:p>
        </w:tc>
        <w:tc>
          <w:tcPr>
            <w:tcW w:w="57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16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关闭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eDRX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功能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开启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eDRX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功能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Reserve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Reserve</w:t>
            </w:r>
          </w:p>
        </w:tc>
      </w:tr>
      <w:tr w:rsidR="00E31460">
        <w:tc>
          <w:tcPr>
            <w:tcW w:w="168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&lt;rat&gt;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 M1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GSM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UMTS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</w:t>
            </w:r>
          </w:p>
        </w:tc>
      </w:tr>
      <w:tr w:rsidR="00E31460">
        <w:tc>
          <w:tcPr>
            <w:tcW w:w="168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 NB</w:t>
            </w:r>
          </w:p>
        </w:tc>
      </w:tr>
      <w:tr w:rsidR="00E31460">
        <w:tc>
          <w:tcPr>
            <w:tcW w:w="16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&lt;edrx_cycle&gt;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4 bit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格式。用于表示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E-UTRAN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系统中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eDRX cycle length duration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值。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  <w:lang w:eastAsia="en-US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Bits </w:t>
            </w:r>
          </w:p>
          <w:p w:rsidR="00E31460" w:rsidRDefault="00E31460">
            <w:pPr>
              <w:pStyle w:val="TAL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  <w:lang w:eastAsia="en-US"/>
              </w:rPr>
              <w:t>8 7 6</w:t>
            </w:r>
            <w:r>
              <w:rPr>
                <w:rFonts w:ascii="Verdana" w:hAnsi="Verdana"/>
                <w:b/>
                <w:szCs w:val="18"/>
              </w:rPr>
              <w:t xml:space="preserve"> 5           eDRX cycle length duration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0 0 0 </w:t>
            </w:r>
            <w:r>
              <w:rPr>
                <w:rFonts w:ascii="Verdana" w:hAnsi="Verdana"/>
                <w:szCs w:val="18"/>
              </w:rPr>
              <w:t>0                5.12 seconds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0 0 0 </w:t>
            </w:r>
            <w:r>
              <w:rPr>
                <w:rFonts w:ascii="Verdana" w:hAnsi="Verdana"/>
                <w:szCs w:val="18"/>
              </w:rPr>
              <w:t>1               10.24 seconds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               20.48 seconds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lastRenderedPageBreak/>
              <w:t xml:space="preserve">0 0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               40.96 seconds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0               81.92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1              163.84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              327.68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  <w:lang w:eastAsia="en-US"/>
              </w:rPr>
              <w:t xml:space="preserve">0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              655.36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0             1310.72 seconds</w:t>
            </w:r>
          </w:p>
          <w:p w:rsidR="00E31460" w:rsidRDefault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1             2621.44 seconds</w:t>
            </w:r>
          </w:p>
        </w:tc>
      </w:tr>
    </w:tbl>
    <w:p w:rsidR="00E31460" w:rsidRDefault="00E31460">
      <w:pPr>
        <w:rPr>
          <w:lang w:val="en-GB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96" w:name="_Toc490654196"/>
      <w:r>
        <w:rPr>
          <w:rFonts w:ascii="Verdana" w:hAnsi="Verdana" w:hint="eastAsia"/>
          <w:kern w:val="0"/>
          <w:sz w:val="28"/>
          <w:szCs w:val="28"/>
        </w:rPr>
        <w:t>获取</w:t>
      </w:r>
      <w:r>
        <w:rPr>
          <w:rFonts w:ascii="Verdana" w:hAnsi="Verdana" w:hint="eastAsia"/>
          <w:kern w:val="0"/>
          <w:sz w:val="28"/>
          <w:szCs w:val="28"/>
        </w:rPr>
        <w:t>eDRX</w:t>
      </w:r>
      <w:r>
        <w:rPr>
          <w:rFonts w:ascii="Verdana" w:hAnsi="Verdana" w:hint="eastAsia"/>
          <w:kern w:val="0"/>
          <w:sz w:val="28"/>
          <w:szCs w:val="28"/>
        </w:rPr>
        <w:t>网络配置：</w:t>
      </w:r>
      <w:r>
        <w:rPr>
          <w:rFonts w:ascii="Verdana" w:hAnsi="Verdana" w:hint="eastAsia"/>
          <w:kern w:val="0"/>
          <w:sz w:val="28"/>
          <w:szCs w:val="28"/>
        </w:rPr>
        <w:t>AT+EDRXRDP</w:t>
      </w:r>
      <w:bookmarkEnd w:id="696"/>
    </w:p>
    <w:p w:rsidR="00E31460" w:rsidRDefault="00E31460">
      <w:r>
        <w:rPr>
          <w:rFonts w:hint="eastAsia"/>
        </w:rPr>
        <w:t>执行指令用于查询当前网络制式下的</w:t>
      </w:r>
      <w:r>
        <w:rPr>
          <w:rFonts w:hint="eastAsia"/>
        </w:rPr>
        <w:t>eDRX</w:t>
      </w:r>
      <w:r>
        <w:rPr>
          <w:rFonts w:hint="eastAsia"/>
        </w:rPr>
        <w:t>配置参数。</w:t>
      </w:r>
    </w:p>
    <w:p w:rsidR="00E31460" w:rsidRDefault="00E31460"/>
    <w:p w:rsidR="00E31460" w:rsidRDefault="00E31460">
      <w:pPr>
        <w:pStyle w:val="ad"/>
        <w:rPr>
          <w:rFonts w:ascii="Verdana" w:hAnsi="Verdana" w:cs="宋体"/>
          <w:spacing w:val="-7"/>
          <w:kern w:val="0"/>
          <w:position w:val="-2"/>
        </w:rPr>
      </w:pPr>
      <w:bookmarkStart w:id="697" w:name="_Toc490654410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119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AT+CEDRXRDP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69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3"/>
        <w:gridCol w:w="2561"/>
        <w:gridCol w:w="3806"/>
        <w:gridCol w:w="2310"/>
      </w:tblGrid>
      <w:tr w:rsidR="00E31460">
        <w:tc>
          <w:tcPr>
            <w:tcW w:w="98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256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80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98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561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AT+CEDRXRDP</w:t>
            </w:r>
          </w:p>
        </w:tc>
        <w:tc>
          <w:tcPr>
            <w:tcW w:w="3806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CEDRXRDP: 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当前网络不支持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eDRX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功能或未接入网络</w:t>
            </w:r>
          </w:p>
        </w:tc>
      </w:tr>
      <w:tr w:rsidR="00E31460">
        <w:tc>
          <w:tcPr>
            <w:tcW w:w="98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806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CEDRXRDP: &lt;rat&gt;,&lt;required_edrx_cycle&gt;,&lt;edrx_cycle&gt;,&lt;edrx_ptw&gt;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310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/>
    <w:p w:rsidR="00E31460" w:rsidRDefault="00E31460"/>
    <w:p w:rsidR="00E31460" w:rsidRDefault="00E31460"/>
    <w:p w:rsidR="00E31460" w:rsidRDefault="00E31460">
      <w:pPr>
        <w:pStyle w:val="ad"/>
        <w:rPr>
          <w:rFonts w:ascii="Verdana" w:hAnsi="Verdana" w:cs="宋体"/>
          <w:spacing w:val="-7"/>
          <w:kern w:val="0"/>
          <w:position w:val="-2"/>
        </w:rPr>
      </w:pPr>
      <w:bookmarkStart w:id="698" w:name="_Toc490654411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120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AT+CEDRXRDP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69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709"/>
        <w:gridCol w:w="6399"/>
      </w:tblGrid>
      <w:tr w:rsidR="00E31460">
        <w:tc>
          <w:tcPr>
            <w:tcW w:w="255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取值</w:t>
            </w:r>
          </w:p>
        </w:tc>
        <w:tc>
          <w:tcPr>
            <w:tcW w:w="639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255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&lt;rat&gt;</w:t>
            </w: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 M1</w:t>
            </w:r>
          </w:p>
        </w:tc>
      </w:tr>
      <w:tr w:rsidR="00E31460">
        <w:tc>
          <w:tcPr>
            <w:tcW w:w="255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GSM</w:t>
            </w:r>
          </w:p>
        </w:tc>
      </w:tr>
      <w:tr w:rsidR="00E31460">
        <w:tc>
          <w:tcPr>
            <w:tcW w:w="255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UMTS</w:t>
            </w:r>
          </w:p>
        </w:tc>
      </w:tr>
      <w:tr w:rsidR="00E31460">
        <w:tc>
          <w:tcPr>
            <w:tcW w:w="255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</w:t>
            </w:r>
          </w:p>
        </w:tc>
      </w:tr>
      <w:tr w:rsidR="00E31460">
        <w:tc>
          <w:tcPr>
            <w:tcW w:w="255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LTE NB</w:t>
            </w:r>
          </w:p>
        </w:tc>
      </w:tr>
      <w:tr w:rsidR="00E31460">
        <w:tc>
          <w:tcPr>
            <w:tcW w:w="25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&lt;required_edrx_cycle &gt;</w:t>
            </w: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UE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设置的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eDRX cycle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值，参数取值范围参考表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AT+CEDRXS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参数详细说明</w:t>
            </w:r>
          </w:p>
        </w:tc>
      </w:tr>
      <w:tr w:rsidR="00E31460">
        <w:tc>
          <w:tcPr>
            <w:tcW w:w="25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 edrx_cycle &gt;</w:t>
            </w: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当前网络下发的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eDRX cycle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值，参数取值范围参考表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AT+CEDRXS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en-GB"/>
              </w:rPr>
              <w:t>参数详细说明</w:t>
            </w:r>
          </w:p>
        </w:tc>
      </w:tr>
      <w:tr w:rsidR="00E31460">
        <w:tc>
          <w:tcPr>
            <w:tcW w:w="255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 edrx_ptw &gt;</w:t>
            </w:r>
          </w:p>
        </w:tc>
        <w:tc>
          <w:tcPr>
            <w:tcW w:w="70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39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4 bit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格式。用于表示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PTW value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。详见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3GPP TS 23.682[133a]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Bits </w:t>
            </w:r>
          </w:p>
          <w:p w:rsidR="00E31460" w:rsidRDefault="00E31460">
            <w:pPr>
              <w:pStyle w:val="TAL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8 7 6 5           Paging Time Window Length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0 0 0 0                1.28 seconds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0 0 0 1                2.56 seconds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0 0 1 0                3.84 seconds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0 0 1 1                5.12 seconds 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0 1 0 0                 6.4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0 1 0 1                7.68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0 1 1 0                8.96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0 1 1 1               10.24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 0 0 0               11.52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 0 0 1                12.8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               14.08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               15.36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0               16.64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1 1</w:t>
            </w:r>
            <w:r>
              <w:rPr>
                <w:rFonts w:ascii="Verdana" w:hAnsi="Verdana"/>
                <w:szCs w:val="18"/>
                <w:lang w:eastAsia="en-US"/>
              </w:rPr>
              <w:t xml:space="preserve"> 0 </w:t>
            </w:r>
            <w:r>
              <w:rPr>
                <w:rFonts w:ascii="Verdana" w:hAnsi="Verdana"/>
                <w:szCs w:val="18"/>
              </w:rPr>
              <w:t>1               17.92 seconds</w:t>
            </w:r>
          </w:p>
          <w:p w:rsidR="00E31460" w:rsidRDefault="00E31460">
            <w:pPr>
              <w:pStyle w:val="TAL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0               19.20 seconds</w:t>
            </w:r>
          </w:p>
          <w:p w:rsidR="00E31460" w:rsidRDefault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</w:t>
            </w:r>
            <w:r>
              <w:rPr>
                <w:rFonts w:ascii="Verdana" w:hAnsi="Verdana"/>
                <w:szCs w:val="18"/>
                <w:lang w:eastAsia="en-US"/>
              </w:rPr>
              <w:t xml:space="preserve"> </w:t>
            </w:r>
            <w:r>
              <w:rPr>
                <w:rFonts w:ascii="Verdana" w:hAnsi="Verdana"/>
                <w:szCs w:val="18"/>
              </w:rPr>
              <w:t>1               20.48 seconds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699" w:name="_Toc490654197"/>
      <w:r>
        <w:rPr>
          <w:rFonts w:ascii="Verdana" w:hAnsi="Verdana" w:hint="eastAsia"/>
          <w:kern w:val="0"/>
          <w:sz w:val="28"/>
          <w:szCs w:val="28"/>
        </w:rPr>
        <w:lastRenderedPageBreak/>
        <w:t>查询驻留系统信息</w:t>
      </w:r>
      <w:r>
        <w:rPr>
          <w:rFonts w:ascii="Verdana" w:hAnsi="Verdana" w:hint="eastAsia"/>
          <w:kern w:val="0"/>
          <w:sz w:val="28"/>
          <w:szCs w:val="28"/>
        </w:rPr>
        <w:t>AT</w:t>
      </w:r>
      <w:r>
        <w:rPr>
          <w:rFonts w:ascii="Verdana" w:hAnsi="Verdana"/>
          <w:kern w:val="0"/>
          <w:sz w:val="28"/>
          <w:szCs w:val="28"/>
        </w:rPr>
        <w:t>$QCSIMAPP</w:t>
      </w:r>
      <w:bookmarkEnd w:id="699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执行指令返回来自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的</w:t>
      </w:r>
      <w:r>
        <w:rPr>
          <w:rFonts w:ascii="Verdana" w:hAnsi="Verdana" w:cs="宋体" w:hint="eastAsia"/>
          <w:kern w:val="0"/>
        </w:rPr>
        <w:t>某个卡槽的系统驻留信息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700" w:name="_Toc49065441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</w:t>
      </w:r>
      <w:r>
        <w:rPr>
          <w:rFonts w:ascii="Verdana" w:hAnsi="Verdana" w:cs="宋体" w:hint="eastAsia"/>
          <w:spacing w:val="-7"/>
          <w:kern w:val="0"/>
          <w:position w:val="-2"/>
        </w:rPr>
        <w:t>$QCSIMAPP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4008"/>
        <w:gridCol w:w="2940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400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AT$QCSIMAPP?</w:t>
            </w: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$QCSIMAPP: &lt;qcsimapp_val&gt;,&lt;subs_str&gt;,&lt;sys_mode_str&gt;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$QCSIMAPP?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$QCSIMAPP: 0,"SUB1","No Service"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701" w:name="_Toc49065441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AT$QCSIMAPP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70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2042"/>
        <w:gridCol w:w="5775"/>
      </w:tblGrid>
      <w:tr w:rsidR="00E31460">
        <w:tc>
          <w:tcPr>
            <w:tcW w:w="184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204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  <w:t>取值</w:t>
            </w:r>
          </w:p>
        </w:tc>
        <w:tc>
          <w:tcPr>
            <w:tcW w:w="577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>
        <w:tc>
          <w:tcPr>
            <w:tcW w:w="184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qcsimapp_val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&gt;</w:t>
            </w: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1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2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3</w:t>
            </w:r>
          </w:p>
        </w:tc>
      </w:tr>
      <w:tr w:rsidR="00E31460">
        <w:tc>
          <w:tcPr>
            <w:tcW w:w="184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subs_str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SUB1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1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SUB2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2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SUB3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slot 3</w:t>
            </w:r>
          </w:p>
        </w:tc>
      </w:tr>
      <w:tr w:rsidR="00E31460">
        <w:tc>
          <w:tcPr>
            <w:tcW w:w="184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&lt;sys_mode_str &gt;</w:t>
            </w: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No Service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无服务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CDMA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1X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和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HRPD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G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GSM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W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WCDMA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 M1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LTE M1 MODE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 NB1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LTE NB MODE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LTE</w:t>
            </w:r>
          </w:p>
        </w:tc>
      </w:tr>
      <w:tr w:rsidR="00E31460">
        <w:tc>
          <w:tcPr>
            <w:tcW w:w="184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04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T</w:t>
            </w:r>
          </w:p>
        </w:tc>
        <w:tc>
          <w:tcPr>
            <w:tcW w:w="577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TD-SCDMA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02" w:name="_Toc490654198"/>
      <w:r>
        <w:rPr>
          <w:rFonts w:ascii="Verdana" w:hAnsi="Verdana" w:hint="eastAsia"/>
          <w:kern w:val="0"/>
          <w:sz w:val="28"/>
          <w:szCs w:val="28"/>
        </w:rPr>
        <w:t>查询系统信息</w:t>
      </w:r>
      <w:r>
        <w:rPr>
          <w:rFonts w:ascii="Verdana" w:hAnsi="Verdana" w:hint="eastAsia"/>
          <w:kern w:val="0"/>
          <w:sz w:val="28"/>
          <w:szCs w:val="28"/>
        </w:rPr>
        <w:t>AT</w:t>
      </w:r>
      <w:r>
        <w:rPr>
          <w:rFonts w:ascii="Verdana" w:hAnsi="Verdana"/>
          <w:kern w:val="0"/>
          <w:sz w:val="28"/>
          <w:szCs w:val="28"/>
        </w:rPr>
        <w:t>^SYSINFO</w:t>
      </w:r>
      <w:bookmarkEnd w:id="702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执行指令返回来自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的</w:t>
      </w:r>
      <w:r>
        <w:rPr>
          <w:rFonts w:ascii="Verdana" w:hAnsi="Verdana" w:cs="宋体"/>
          <w:kern w:val="0"/>
        </w:rPr>
        <w:t>Service status</w:t>
      </w:r>
      <w:r>
        <w:rPr>
          <w:rFonts w:ascii="Verdana" w:hAnsi="Verdana" w:cs="宋体" w:hint="eastAsia"/>
          <w:kern w:val="0"/>
        </w:rPr>
        <w:t>、</w:t>
      </w:r>
      <w:r>
        <w:rPr>
          <w:rFonts w:ascii="Verdana" w:hAnsi="Verdana" w:cs="宋体"/>
          <w:kern w:val="0"/>
        </w:rPr>
        <w:t>Service type</w:t>
      </w:r>
      <w:r>
        <w:rPr>
          <w:rFonts w:ascii="Verdana" w:hAnsi="Verdana" w:cs="宋体" w:hint="eastAsia"/>
          <w:kern w:val="0"/>
        </w:rPr>
        <w:t>、</w:t>
      </w:r>
      <w:r>
        <w:rPr>
          <w:rFonts w:ascii="Verdana" w:hAnsi="Verdana" w:cs="宋体"/>
          <w:kern w:val="0"/>
        </w:rPr>
        <w:t>roaming display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Indicators</w:t>
      </w:r>
      <w:r>
        <w:rPr>
          <w:rFonts w:ascii="Verdana" w:hAnsi="Verdana" w:cs="宋体" w:hint="eastAsia"/>
          <w:kern w:val="0"/>
        </w:rPr>
        <w:t>、</w:t>
      </w:r>
      <w:r>
        <w:rPr>
          <w:rFonts w:ascii="Verdana" w:hAnsi="Verdana" w:cs="宋体" w:hint="eastAsia"/>
          <w:kern w:val="0"/>
        </w:rPr>
        <w:t>system mode</w:t>
      </w:r>
      <w:r>
        <w:rPr>
          <w:rFonts w:ascii="Verdana" w:hAnsi="Verdana" w:cs="宋体" w:hint="eastAsia"/>
          <w:kern w:val="0"/>
        </w:rPr>
        <w:t>和</w:t>
      </w:r>
      <w:r>
        <w:rPr>
          <w:rFonts w:ascii="Verdana" w:hAnsi="Verdana" w:cs="宋体" w:hint="eastAsia"/>
          <w:kern w:val="0"/>
        </w:rPr>
        <w:t>sim status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703" w:name="_Toc49065441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AT^SYSINFO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0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4008"/>
        <w:gridCol w:w="2940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00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17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</w:rPr>
              <w:t>^SYSINFO</w:t>
            </w: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</w:rPr>
              <w:t>^SYSINFO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: &lt;srv_status&gt;,&lt;srv_domain&gt;,&lt;roam_status&gt;,&lt;sys_mode&gt;,&lt;sim_state&gt;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该错误与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功能有关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</w:rPr>
              <w:t>^SYSINFO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^SYSINFO: 4,0,0,0,1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008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 w:rsidP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 w:rsidP="00E31460">
      <w:pPr>
        <w:rPr>
          <w:rFonts w:ascii="Verdana" w:hAnsi="Verdana" w:cs="宋体"/>
          <w:spacing w:val="-7"/>
          <w:kern w:val="0"/>
          <w:position w:val="-2"/>
        </w:rPr>
      </w:pPr>
      <w:bookmarkStart w:id="704" w:name="_Toc49065441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AT^SYSINFO</w:t>
      </w:r>
      <w:r>
        <w:rPr>
          <w:rFonts w:ascii="Verdana" w:hAnsi="Verdana" w:cs="宋体" w:hint="eastAsia"/>
          <w:spacing w:val="-7"/>
          <w:kern w:val="0"/>
          <w:position w:val="-2"/>
        </w:rPr>
        <w:t>参数详细说明</w:t>
      </w:r>
      <w:bookmarkEnd w:id="70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0"/>
        <w:gridCol w:w="2205"/>
        <w:gridCol w:w="5775"/>
      </w:tblGrid>
      <w:tr w:rsidR="00E31460" w:rsidTr="00E31460">
        <w:tc>
          <w:tcPr>
            <w:tcW w:w="1680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参数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775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 w:rsidTr="00E31460">
        <w:tc>
          <w:tcPr>
            <w:tcW w:w="1680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srv_status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&gt;</w:t>
            </w: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No service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Limited service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Service available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Limited regional service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MS is in power save or deep sleep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No service. FOR INTERNAL USE ONLY!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Limited service. FOR INTERNAL USE ONLY!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Limited regional service. FOR INTERNAL USE ONLY!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Power save. FOR INTERNAL USE ONLY!</w:t>
            </w:r>
          </w:p>
        </w:tc>
      </w:tr>
      <w:tr w:rsidR="00E31460" w:rsidTr="00E31460">
        <w:tc>
          <w:tcPr>
            <w:tcW w:w="1680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srv_domain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</w:pPr>
            <w:r>
              <w:t>No service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</w:pPr>
            <w:r>
              <w:t>Circuit switched only capable</w:t>
            </w:r>
            <w:r>
              <w:rPr>
                <w:rFonts w:hint="eastAsia"/>
              </w:rPr>
              <w:t xml:space="preserve"> CS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</w:pPr>
            <w:r>
              <w:t>Packet switched only capable</w:t>
            </w:r>
            <w:r>
              <w:rPr>
                <w:rFonts w:hint="eastAsia"/>
              </w:rPr>
              <w:t xml:space="preserve"> PS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</w:pPr>
            <w:r>
              <w:t>Circuit and packet switched capable</w:t>
            </w:r>
            <w:r>
              <w:rPr>
                <w:rFonts w:hint="eastAsia"/>
              </w:rPr>
              <w:t xml:space="preserve"> CS_PS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</w:pPr>
            <w:r>
              <w:t>MS found the right system but not yet registered or attached.</w:t>
            </w:r>
          </w:p>
        </w:tc>
      </w:tr>
      <w:tr w:rsidR="00E31460" w:rsidTr="00E31460">
        <w:tc>
          <w:tcPr>
            <w:tcW w:w="1680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sys_mode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Roaming indicator off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 indicator on.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 indicator flashing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Out of neighborhood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Out of building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Roaming: preferred system.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Roaming: available system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Roaming: alliance partner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Roaming: premium partner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Roaming: full service functionality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Roaming: partial service functionality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Roaming banner on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pStyle w:val="TAL"/>
              <w:rPr>
                <w:rFonts w:ascii="Verdana" w:hAnsi="Verdana" w:cs="宋体"/>
                <w:szCs w:val="18"/>
              </w:rPr>
            </w:pPr>
            <w:r>
              <w:rPr>
                <w:rFonts w:ascii="Verdana" w:hAnsi="Verdana" w:cs="宋体"/>
                <w:szCs w:val="18"/>
              </w:rPr>
              <w:t>Roaming banner off</w:t>
            </w:r>
          </w:p>
        </w:tc>
      </w:tr>
      <w:tr w:rsidR="00E31460" w:rsidTr="00E31460">
        <w:tc>
          <w:tcPr>
            <w:tcW w:w="1680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sim_state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Use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UIM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ROMSIM</w:t>
            </w:r>
          </w:p>
        </w:tc>
      </w:tr>
      <w:tr w:rsidR="00E31460" w:rsidTr="00E31460">
        <w:tc>
          <w:tcPr>
            <w:tcW w:w="1680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577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NOUIM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 w:rsidP="00E31460">
      <w:pPr>
        <w:pStyle w:val="2"/>
        <w:numPr>
          <w:ilvl w:val="1"/>
          <w:numId w:val="12"/>
        </w:numPr>
        <w:tabs>
          <w:tab w:val="left" w:pos="576"/>
          <w:tab w:val="left" w:pos="840"/>
          <w:tab w:val="left" w:pos="108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05" w:name="_Toc454616092"/>
      <w:bookmarkStart w:id="706" w:name="_Toc421260294"/>
      <w:bookmarkStart w:id="707" w:name="_Toc489518609"/>
      <w:bookmarkStart w:id="708" w:name="_Toc490654199"/>
      <w:r>
        <w:rPr>
          <w:rFonts w:ascii="Verdana" w:hAnsi="Verdana" w:hint="eastAsia"/>
          <w:kern w:val="0"/>
          <w:sz w:val="28"/>
          <w:szCs w:val="28"/>
        </w:rPr>
        <w:t>NDIS</w:t>
      </w:r>
      <w:r>
        <w:rPr>
          <w:rFonts w:ascii="Verdana" w:hAnsi="Verdana" w:hint="eastAsia"/>
          <w:kern w:val="0"/>
          <w:sz w:val="28"/>
          <w:szCs w:val="28"/>
        </w:rPr>
        <w:t>拨号命令</w:t>
      </w:r>
      <w:r>
        <w:rPr>
          <w:rFonts w:ascii="Verdana" w:hAnsi="Verdana" w:hint="eastAsia"/>
          <w:kern w:val="0"/>
          <w:sz w:val="28"/>
          <w:szCs w:val="28"/>
        </w:rPr>
        <w:t>$QCRMCALL</w:t>
      </w:r>
      <w:bookmarkEnd w:id="705"/>
      <w:bookmarkEnd w:id="706"/>
      <w:bookmarkEnd w:id="707"/>
      <w:bookmarkEnd w:id="708"/>
    </w:p>
    <w:p w:rsidR="00E31460" w:rsidRPr="00E31460" w:rsidRDefault="00E31460" w:rsidP="00E31460">
      <w:pPr>
        <w:rPr>
          <w:rFonts w:ascii="Verdana" w:hAnsi="Verdana" w:cs="宋体"/>
          <w:spacing w:val="-7"/>
          <w:kern w:val="0"/>
          <w:position w:val="-2"/>
        </w:rPr>
      </w:pPr>
      <w:bookmarkStart w:id="709" w:name="_Toc421259385"/>
      <w:bookmarkStart w:id="710" w:name="_Toc454616523"/>
      <w:bookmarkStart w:id="711" w:name="_Toc489519074"/>
      <w:bookmarkStart w:id="712" w:name="_Toc490654416"/>
      <w:r w:rsidRPr="00E31460">
        <w:rPr>
          <w:rFonts w:ascii="Verdana" w:hAnsi="Verdana" w:cs="宋体" w:hint="eastAsia"/>
          <w:spacing w:val="-7"/>
          <w:kern w:val="0"/>
          <w:position w:val="-2"/>
        </w:rPr>
        <w:t>表</w:t>
      </w:r>
      <w:r w:rsidRPr="00E31460"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 w:rsidRPr="00E31460">
        <w:rPr>
          <w:rFonts w:ascii="Verdana" w:hAnsi="Verdana" w:cs="宋体"/>
          <w:spacing w:val="-7"/>
          <w:kern w:val="0"/>
          <w:position w:val="-2"/>
        </w:rPr>
        <w:fldChar w:fldCharType="begin"/>
      </w:r>
      <w:r w:rsidRPr="00E31460"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Pr="00E31460"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 w:rsidRPr="00E31460"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 w:rsidRPr="00E31460"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 w:rsidRPr="00E31460"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 w:rsidRPr="00E31460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125</w:t>
      </w:r>
      <w:r w:rsidR="0047341E" w:rsidRPr="00E31460">
        <w:rPr>
          <w:rFonts w:ascii="Verdana" w:hAnsi="Verdana" w:cs="宋体"/>
          <w:spacing w:val="-7"/>
          <w:kern w:val="0"/>
          <w:position w:val="-2"/>
        </w:rPr>
        <w:fldChar w:fldCharType="end"/>
      </w:r>
      <w:r w:rsidRPr="00E31460">
        <w:rPr>
          <w:rFonts w:ascii="Verdana" w:hAnsi="Verdana" w:cs="宋体"/>
          <w:spacing w:val="-7"/>
          <w:kern w:val="0"/>
          <w:position w:val="-2"/>
        </w:rPr>
        <w:t>：</w:t>
      </w:r>
      <w:r w:rsidRPr="00E31460">
        <w:rPr>
          <w:rFonts w:ascii="Verdana" w:hAnsi="Verdana" w:cs="宋体"/>
          <w:spacing w:val="-7"/>
          <w:kern w:val="0"/>
          <w:position w:val="-2"/>
        </w:rPr>
        <w:t>AT</w:t>
      </w:r>
      <w:r w:rsidRPr="00E31460">
        <w:rPr>
          <w:rFonts w:ascii="Verdana" w:hAnsi="Verdana" w:cs="宋体" w:hint="eastAsia"/>
          <w:spacing w:val="-7"/>
          <w:kern w:val="0"/>
          <w:position w:val="-2"/>
        </w:rPr>
        <w:t>$QCRMCALL</w:t>
      </w:r>
      <w:r w:rsidRPr="00E31460">
        <w:rPr>
          <w:rFonts w:ascii="Verdana" w:hAnsi="Verdana" w:cs="宋体"/>
          <w:spacing w:val="-7"/>
          <w:kern w:val="0"/>
          <w:position w:val="-2"/>
        </w:rPr>
        <w:t>操作指令</w:t>
      </w:r>
      <w:bookmarkEnd w:id="709"/>
      <w:bookmarkEnd w:id="710"/>
      <w:bookmarkEnd w:id="711"/>
      <w:bookmarkEnd w:id="7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399"/>
        <w:gridCol w:w="2520"/>
        <w:gridCol w:w="2625"/>
      </w:tblGrid>
      <w:tr w:rsidR="00E31460" w:rsidTr="00E31460">
        <w:tc>
          <w:tcPr>
            <w:tcW w:w="1116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3399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可能的返回结果</w:t>
            </w:r>
          </w:p>
        </w:tc>
        <w:tc>
          <w:tcPr>
            <w:tcW w:w="2625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31460" w:rsidTr="00E31460">
        <w:tc>
          <w:tcPr>
            <w:tcW w:w="1116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指令</w:t>
            </w:r>
          </w:p>
        </w:tc>
        <w:tc>
          <w:tcPr>
            <w:tcW w:w="3399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AT$QCRMCALL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=&lt;Action&gt;, &lt;Instance&gt; [,&lt;IP Type&gt; [,&lt;Tech Pref &gt; [,&lt;umts profile number&gt; [,&lt;cdma profile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number &gt; [,&lt;APN&gt; ]]]]]</w:t>
            </w:r>
          </w:p>
        </w:tc>
        <w:tc>
          <w:tcPr>
            <w:tcW w:w="2520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62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31460" w:rsidTr="00E31460">
        <w:tc>
          <w:tcPr>
            <w:tcW w:w="1116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99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62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 w:rsidTr="00E31460">
        <w:tc>
          <w:tcPr>
            <w:tcW w:w="1116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399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AT$QCRMCALL?</w:t>
            </w:r>
          </w:p>
        </w:tc>
        <w:tc>
          <w:tcPr>
            <w:tcW w:w="2520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262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 w:rsidTr="00E31460">
        <w:tc>
          <w:tcPr>
            <w:tcW w:w="1116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399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AT$QCRMCALL=?</w:t>
            </w:r>
          </w:p>
        </w:tc>
        <w:tc>
          <w:tcPr>
            <w:tcW w:w="2520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$QCRMCALL: (0-1),(1,2,3,4,5,6,7,8,9),(1-3),(1-2),(1-16),,</w:t>
            </w:r>
          </w:p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625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 w:rsidT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 w:rsidP="00E31460">
            <w:pPr>
              <w:pStyle w:val="ac"/>
              <w:ind w:firstLine="0"/>
              <w:jc w:val="left"/>
              <w:rPr>
                <w:rFonts w:ascii="Verdana" w:hAnsi="Verdana" w:cs="宋体"/>
                <w:sz w:val="18"/>
                <w:szCs w:val="18"/>
              </w:rPr>
            </w:pPr>
            <w:r>
              <w:rPr>
                <w:rFonts w:ascii="Verdana" w:hAnsi="Verdana" w:cs="宋体"/>
                <w:sz w:val="18"/>
                <w:szCs w:val="18"/>
              </w:rPr>
              <w:t>指令例程</w:t>
            </w:r>
          </w:p>
        </w:tc>
        <w:tc>
          <w:tcPr>
            <w:tcW w:w="3399" w:type="dxa"/>
            <w:shd w:val="clear" w:color="auto" w:fill="99CCFF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AT$QCRMCALL=1,1,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,1,,101</w:t>
            </w:r>
          </w:p>
        </w:tc>
        <w:tc>
          <w:tcPr>
            <w:tcW w:w="2520" w:type="dxa"/>
            <w:shd w:val="clear" w:color="auto" w:fill="99CCFF"/>
          </w:tcPr>
          <w:p w:rsidR="00E31460" w:rsidRDefault="00E31460" w:rsidP="00E31460">
            <w:pPr>
              <w:pStyle w:val="Default"/>
              <w:rPr>
                <w:rFonts w:ascii="Verdana" w:hAnsi="Verdana" w:cs="Arial"/>
                <w:color w:val="auto"/>
                <w:sz w:val="18"/>
                <w:szCs w:val="18"/>
              </w:rPr>
            </w:pPr>
            <w:r>
              <w:rPr>
                <w:rFonts w:ascii="Verdana" w:hAnsi="Verdana" w:cs="Arial"/>
                <w:color w:val="auto"/>
                <w:sz w:val="18"/>
                <w:szCs w:val="18"/>
              </w:rPr>
              <w:t>$QCRMCALL: 1, V4</w:t>
            </w:r>
          </w:p>
        </w:tc>
        <w:tc>
          <w:tcPr>
            <w:tcW w:w="2625" w:type="dxa"/>
            <w:shd w:val="clear" w:color="auto" w:fill="99CCFF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E31460" w:rsidT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 w:rsidP="00E31460">
            <w:pPr>
              <w:pStyle w:val="ac"/>
              <w:ind w:firstLine="0"/>
              <w:jc w:val="left"/>
              <w:rPr>
                <w:rFonts w:ascii="Verdana" w:hAnsi="Verdana" w:cs="宋体"/>
                <w:sz w:val="18"/>
                <w:szCs w:val="18"/>
              </w:rPr>
            </w:pPr>
          </w:p>
        </w:tc>
        <w:tc>
          <w:tcPr>
            <w:tcW w:w="3399" w:type="dxa"/>
            <w:shd w:val="clear" w:color="auto" w:fill="99CCFF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AT$QCRMCALL=0,1</w:t>
            </w:r>
          </w:p>
        </w:tc>
        <w:tc>
          <w:tcPr>
            <w:tcW w:w="2520" w:type="dxa"/>
            <w:shd w:val="clear" w:color="auto" w:fill="99CCFF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625" w:type="dxa"/>
            <w:shd w:val="clear" w:color="auto" w:fill="99CCFF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E31460" w:rsidRDefault="00E31460" w:rsidP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  <w:szCs w:val="21"/>
        </w:rPr>
      </w:pPr>
    </w:p>
    <w:p w:rsidR="00E31460" w:rsidRDefault="00E31460" w:rsidP="00E31460">
      <w:pPr>
        <w:rPr>
          <w:rFonts w:ascii="Verdana" w:hAnsi="Verdana" w:cs="宋体"/>
          <w:spacing w:val="-7"/>
          <w:kern w:val="0"/>
          <w:position w:val="-2"/>
        </w:rPr>
      </w:pPr>
      <w:bookmarkStart w:id="713" w:name="_Toc421259386"/>
      <w:bookmarkStart w:id="714" w:name="_Toc454616524"/>
      <w:bookmarkStart w:id="715" w:name="_Toc489519075"/>
      <w:bookmarkStart w:id="716" w:name="_Toc49065441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126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$QCRMCALL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13"/>
      <w:bookmarkEnd w:id="714"/>
      <w:bookmarkEnd w:id="715"/>
      <w:bookmarkEnd w:id="7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2"/>
        <w:gridCol w:w="1270"/>
        <w:gridCol w:w="6258"/>
      </w:tblGrid>
      <w:tr w:rsidR="00E31460" w:rsidTr="00E31460">
        <w:tc>
          <w:tcPr>
            <w:tcW w:w="2132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58" w:type="dxa"/>
            <w:shd w:val="clear" w:color="auto" w:fill="C0C0C0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 w:rsidTr="00E31460">
        <w:tc>
          <w:tcPr>
            <w:tcW w:w="2132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 Action 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Stop</w:t>
            </w:r>
          </w:p>
        </w:tc>
      </w:tr>
      <w:tr w:rsidR="00E31460" w:rsidTr="00E31460">
        <w:tc>
          <w:tcPr>
            <w:tcW w:w="2132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Start</w:t>
            </w:r>
          </w:p>
        </w:tc>
      </w:tr>
      <w:tr w:rsidR="00E31460" w:rsidTr="00E31460">
        <w:tc>
          <w:tcPr>
            <w:tcW w:w="2132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&lt;Instance&gt;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pStyle w:val="Default"/>
              <w:jc w:val="both"/>
              <w:rPr>
                <w:rFonts w:ascii="Verdana" w:hAnsi="Verdana" w:cs="宋体"/>
                <w:color w:val="auto"/>
                <w:sz w:val="18"/>
                <w:szCs w:val="18"/>
              </w:rPr>
            </w:pP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 to RMNET_ NUM_LAPTOP_ INSTANCES</w:t>
            </w:r>
          </w:p>
        </w:tc>
      </w:tr>
      <w:tr w:rsidR="00E31460" w:rsidTr="00E31460">
        <w:tc>
          <w:tcPr>
            <w:tcW w:w="2132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&lt;IP Type&gt;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Ipv4</w:t>
            </w:r>
          </w:p>
        </w:tc>
      </w:tr>
      <w:tr w:rsidR="00E31460" w:rsidTr="00E31460">
        <w:tc>
          <w:tcPr>
            <w:tcW w:w="2132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Ipv6</w:t>
            </w:r>
          </w:p>
        </w:tc>
      </w:tr>
      <w:tr w:rsidR="00E31460" w:rsidTr="00E31460">
        <w:tc>
          <w:tcPr>
            <w:tcW w:w="2132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Ipv4v6</w:t>
            </w:r>
          </w:p>
        </w:tc>
      </w:tr>
      <w:tr w:rsidR="00E31460" w:rsidTr="00E31460">
        <w:tc>
          <w:tcPr>
            <w:tcW w:w="2132" w:type="dxa"/>
            <w:vMerge w:val="restart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&lt;Tech Pref&gt;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3GPP2</w:t>
            </w:r>
          </w:p>
        </w:tc>
      </w:tr>
      <w:tr w:rsidR="00E31460" w:rsidTr="00E31460">
        <w:tc>
          <w:tcPr>
            <w:tcW w:w="2132" w:type="dxa"/>
            <w:vMerge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3GPP</w:t>
            </w:r>
          </w:p>
        </w:tc>
      </w:tr>
      <w:tr w:rsidR="00E31460" w:rsidTr="00E31460">
        <w:tc>
          <w:tcPr>
            <w:tcW w:w="2132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&lt;umts_profile&gt;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 to 16</w:t>
            </w: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 w:rsidTr="00E31460">
        <w:tc>
          <w:tcPr>
            <w:tcW w:w="2132" w:type="dxa"/>
            <w:vAlign w:val="center"/>
          </w:tcPr>
          <w:p w:rsidR="00E31460" w:rsidRDefault="00E31460" w:rsidP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&lt;APN &gt;</w:t>
            </w:r>
          </w:p>
        </w:tc>
        <w:tc>
          <w:tcPr>
            <w:tcW w:w="1270" w:type="dxa"/>
            <w:vAlign w:val="center"/>
          </w:tcPr>
          <w:p w:rsidR="00E31460" w:rsidRDefault="00E31460" w:rsidP="00E31460">
            <w:pPr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258" w:type="dxa"/>
            <w:vAlign w:val="center"/>
          </w:tcPr>
          <w:p w:rsidR="00E31460" w:rsidRDefault="00E31460" w:rsidP="00E31460">
            <w:pPr>
              <w:pStyle w:val="Default"/>
              <w:jc w:val="both"/>
              <w:rPr>
                <w:rFonts w:ascii="Verdana" w:hAnsi="Verdana" w:cs="宋体"/>
                <w:color w:val="auto"/>
                <w:sz w:val="18"/>
                <w:szCs w:val="18"/>
              </w:rPr>
            </w:pPr>
            <w:r>
              <w:rPr>
                <w:rFonts w:ascii="Verdana" w:hAnsi="Verdana" w:cs="宋体"/>
                <w:color w:val="auto"/>
                <w:sz w:val="18"/>
                <w:szCs w:val="18"/>
              </w:rPr>
              <w:t xml:space="preserve">String type, maximum length is 100 </w:t>
            </w:r>
          </w:p>
        </w:tc>
      </w:tr>
    </w:tbl>
    <w:p w:rsidR="00E31460" w:rsidRP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宋体" w:hAnsi="宋体" w:cs="宋体"/>
          <w:spacing w:val="-7"/>
          <w:kern w:val="0"/>
          <w:position w:val="-2"/>
          <w:sz w:val="32"/>
          <w:szCs w:val="32"/>
        </w:rPr>
      </w:pPr>
      <w:bookmarkStart w:id="717" w:name="_Toc490654200"/>
      <w:r>
        <w:rPr>
          <w:rFonts w:ascii="宋体" w:hAnsi="宋体" w:cs="宋体"/>
          <w:spacing w:val="-7"/>
          <w:kern w:val="0"/>
          <w:position w:val="-2"/>
          <w:sz w:val="32"/>
          <w:szCs w:val="32"/>
        </w:rPr>
        <w:lastRenderedPageBreak/>
        <w:t>安全控制命令</w:t>
      </w:r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717"/>
    </w:p>
    <w:p w:rsidR="00E31460" w:rsidRDefault="00E31460">
      <w:pPr>
        <w:pStyle w:val="2"/>
        <w:numPr>
          <w:ilvl w:val="0"/>
          <w:numId w:val="17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18" w:name="_Toc287455657"/>
      <w:bookmarkStart w:id="719" w:name="_Toc274669966"/>
      <w:bookmarkStart w:id="720" w:name="_Toc364786553"/>
      <w:bookmarkStart w:id="721" w:name="_Toc454615777"/>
      <w:bookmarkStart w:id="722" w:name="_Toc364787484"/>
      <w:bookmarkStart w:id="723" w:name="_Toc490654201"/>
      <w:r>
        <w:rPr>
          <w:rFonts w:ascii="Verdana" w:hAnsi="Verdana"/>
          <w:kern w:val="0"/>
          <w:sz w:val="28"/>
          <w:szCs w:val="28"/>
        </w:rPr>
        <w:t>设备锁定：</w:t>
      </w:r>
      <w:r>
        <w:rPr>
          <w:rFonts w:ascii="Verdana" w:hAnsi="Verdana"/>
          <w:kern w:val="0"/>
          <w:sz w:val="28"/>
          <w:szCs w:val="28"/>
        </w:rPr>
        <w:t>AT+CLCK</w:t>
      </w:r>
      <w:bookmarkEnd w:id="718"/>
      <w:bookmarkEnd w:id="719"/>
      <w:bookmarkEnd w:id="720"/>
      <w:bookmarkEnd w:id="721"/>
      <w:bookmarkEnd w:id="722"/>
      <w:bookmarkEnd w:id="723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bookmarkStart w:id="724" w:name="OLE_LINK96"/>
      <w:r>
        <w:rPr>
          <w:rFonts w:ascii="Verdana" w:hAnsi="Verdana" w:cs="宋体"/>
          <w:kern w:val="0"/>
        </w:rPr>
        <w:t>执行指令锁定、解锁、查询</w:t>
      </w:r>
      <w:r>
        <w:rPr>
          <w:rFonts w:ascii="Verdana" w:hAnsi="Verdana" w:cs="宋体"/>
          <w:kern w:val="0"/>
        </w:rPr>
        <w:t xml:space="preserve"> ME</w:t>
      </w:r>
      <w:r>
        <w:rPr>
          <w:rFonts w:ascii="Verdana" w:hAnsi="Verdana" w:cs="宋体"/>
          <w:kern w:val="0"/>
        </w:rPr>
        <w:t>或网络设备</w:t>
      </w:r>
      <w:r>
        <w:rPr>
          <w:rFonts w:ascii="Verdana" w:hAnsi="Verdana" w:cs="宋体"/>
          <w:kern w:val="0"/>
        </w:rPr>
        <w:t>&lt;fac&gt;</w:t>
      </w:r>
      <w:r>
        <w:rPr>
          <w:rFonts w:ascii="Verdana" w:hAnsi="Verdana" w:cs="宋体"/>
          <w:kern w:val="0"/>
        </w:rPr>
        <w:t>。一般需要输入密码。当查询网络业务</w:t>
      </w:r>
      <w:r>
        <w:rPr>
          <w:rFonts w:ascii="Verdana" w:hAnsi="Verdana" w:cs="宋体"/>
          <w:kern w:val="0"/>
        </w:rPr>
        <w:t>(&lt;mode&gt;=2)</w:t>
      </w:r>
      <w:r>
        <w:rPr>
          <w:rFonts w:ascii="Verdana" w:hAnsi="Verdana" w:cs="宋体"/>
          <w:kern w:val="0"/>
        </w:rPr>
        <w:t>状态时，只有当该业务对任何参数</w:t>
      </w:r>
      <w:r>
        <w:rPr>
          <w:rFonts w:ascii="Verdana" w:hAnsi="Verdana" w:cs="宋体"/>
          <w:kern w:val="0"/>
        </w:rPr>
        <w:t>&lt;class&gt;</w:t>
      </w:r>
      <w:r>
        <w:rPr>
          <w:rFonts w:ascii="Verdana" w:hAnsi="Verdana" w:cs="宋体"/>
          <w:kern w:val="0"/>
        </w:rPr>
        <w:t>都是非激活状态，才返回</w:t>
      </w:r>
      <w:r>
        <w:rPr>
          <w:rFonts w:ascii="Verdana" w:hAnsi="Verdana" w:cs="宋体"/>
          <w:kern w:val="0"/>
        </w:rPr>
        <w:t>“</w:t>
      </w:r>
      <w:r>
        <w:rPr>
          <w:rFonts w:ascii="Verdana" w:hAnsi="Verdana" w:cs="宋体"/>
          <w:kern w:val="0"/>
        </w:rPr>
        <w:t>非激活</w:t>
      </w:r>
      <w:r>
        <w:rPr>
          <w:rFonts w:ascii="Verdana" w:hAnsi="Verdana" w:cs="宋体"/>
          <w:kern w:val="0"/>
        </w:rPr>
        <w:t>”</w:t>
      </w:r>
      <w:r>
        <w:rPr>
          <w:rFonts w:ascii="Verdana" w:hAnsi="Verdana" w:cs="宋体"/>
          <w:kern w:val="0"/>
        </w:rPr>
        <w:t>状态</w:t>
      </w:r>
      <w:r>
        <w:rPr>
          <w:rFonts w:ascii="Verdana" w:hAnsi="Verdana" w:cs="宋体"/>
          <w:kern w:val="0"/>
        </w:rPr>
        <w:t>(&lt;status&gt;=0)</w:t>
      </w:r>
      <w:r>
        <w:rPr>
          <w:rFonts w:ascii="Verdana" w:hAnsi="Verdana" w:cs="宋体"/>
          <w:kern w:val="0"/>
        </w:rPr>
        <w:t>的返回结果行。当设定或查询网络设备时，该指令将被终止执行。</w:t>
      </w:r>
      <w:bookmarkEnd w:id="724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725" w:name="_Toc454616256"/>
      <w:bookmarkStart w:id="726" w:name="_Toc49065441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127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AT+CLCK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25"/>
      <w:bookmarkEnd w:id="7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4"/>
        <w:gridCol w:w="2645"/>
        <w:gridCol w:w="3891"/>
        <w:gridCol w:w="2100"/>
      </w:tblGrid>
      <w:tr w:rsidR="00E31460">
        <w:tc>
          <w:tcPr>
            <w:tcW w:w="102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6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8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1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2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64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AT+CLCK=&lt;fac&gt;,&lt;mode&gt;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[,&lt;passwd&gt;[,&lt;class&gt;]]</w:t>
            </w:r>
          </w:p>
        </w:tc>
        <w:tc>
          <w:tcPr>
            <w:tcW w:w="38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891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+CLCK:&lt;status&gt;[,&lt;class1&gt; CR&gt;&lt;LF&gt;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+CLCK:&lt;status&gt;,&lt;class2&gt;[...]]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&lt;mode&gt;=2    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且指令执行成功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8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2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64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AT+CLCK=?</w:t>
            </w:r>
          </w:p>
        </w:tc>
        <w:tc>
          <w:tcPr>
            <w:tcW w:w="38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>+CLCK:(&lt;fac&gt;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 xml:space="preserve">)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8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24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6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AT+CLCK="SC",1,"1234"</w:t>
            </w:r>
          </w:p>
        </w:tc>
        <w:tc>
          <w:tcPr>
            <w:tcW w:w="389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码锁定</w:t>
            </w:r>
          </w:p>
        </w:tc>
      </w:tr>
      <w:tr w:rsidR="00E31460">
        <w:tc>
          <w:tcPr>
            <w:tcW w:w="102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AT+CLCK="SC",0,"1234"</w:t>
            </w:r>
          </w:p>
        </w:tc>
        <w:tc>
          <w:tcPr>
            <w:tcW w:w="389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解除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码锁定</w:t>
            </w:r>
          </w:p>
        </w:tc>
      </w:tr>
      <w:tr w:rsidR="00E31460">
        <w:tc>
          <w:tcPr>
            <w:tcW w:w="102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AT+CLCK=?</w:t>
            </w:r>
          </w:p>
        </w:tc>
        <w:tc>
          <w:tcPr>
            <w:tcW w:w="389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+CLCK: ("AB","AC","AG","AI","AO","IR","OI","OX","SC","FD","PN","PU","PP","PC","PF")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27" w:name="_Toc454616257"/>
      <w:bookmarkStart w:id="728" w:name="_Toc49065441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128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AT+CLCK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27"/>
      <w:bookmarkEnd w:id="7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3"/>
        <w:gridCol w:w="1097"/>
        <w:gridCol w:w="7140"/>
      </w:tblGrid>
      <w:tr w:rsidR="00E31460">
        <w:tc>
          <w:tcPr>
            <w:tcW w:w="142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1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&lt;fac&gt;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该手册目前保留的取值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"AO"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"OI"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"OX"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"AI"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"IR"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"PS"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"PN"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"PP"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"PU"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"PC"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"PF"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"SC"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SIM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"FD"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“AB”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“AG”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“AC”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解锁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锁定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查询状态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非激活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激活</w:t>
            </w:r>
          </w:p>
        </w:tc>
      </w:tr>
      <w:tr w:rsidR="00E31460">
        <w:tc>
          <w:tcPr>
            <w:tcW w:w="142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&lt;passwd&gt;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字符型；与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用户接口使用的设备密码、修改密码指令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+CPWD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设置的密码相同</w:t>
            </w:r>
          </w:p>
        </w:tc>
      </w:tr>
      <w:tr w:rsidR="00E31460">
        <w:tc>
          <w:tcPr>
            <w:tcW w:w="142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&lt;classx&gt;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数据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所有承载业务；当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&lt;mode&gt;=2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时，如果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TA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不支持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16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32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64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128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的取值，该参数仅表示部分承载业务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传真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传真业务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同步数据电路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异步数据电路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专用分组接入</w:t>
            </w:r>
          </w:p>
        </w:tc>
      </w:tr>
      <w:tr w:rsidR="00E31460">
        <w:tc>
          <w:tcPr>
            <w:tcW w:w="142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1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专用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PAD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接入</w:t>
            </w:r>
          </w:p>
        </w:tc>
      </w:tr>
    </w:tbl>
    <w:p w:rsidR="00E31460" w:rsidRDefault="00E31460">
      <w:pPr>
        <w:pStyle w:val="2"/>
        <w:numPr>
          <w:ilvl w:val="0"/>
          <w:numId w:val="17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29" w:name="_Toc364786554"/>
      <w:bookmarkStart w:id="730" w:name="_Toc274669984"/>
      <w:bookmarkStart w:id="731" w:name="_Toc364787485"/>
      <w:bookmarkStart w:id="732" w:name="_Toc287455675"/>
      <w:bookmarkStart w:id="733" w:name="_Toc454615778"/>
      <w:bookmarkStart w:id="734" w:name="_Toc490654202"/>
      <w:bookmarkStart w:id="735" w:name="_Toc287455658"/>
      <w:bookmarkStart w:id="736" w:name="_Toc274669967"/>
      <w:r>
        <w:rPr>
          <w:rFonts w:ascii="Verdana" w:hAnsi="Verdana"/>
          <w:kern w:val="0"/>
          <w:sz w:val="28"/>
          <w:szCs w:val="28"/>
        </w:rPr>
        <w:t>输入</w:t>
      </w:r>
      <w:r>
        <w:rPr>
          <w:rFonts w:ascii="Verdana" w:hAnsi="Verdana"/>
          <w:kern w:val="0"/>
          <w:sz w:val="28"/>
          <w:szCs w:val="28"/>
        </w:rPr>
        <w:t>PIN</w:t>
      </w:r>
      <w:r>
        <w:rPr>
          <w:rFonts w:ascii="Verdana" w:hAnsi="Verdana"/>
          <w:kern w:val="0"/>
          <w:sz w:val="28"/>
          <w:szCs w:val="28"/>
        </w:rPr>
        <w:t>：</w:t>
      </w:r>
      <w:r>
        <w:rPr>
          <w:rFonts w:ascii="Verdana" w:hAnsi="Verdana"/>
          <w:kern w:val="0"/>
          <w:sz w:val="28"/>
          <w:szCs w:val="28"/>
        </w:rPr>
        <w:t>AT+CPIN</w:t>
      </w:r>
      <w:bookmarkEnd w:id="729"/>
      <w:bookmarkEnd w:id="730"/>
      <w:bookmarkEnd w:id="731"/>
      <w:bookmarkEnd w:id="732"/>
      <w:bookmarkEnd w:id="733"/>
      <w:bookmarkEnd w:id="734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使用设置指令，可向</w:t>
      </w:r>
      <w:r>
        <w:rPr>
          <w:rFonts w:ascii="Verdana" w:hAnsi="Verdana" w:cs="宋体"/>
          <w:kern w:val="0"/>
        </w:rPr>
        <w:t>ME</w:t>
      </w:r>
      <w:r>
        <w:rPr>
          <w:rFonts w:ascii="Verdana" w:hAnsi="Verdana" w:cs="宋体"/>
          <w:kern w:val="0"/>
        </w:rPr>
        <w:t>发送操作必需的密码。查询指令返回的字符串采用字母数字混编方式，表明是否需要密码。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737" w:name="_Toc454616258"/>
      <w:bookmarkStart w:id="738" w:name="_Toc49065442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129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AT+CPIN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37"/>
      <w:bookmarkEnd w:id="73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8"/>
        <w:gridCol w:w="2937"/>
        <w:gridCol w:w="2835"/>
        <w:gridCol w:w="2940"/>
      </w:tblGrid>
      <w:tr w:rsidR="00E31460">
        <w:tc>
          <w:tcPr>
            <w:tcW w:w="94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3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4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3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AT+CPIN=&lt;pin&gt;[,&lt;newpin&gt;]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94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48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3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AT+CPIN?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+CPIN: &lt;code&gt;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48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4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3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AT+CPIN=?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48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3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T+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I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=”1234”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94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AT+CPIN?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+CPIN: READY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PIN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码被解除，不需要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94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+CPIN: SIM PIN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需要输入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94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+CPIN: SIM PUK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查询有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PUK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码锁定，需要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948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3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AT+CPIN=?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版本支持该指令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39" w:name="_Toc454616259"/>
      <w:bookmarkStart w:id="740" w:name="_Toc490654421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AT+CPIN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39"/>
      <w:bookmarkEnd w:id="7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4"/>
        <w:gridCol w:w="1516"/>
        <w:gridCol w:w="6200"/>
      </w:tblGrid>
      <w:tr w:rsidR="00E31460">
        <w:tc>
          <w:tcPr>
            <w:tcW w:w="19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&lt;pin&gt;</w:t>
            </w: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原密码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，比如：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码或解闭塞密码，如：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SIM-PUK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或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PH-SIM PUK</w:t>
            </w:r>
          </w:p>
        </w:tc>
      </w:tr>
      <w:tr w:rsidR="00E31460">
        <w:tc>
          <w:tcPr>
            <w:tcW w:w="194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&lt;new pin&gt;</w:t>
            </w: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新密码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&lt;code&gt;</w:t>
            </w: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READY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不再需要提供密码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PH-SIM 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等待提供从手机到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PH-FSIM 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等待提供从手机到最初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PH-FSIM 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等待提供从手机到最初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卡的解闭塞密码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PIN2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PIN2(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建议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&lt;code&gt;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仅在最近一次使用该指令进行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鉴权失败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如：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+CME ERROR: 17)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后返回；鉴权失败后，若再次输入错误的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，建议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不要阻塞该操作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PUK2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PUK2(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建议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&lt;code&gt;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仅在最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近一次使用该指令进行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鉴权失败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如：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+CME ERROR: 18)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后返回；鉴权失败后，若再次输入错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误的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PUK2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和新的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，建议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不要阻塞该操作。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PH-NET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等待提供网络个性化密码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PH-NET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等待提供网络个性化解闭塞密码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PH-NETSUB 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等待提供网络子集个性化密码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PH-NETSUB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网络等待提供网络自己个性化解闭塞密码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PH-SP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等待服务供应商个性化密码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PH-SP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等待服务供应商个性化解闭塞密码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PH-CORP PIN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等待企业个性化密码</w:t>
            </w:r>
          </w:p>
        </w:tc>
      </w:tr>
      <w:tr w:rsidR="00E31460">
        <w:tc>
          <w:tcPr>
            <w:tcW w:w="194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PH-CORP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</w:p>
        </w:tc>
        <w:tc>
          <w:tcPr>
            <w:tcW w:w="62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等待中</w:t>
            </w:r>
          </w:p>
        </w:tc>
      </w:tr>
    </w:tbl>
    <w:p w:rsidR="00E31460" w:rsidRDefault="00E31460">
      <w:pPr>
        <w:pStyle w:val="2"/>
        <w:numPr>
          <w:ilvl w:val="0"/>
          <w:numId w:val="17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41" w:name="_Toc364786555"/>
      <w:bookmarkStart w:id="742" w:name="_Toc364787486"/>
      <w:bookmarkStart w:id="743" w:name="_Toc454615779"/>
      <w:bookmarkStart w:id="744" w:name="_Toc490654203"/>
      <w:r>
        <w:rPr>
          <w:rFonts w:ascii="Verdana" w:hAnsi="Verdana"/>
          <w:kern w:val="0"/>
          <w:sz w:val="28"/>
          <w:szCs w:val="28"/>
        </w:rPr>
        <w:t>修改密码：</w:t>
      </w:r>
      <w:r>
        <w:rPr>
          <w:rFonts w:ascii="Verdana" w:hAnsi="Verdana"/>
          <w:kern w:val="0"/>
          <w:sz w:val="28"/>
          <w:szCs w:val="28"/>
        </w:rPr>
        <w:t>AT+CPWD</w:t>
      </w:r>
      <w:bookmarkEnd w:id="735"/>
      <w:bookmarkEnd w:id="736"/>
      <w:bookmarkEnd w:id="741"/>
      <w:bookmarkEnd w:id="742"/>
      <w:bookmarkEnd w:id="743"/>
      <w:bookmarkEnd w:id="744"/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  <w:r>
        <w:rPr>
          <w:rFonts w:ascii="Verdana" w:hAnsi="Verdana" w:cs="宋体"/>
          <w:kern w:val="0"/>
        </w:rPr>
        <w:t>该指令可以修改设备锁定指令</w:t>
      </w:r>
      <w:r>
        <w:rPr>
          <w:rFonts w:ascii="Verdana" w:hAnsi="Verdana" w:cs="宋体"/>
          <w:kern w:val="0"/>
        </w:rPr>
        <w:t xml:space="preserve">+CLCK </w:t>
      </w:r>
      <w:r>
        <w:rPr>
          <w:rFonts w:ascii="Verdana" w:hAnsi="Verdana" w:cs="宋体"/>
          <w:kern w:val="0"/>
        </w:rPr>
        <w:t>定义的设备锁定密码。</w:t>
      </w:r>
    </w:p>
    <w:p w:rsidR="00E31460" w:rsidRDefault="00E31460">
      <w:pPr>
        <w:tabs>
          <w:tab w:val="left" w:pos="9660"/>
        </w:tabs>
        <w:autoSpaceDE w:val="0"/>
        <w:autoSpaceDN w:val="0"/>
        <w:adjustRightInd w:val="0"/>
        <w:ind w:right="109"/>
        <w:rPr>
          <w:rFonts w:ascii="Verdana" w:hAnsi="Verdana" w:cs="宋体"/>
          <w:kern w:val="0"/>
        </w:rPr>
      </w:pPr>
    </w:p>
    <w:p w:rsidR="00E31460" w:rsidRDefault="00E31460">
      <w:pPr>
        <w:rPr>
          <w:rFonts w:ascii="Verdana" w:hAnsi="Verdana"/>
        </w:rPr>
      </w:pPr>
      <w:bookmarkStart w:id="745" w:name="_Toc454616260"/>
      <w:bookmarkStart w:id="746" w:name="_Toc49065442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AT+CPWD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45"/>
      <w:bookmarkEnd w:id="7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4"/>
        <w:gridCol w:w="2434"/>
        <w:gridCol w:w="3787"/>
        <w:gridCol w:w="2415"/>
      </w:tblGrid>
      <w:tr w:rsidR="00E31460">
        <w:tc>
          <w:tcPr>
            <w:tcW w:w="102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8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41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2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4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AT+CPWD=&lt;fac&gt;,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&lt;oldpwd&gt;,&lt;newpwd&gt;</w:t>
            </w:r>
          </w:p>
        </w:tc>
        <w:tc>
          <w:tcPr>
            <w:tcW w:w="378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8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2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4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AT+CPWD=?</w:t>
            </w:r>
          </w:p>
        </w:tc>
        <w:tc>
          <w:tcPr>
            <w:tcW w:w="378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+CPWD: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(&lt;fac&gt;,&lt;pwdlength&gt;)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8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4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24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3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T+CPWD=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"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SC",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"1234",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"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4321"</w:t>
            </w:r>
          </w:p>
        </w:tc>
        <w:tc>
          <w:tcPr>
            <w:tcW w:w="378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设置新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码为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4321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，重启或重新激活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卡后生效</w:t>
            </w:r>
          </w:p>
        </w:tc>
      </w:tr>
      <w:tr w:rsidR="00E31460">
        <w:tc>
          <w:tcPr>
            <w:tcW w:w="102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3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AT+CPWD=?</w:t>
            </w:r>
          </w:p>
        </w:tc>
        <w:tc>
          <w:tcPr>
            <w:tcW w:w="378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>+CPWD: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("AB",4),("AC",4),("AG",4),("AI",4),("AO",4),("IR",4),("OI",4),("OX",4),("SC",8),("P2",8)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241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lang w:val="pl-PL"/>
        </w:rPr>
      </w:pPr>
    </w:p>
    <w:p w:rsidR="00E31460" w:rsidRDefault="00E31460">
      <w:pPr>
        <w:rPr>
          <w:rFonts w:ascii="Verdana" w:hAnsi="Verdana"/>
        </w:rPr>
      </w:pPr>
      <w:bookmarkStart w:id="747" w:name="_Toc454616261"/>
      <w:bookmarkStart w:id="748" w:name="_Toc49065442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AT+CPWD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47"/>
      <w:bookmarkEnd w:id="7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0"/>
        <w:gridCol w:w="1095"/>
        <w:gridCol w:w="7115"/>
      </w:tblGrid>
      <w:tr w:rsidR="00E31460">
        <w:tc>
          <w:tcPr>
            <w:tcW w:w="14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11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450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&lt;fac&gt;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该手册目前保留的取值</w:t>
            </w: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"AO"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"OI"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"OX"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"AI"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"IR"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“PS”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“PN”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“PP”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“PU”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“PC”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“PF”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"P2"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 PIN 2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"SC"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“AB”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“AG”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“AC”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RFU(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暂不支持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4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&lt;oldpwd&gt;,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&lt;newpwd&gt;</w:t>
            </w: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字符型；与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ME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用户接口使用的设备密码、修改密码指令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+CPWD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设置的密码相同</w:t>
            </w:r>
          </w:p>
        </w:tc>
      </w:tr>
      <w:tr w:rsidR="00E31460">
        <w:tc>
          <w:tcPr>
            <w:tcW w:w="14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&lt;pwdlength&gt;</w:t>
            </w:r>
          </w:p>
        </w:tc>
        <w:tc>
          <w:tcPr>
            <w:tcW w:w="1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11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整数型，设备支持的最大密码长度</w:t>
            </w:r>
          </w:p>
        </w:tc>
      </w:tr>
    </w:tbl>
    <w:p w:rsidR="00E31460" w:rsidRDefault="00E31460">
      <w:pPr>
        <w:pStyle w:val="2"/>
        <w:numPr>
          <w:ilvl w:val="0"/>
          <w:numId w:val="17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49" w:name="_Toc364787487"/>
      <w:bookmarkStart w:id="750" w:name="_Toc364786556"/>
      <w:bookmarkStart w:id="751" w:name="_Toc454615780"/>
      <w:bookmarkStart w:id="752" w:name="_Toc490654204"/>
      <w:bookmarkStart w:id="753" w:name="_Toc274669968"/>
      <w:bookmarkStart w:id="754" w:name="_Toc287455659"/>
      <w:r>
        <w:rPr>
          <w:rFonts w:ascii="Verdana" w:hAnsi="Verdana"/>
          <w:kern w:val="0"/>
          <w:sz w:val="28"/>
          <w:szCs w:val="28"/>
        </w:rPr>
        <w:t>查询</w:t>
      </w:r>
      <w:r>
        <w:rPr>
          <w:rFonts w:ascii="Verdana" w:hAnsi="Verdana"/>
          <w:kern w:val="0"/>
          <w:sz w:val="28"/>
          <w:szCs w:val="28"/>
        </w:rPr>
        <w:t>PIN</w:t>
      </w:r>
      <w:r>
        <w:rPr>
          <w:rFonts w:ascii="Verdana" w:hAnsi="Verdana"/>
          <w:kern w:val="0"/>
          <w:sz w:val="28"/>
          <w:szCs w:val="28"/>
        </w:rPr>
        <w:t>和</w:t>
      </w:r>
      <w:r>
        <w:rPr>
          <w:rFonts w:ascii="Verdana" w:hAnsi="Verdana"/>
          <w:kern w:val="0"/>
          <w:sz w:val="28"/>
          <w:szCs w:val="28"/>
        </w:rPr>
        <w:t>PUK</w:t>
      </w:r>
      <w:r>
        <w:rPr>
          <w:rFonts w:ascii="Verdana" w:hAnsi="Verdana"/>
          <w:kern w:val="0"/>
          <w:sz w:val="28"/>
          <w:szCs w:val="28"/>
        </w:rPr>
        <w:t>的剩余次数：</w:t>
      </w:r>
      <w:r>
        <w:rPr>
          <w:rFonts w:ascii="Verdana" w:hAnsi="Verdana"/>
          <w:kern w:val="0"/>
          <w:sz w:val="28"/>
          <w:szCs w:val="28"/>
        </w:rPr>
        <w:t>AT+CPNNUM</w:t>
      </w:r>
      <w:bookmarkEnd w:id="749"/>
      <w:bookmarkEnd w:id="750"/>
      <w:bookmarkEnd w:id="751"/>
      <w:bookmarkEnd w:id="75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该指令用来查询</w:t>
      </w:r>
      <w:r>
        <w:rPr>
          <w:rFonts w:ascii="Verdana" w:hAnsi="Verdana" w:cs="宋体"/>
          <w:spacing w:val="-7"/>
          <w:kern w:val="0"/>
          <w:position w:val="-2"/>
        </w:rPr>
        <w:t>SIM</w:t>
      </w:r>
      <w:r>
        <w:rPr>
          <w:rFonts w:ascii="Verdana" w:hAnsi="Verdana" w:cs="宋体"/>
          <w:spacing w:val="-7"/>
          <w:kern w:val="0"/>
          <w:position w:val="-2"/>
        </w:rPr>
        <w:t>卡的</w:t>
      </w:r>
      <w:r>
        <w:rPr>
          <w:rFonts w:ascii="Verdana" w:hAnsi="Verdana" w:cs="宋体"/>
          <w:spacing w:val="-7"/>
          <w:kern w:val="0"/>
          <w:position w:val="-2"/>
        </w:rPr>
        <w:t>PIN</w:t>
      </w:r>
      <w:r>
        <w:rPr>
          <w:rFonts w:ascii="Verdana" w:hAnsi="Verdana" w:cs="宋体"/>
          <w:spacing w:val="-7"/>
          <w:kern w:val="0"/>
          <w:position w:val="-2"/>
        </w:rPr>
        <w:t>码和</w:t>
      </w:r>
      <w:r>
        <w:rPr>
          <w:rFonts w:ascii="Verdana" w:hAnsi="Verdana" w:cs="宋体"/>
          <w:spacing w:val="-7"/>
          <w:kern w:val="0"/>
          <w:position w:val="-2"/>
        </w:rPr>
        <w:t>PUK</w:t>
      </w:r>
      <w:r>
        <w:rPr>
          <w:rFonts w:ascii="Verdana" w:hAnsi="Verdana" w:cs="宋体"/>
          <w:spacing w:val="-7"/>
          <w:kern w:val="0"/>
          <w:position w:val="-2"/>
        </w:rPr>
        <w:t>码的剩余次数，如果</w:t>
      </w:r>
      <w:r>
        <w:rPr>
          <w:rFonts w:ascii="Verdana" w:hAnsi="Verdana" w:cs="宋体"/>
          <w:spacing w:val="-7"/>
          <w:kern w:val="0"/>
          <w:position w:val="-2"/>
        </w:rPr>
        <w:t>PIN</w:t>
      </w:r>
      <w:r>
        <w:rPr>
          <w:rFonts w:ascii="Verdana" w:hAnsi="Verdana" w:cs="宋体"/>
          <w:spacing w:val="-7"/>
          <w:kern w:val="0"/>
          <w:position w:val="-2"/>
        </w:rPr>
        <w:t>码输入超过该查询结果仍然不正确的话，则该</w:t>
      </w:r>
      <w:r>
        <w:rPr>
          <w:rFonts w:ascii="Verdana" w:hAnsi="Verdana" w:cs="宋体"/>
          <w:spacing w:val="-7"/>
          <w:kern w:val="0"/>
          <w:position w:val="-2"/>
        </w:rPr>
        <w:t>SIM</w:t>
      </w:r>
      <w:r>
        <w:rPr>
          <w:rFonts w:ascii="Verdana" w:hAnsi="Verdana" w:cs="宋体"/>
          <w:spacing w:val="-7"/>
          <w:kern w:val="0"/>
          <w:position w:val="-2"/>
        </w:rPr>
        <w:t>被锁，需要其</w:t>
      </w:r>
      <w:r>
        <w:rPr>
          <w:rFonts w:ascii="Verdana" w:hAnsi="Verdana" w:cs="宋体"/>
          <w:spacing w:val="-7"/>
          <w:kern w:val="0"/>
          <w:position w:val="-2"/>
        </w:rPr>
        <w:t>PUK</w:t>
      </w:r>
      <w:r>
        <w:rPr>
          <w:rFonts w:ascii="Verdana" w:hAnsi="Verdana" w:cs="宋体"/>
          <w:spacing w:val="-7"/>
          <w:kern w:val="0"/>
          <w:position w:val="-2"/>
        </w:rPr>
        <w:t>码才能解除锁定，但是如果</w:t>
      </w:r>
      <w:r>
        <w:rPr>
          <w:rFonts w:ascii="Verdana" w:hAnsi="Verdana" w:cs="宋体"/>
          <w:spacing w:val="-7"/>
          <w:kern w:val="0"/>
          <w:position w:val="-2"/>
        </w:rPr>
        <w:t>PUK</w:t>
      </w:r>
      <w:r>
        <w:rPr>
          <w:rFonts w:ascii="Verdana" w:hAnsi="Verdana" w:cs="宋体"/>
          <w:spacing w:val="-7"/>
          <w:kern w:val="0"/>
          <w:position w:val="-2"/>
        </w:rPr>
        <w:t>码输入超出该指令的查询结果仍然不正确的话，那么该</w:t>
      </w:r>
      <w:r>
        <w:rPr>
          <w:rFonts w:ascii="Verdana" w:hAnsi="Verdana" w:cs="宋体"/>
          <w:spacing w:val="-7"/>
          <w:kern w:val="0"/>
          <w:position w:val="-2"/>
        </w:rPr>
        <w:t>SIM</w:t>
      </w:r>
      <w:r>
        <w:rPr>
          <w:rFonts w:ascii="Verdana" w:hAnsi="Verdana" w:cs="宋体"/>
          <w:spacing w:val="-7"/>
          <w:kern w:val="0"/>
          <w:position w:val="-2"/>
        </w:rPr>
        <w:t>将被作废。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55" w:name="_Toc454616262"/>
      <w:bookmarkStart w:id="756" w:name="_Toc49065442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AT+CPNNUM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55"/>
      <w:bookmarkEnd w:id="7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1744"/>
        <w:gridCol w:w="3756"/>
        <w:gridCol w:w="3192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75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9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174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AT+CPNNUM</w:t>
            </w:r>
          </w:p>
        </w:tc>
        <w:tc>
          <w:tcPr>
            <w:tcW w:w="3756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  <w:t>PIN1=&lt;num&gt;;PUK1=&lt;num&gt;; PIN2=&lt;num&gt;; PUK2=&lt;num&gt;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返回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SIM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卡对应的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码的剩余次数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7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AT+CPNNUM</w:t>
            </w:r>
          </w:p>
        </w:tc>
        <w:tc>
          <w:tcPr>
            <w:tcW w:w="3756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PIN1=1;PUK1=10;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PIN2=0; PUK2=10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9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57" w:name="_Toc454616263"/>
      <w:bookmarkStart w:id="758" w:name="_Toc49065442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AT+CPNNUM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57"/>
      <w:bookmarkEnd w:id="7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&lt;num&gt;</w:t>
            </w:r>
          </w:p>
        </w:tc>
        <w:tc>
          <w:tcPr>
            <w:tcW w:w="1097" w:type="dxa"/>
            <w:vMerge w:val="restart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PIN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码的取值范围为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0-3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，最多可以输入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次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PUK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码的取值范围为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0-10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，最多可以输入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次</w:t>
            </w:r>
          </w:p>
        </w:tc>
      </w:tr>
    </w:tbl>
    <w:p w:rsidR="00E31460" w:rsidRDefault="00E31460">
      <w:pPr>
        <w:pStyle w:val="1"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759" w:name="_Toc364785984"/>
      <w:bookmarkStart w:id="760" w:name="_Toc364786963"/>
      <w:bookmarkStart w:id="761" w:name="_Toc395286854"/>
      <w:bookmarkStart w:id="762" w:name="_Toc364787515"/>
      <w:bookmarkStart w:id="763" w:name="_Toc364786993"/>
      <w:bookmarkStart w:id="764" w:name="_Toc364786584"/>
      <w:bookmarkStart w:id="765" w:name="_Toc364847258"/>
      <w:bookmarkStart w:id="766" w:name="_Toc364847273"/>
      <w:bookmarkStart w:id="767" w:name="_Toc324408153"/>
      <w:bookmarkStart w:id="768" w:name="_Toc364787393"/>
      <w:bookmarkStart w:id="769" w:name="_Toc323805270"/>
      <w:bookmarkStart w:id="770" w:name="_Toc323805251"/>
      <w:bookmarkStart w:id="771" w:name="_Toc364781677"/>
      <w:bookmarkStart w:id="772" w:name="_Toc364762201"/>
      <w:bookmarkStart w:id="773" w:name="_Toc454615808"/>
      <w:bookmarkStart w:id="774" w:name="_Toc325542963"/>
      <w:bookmarkStart w:id="775" w:name="_Toc364786978"/>
      <w:bookmarkStart w:id="776" w:name="_Toc476750064"/>
      <w:bookmarkStart w:id="777" w:name="_Toc476755665"/>
      <w:bookmarkStart w:id="778" w:name="_Toc490654205"/>
      <w:bookmarkStart w:id="779" w:name="_Toc287455682"/>
      <w:bookmarkStart w:id="780" w:name="_Toc274669991"/>
      <w:bookmarkEnd w:id="753"/>
      <w:bookmarkEnd w:id="754"/>
      <w:r>
        <w:rPr>
          <w:rFonts w:ascii="Verdana" w:hAnsi="Verdana" w:hint="eastAsia"/>
          <w:sz w:val="32"/>
          <w:szCs w:val="32"/>
        </w:rPr>
        <w:t>数据</w:t>
      </w:r>
      <w:r>
        <w:rPr>
          <w:rFonts w:ascii="Verdana" w:hAnsi="Verdana"/>
          <w:sz w:val="32"/>
          <w:szCs w:val="32"/>
        </w:rPr>
        <w:t>业务命令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</w:p>
    <w:p w:rsidR="00E31460" w:rsidRDefault="00E31460">
      <w:pPr>
        <w:pStyle w:val="2"/>
        <w:numPr>
          <w:ilvl w:val="0"/>
          <w:numId w:val="18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81" w:name="_Toc454615809"/>
      <w:bookmarkStart w:id="782" w:name="_Toc288663725"/>
      <w:bookmarkStart w:id="783" w:name="_Toc274670047"/>
      <w:bookmarkStart w:id="784" w:name="_Toc364787516"/>
      <w:bookmarkStart w:id="785" w:name="_Toc364786585"/>
      <w:bookmarkStart w:id="786" w:name="_Toc287455738"/>
      <w:bookmarkStart w:id="787" w:name="_Toc490654206"/>
      <w:r>
        <w:rPr>
          <w:rFonts w:ascii="Verdana" w:hAnsi="Verdana"/>
          <w:kern w:val="0"/>
          <w:sz w:val="28"/>
          <w:szCs w:val="28"/>
        </w:rPr>
        <w:t>定义</w:t>
      </w:r>
      <w:r>
        <w:rPr>
          <w:rFonts w:ascii="Verdana" w:hAnsi="Verdana"/>
          <w:kern w:val="0"/>
          <w:sz w:val="28"/>
          <w:szCs w:val="28"/>
        </w:rPr>
        <w:t>PDP</w:t>
      </w:r>
      <w:r>
        <w:rPr>
          <w:rFonts w:ascii="Verdana" w:hAnsi="Verdana"/>
          <w:kern w:val="0"/>
          <w:sz w:val="28"/>
          <w:szCs w:val="28"/>
        </w:rPr>
        <w:t>上下文：</w:t>
      </w:r>
      <w:r>
        <w:rPr>
          <w:rFonts w:ascii="Verdana" w:hAnsi="Verdana"/>
          <w:kern w:val="0"/>
          <w:sz w:val="28"/>
          <w:szCs w:val="28"/>
        </w:rPr>
        <w:t>AT+CGDCONT</w:t>
      </w:r>
      <w:bookmarkEnd w:id="781"/>
      <w:bookmarkEnd w:id="782"/>
      <w:bookmarkEnd w:id="783"/>
      <w:bookmarkEnd w:id="784"/>
      <w:bookmarkEnd w:id="785"/>
      <w:bookmarkEnd w:id="786"/>
      <w:bookmarkEnd w:id="787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使用设置指令，可为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上下文定义参数，该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上下文是由本地上下文标识参数</w:t>
      </w:r>
      <w:r>
        <w:rPr>
          <w:rFonts w:ascii="Verdana" w:hAnsi="Verdana" w:cs="宋体"/>
          <w:spacing w:val="-7"/>
          <w:kern w:val="0"/>
          <w:position w:val="-2"/>
        </w:rPr>
        <w:t>&lt;cid&gt;</w:t>
      </w:r>
      <w:r>
        <w:rPr>
          <w:rFonts w:ascii="Verdana" w:hAnsi="Verdana" w:cs="宋体"/>
          <w:spacing w:val="-7"/>
          <w:kern w:val="0"/>
          <w:position w:val="-2"/>
        </w:rPr>
        <w:t>标识的。该设置指令的特殊形式</w:t>
      </w:r>
      <w:r>
        <w:rPr>
          <w:rFonts w:ascii="Verdana" w:hAnsi="Verdana" w:cs="宋体"/>
          <w:spacing w:val="-7"/>
          <w:kern w:val="0"/>
          <w:position w:val="-2"/>
        </w:rPr>
        <w:t>+CGDCONT=&lt;cid&gt;</w:t>
      </w:r>
      <w:r>
        <w:rPr>
          <w:rFonts w:ascii="Verdana" w:hAnsi="Verdana" w:cs="宋体"/>
          <w:spacing w:val="-7"/>
          <w:kern w:val="0"/>
          <w:position w:val="-2"/>
        </w:rPr>
        <w:t>将使上下文号码</w:t>
      </w:r>
      <w:r>
        <w:rPr>
          <w:rFonts w:ascii="Verdana" w:hAnsi="Verdana" w:cs="宋体"/>
          <w:spacing w:val="-7"/>
          <w:kern w:val="0"/>
          <w:position w:val="-2"/>
        </w:rPr>
        <w:t>&lt;cid&gt;</w:t>
      </w:r>
      <w:r>
        <w:rPr>
          <w:rFonts w:ascii="Verdana" w:hAnsi="Verdana" w:cs="宋体"/>
          <w:spacing w:val="-7"/>
          <w:kern w:val="0"/>
          <w:position w:val="-2"/>
        </w:rPr>
        <w:t>的取值成为未定义取值。测试指令返回一个复合值。若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支持几种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类型</w:t>
      </w:r>
      <w:r>
        <w:rPr>
          <w:rFonts w:ascii="Verdana" w:hAnsi="Verdana" w:cs="宋体"/>
          <w:spacing w:val="-7"/>
          <w:kern w:val="0"/>
          <w:position w:val="-2"/>
        </w:rPr>
        <w:t>&lt;PDP_type&gt;</w:t>
      </w:r>
      <w:r>
        <w:rPr>
          <w:rFonts w:ascii="Verdana" w:hAnsi="Verdana" w:cs="宋体"/>
          <w:spacing w:val="-7"/>
          <w:kern w:val="0"/>
          <w:position w:val="-2"/>
        </w:rPr>
        <w:t>，则每个</w:t>
      </w:r>
      <w:r>
        <w:rPr>
          <w:rFonts w:ascii="Verdana" w:hAnsi="Verdana" w:cs="宋体"/>
          <w:spacing w:val="-7"/>
          <w:kern w:val="0"/>
          <w:position w:val="-2"/>
        </w:rPr>
        <w:t xml:space="preserve">&lt;PDP_type&gt; </w:t>
      </w:r>
      <w:r>
        <w:rPr>
          <w:rFonts w:ascii="Verdana" w:hAnsi="Verdana" w:cs="宋体"/>
          <w:spacing w:val="-7"/>
          <w:kern w:val="0"/>
          <w:position w:val="-2"/>
        </w:rPr>
        <w:t>的参数值范围在单独一行上返回。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88" w:name="_Toc454616310"/>
      <w:bookmarkStart w:id="789" w:name="_Toc490654426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135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AT+CGDCONT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88"/>
      <w:bookmarkEnd w:id="78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4095"/>
        <w:gridCol w:w="2940"/>
        <w:gridCol w:w="2028"/>
      </w:tblGrid>
      <w:tr w:rsidR="00E31460">
        <w:tc>
          <w:tcPr>
            <w:tcW w:w="11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409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94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02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409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AT+CGDCONT=[&lt;cid&gt;[,&lt;PDP_type&gt;[,&lt;APN&gt;[,&lt;PDP_addr&gt; [,&lt;d_comp&gt;[,&lt;h_comp&gt;]]]]]]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0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4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AT+CGDCONT?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+CGDCONT: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&lt;cid&gt;,&lt;PDP_type&gt;,&lt;APN&gt;,&lt;PDP_addr&gt;,&lt;d_comp&gt;,&lt;h_comp&gt;[&lt;CR&gt;&lt;LF&gt;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+CGDCONT: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&lt;cid&gt;,&lt;PDP_type&gt;,&lt;APN&gt;,&lt;PDP_addr&gt;,&lt;d_ comp&gt;,&lt;h_comp&gt;]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409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AT+CGDCONT=?</w:t>
            </w:r>
          </w:p>
        </w:tc>
        <w:tc>
          <w:tcPr>
            <w:tcW w:w="294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+CGDCONT: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(range of supported &lt;cid&gt;s),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&lt;PDP_ty pe&gt;,,,(&lt;d_comp&gt;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(&lt;h_comp&gt;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409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AT+CGDCONT?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+CGDCONT: 1,"IP","","0.0.0.0",0,0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删除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AT+CGDCONT?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+CGDCONT: 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AT+CGDCONT=1,”IP”,”CMNET”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APN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CMNET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类型为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IP</w:t>
            </w:r>
          </w:p>
        </w:tc>
      </w:tr>
      <w:tr w:rsidR="00E31460">
        <w:tc>
          <w:tcPr>
            <w:tcW w:w="1155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AT+CGDCONT=?</w:t>
            </w:r>
          </w:p>
        </w:tc>
        <w:tc>
          <w:tcPr>
            <w:tcW w:w="294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+CGDCONT: (1-16),"IP",,,(0-2),(0-3)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+CGDCONT: (1-16),"PPP",,,(0-2),(0-3)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+CGDCONT: (1-16),"IPV6",,,(0-2),(0-3)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90" w:name="_Toc454616311"/>
      <w:bookmarkStart w:id="791" w:name="_Toc49065442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AT+CGDCONT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790"/>
      <w:bookmarkEnd w:id="7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5"/>
        <w:gridCol w:w="910"/>
        <w:gridCol w:w="6885"/>
      </w:tblGrid>
      <w:tr w:rsidR="00E31460">
        <w:tc>
          <w:tcPr>
            <w:tcW w:w="186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(1-16)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数值型参数；用于指定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上下文标识。该参数对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TE-MT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接口而言是本地参数，并且可用于其他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上下文相关指令</w:t>
            </w:r>
          </w:p>
        </w:tc>
      </w:tr>
      <w:tr w:rsidR="00E31460">
        <w:tc>
          <w:tcPr>
            <w:tcW w:w="186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&lt;PDP_type&gt;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[“IP”]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分组数据协议类型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字符型参数；用于指定分组数据协议的类型。默认支持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“IP”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互联网协议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IP(Internet Protocol)(IETF STD5)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X.25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ITU-T/CCITT X.25 layer 3 (Obsolete)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IPV6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Internet Protocol, version 6 (IETF RFC 2460)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OSPIH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Internet Hosted Octect Stream Protocol (Obsolete)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PPP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Point to Point Protocol (IETF STD 51)</w:t>
            </w:r>
          </w:p>
        </w:tc>
      </w:tr>
      <w:tr w:rsidR="00E31460">
        <w:tc>
          <w:tcPr>
            <w:tcW w:w="18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&lt;APN&gt;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接入点名称；表示一个字符串参数，用于选择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GGSN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或外部分组数据网络的逻辑名称。若该参数取值为空或省略，则需要请求签约值。</w:t>
            </w:r>
          </w:p>
        </w:tc>
      </w:tr>
      <w:tr w:rsidR="00E31460">
        <w:tc>
          <w:tcPr>
            <w:tcW w:w="186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&lt;PDP_address&gt;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字符型参数；用于标识对于特定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上下文，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分配的地址空间。若该参数取值为空或省略，则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TE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启动过程中提供其他取值；若不能提供其他取值，则需要请求动态地址。即便在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启动过程中已经分配地址，该指令的读出形式仍继续返回为空。使用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+CGPADDR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指令，可读出该分配地址。</w:t>
            </w:r>
          </w:p>
        </w:tc>
      </w:tr>
      <w:tr w:rsidR="00E31460">
        <w:tc>
          <w:tcPr>
            <w:tcW w:w="186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&lt;d_comp&gt;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关闭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若取值省略，则该参数为缺省值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数值型参数；用于控制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数据压缩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打开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厂商首选的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数据压缩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V.42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V.44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其它值保留</w:t>
            </w:r>
          </w:p>
        </w:tc>
      </w:tr>
      <w:tr w:rsidR="00E31460">
        <w:tc>
          <w:tcPr>
            <w:tcW w:w="186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&lt;h_comp&gt;</w:t>
            </w: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关闭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若取值省略，则该参数为缺省值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数值型参数；用于控制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头压缩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打开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厂商首选的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头数据压缩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RFC114(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仅适用于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SNDCP)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RFC2507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RFC3095 (applicable for PDCP only)</w:t>
            </w:r>
          </w:p>
        </w:tc>
      </w:tr>
      <w:tr w:rsidR="00E31460">
        <w:tc>
          <w:tcPr>
            <w:tcW w:w="186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88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其它值保留</w:t>
            </w:r>
          </w:p>
        </w:tc>
      </w:tr>
    </w:tbl>
    <w:p w:rsidR="00E31460" w:rsidRDefault="00E31460">
      <w:pPr>
        <w:numPr>
          <w:ilvl w:val="0"/>
          <w:numId w:val="19"/>
        </w:numPr>
        <w:autoSpaceDE w:val="0"/>
        <w:autoSpaceDN w:val="0"/>
        <w:adjustRightInd w:val="0"/>
        <w:ind w:rightChars="-3" w:right="-6"/>
        <w:rPr>
          <w:rFonts w:ascii="Verdana" w:hAnsi="Verdana" w:cs="宋体"/>
          <w:kern w:val="0"/>
          <w:position w:val="-1"/>
          <w:sz w:val="18"/>
          <w:szCs w:val="18"/>
        </w:rPr>
      </w:pPr>
      <w:r>
        <w:rPr>
          <w:rFonts w:ascii="Verdana" w:hAnsi="Verdana" w:cs="宋体"/>
          <w:kern w:val="0"/>
          <w:position w:val="-1"/>
          <w:sz w:val="18"/>
          <w:szCs w:val="18"/>
        </w:rPr>
        <w:t>所定义的</w:t>
      </w:r>
      <w:r>
        <w:rPr>
          <w:rFonts w:ascii="Verdana" w:hAnsi="Verdana" w:cs="宋体"/>
          <w:kern w:val="0"/>
          <w:position w:val="-1"/>
          <w:sz w:val="18"/>
          <w:szCs w:val="18"/>
        </w:rPr>
        <w:t>&lt;cid&gt;</w:t>
      </w:r>
      <w:r>
        <w:rPr>
          <w:rFonts w:ascii="Verdana" w:hAnsi="Verdana" w:cs="宋体"/>
          <w:kern w:val="0"/>
          <w:position w:val="-1"/>
          <w:sz w:val="18"/>
          <w:szCs w:val="18"/>
        </w:rPr>
        <w:t>不能与</w:t>
      </w:r>
      <w:r>
        <w:rPr>
          <w:rFonts w:ascii="Verdana" w:hAnsi="Verdana" w:cs="宋体"/>
          <w:kern w:val="0"/>
          <w:position w:val="-1"/>
          <w:sz w:val="18"/>
          <w:szCs w:val="18"/>
        </w:rPr>
        <w:t>+CGDSCONT</w:t>
      </w:r>
      <w:r>
        <w:rPr>
          <w:rFonts w:ascii="Verdana" w:hAnsi="Verdana" w:cs="宋体"/>
          <w:kern w:val="0"/>
          <w:position w:val="-1"/>
          <w:sz w:val="18"/>
          <w:szCs w:val="18"/>
        </w:rPr>
        <w:t>中定义的</w:t>
      </w:r>
      <w:r>
        <w:rPr>
          <w:rFonts w:ascii="Verdana" w:hAnsi="Verdana" w:cs="宋体"/>
          <w:kern w:val="0"/>
          <w:position w:val="-1"/>
          <w:sz w:val="18"/>
          <w:szCs w:val="18"/>
        </w:rPr>
        <w:t>&lt;cid&gt;</w:t>
      </w:r>
      <w:r>
        <w:rPr>
          <w:rFonts w:ascii="Verdana" w:hAnsi="Verdana" w:cs="宋体"/>
          <w:kern w:val="0"/>
          <w:position w:val="-1"/>
          <w:sz w:val="18"/>
          <w:szCs w:val="18"/>
        </w:rPr>
        <w:t>重复。</w:t>
      </w:r>
    </w:p>
    <w:p w:rsidR="00E31460" w:rsidRDefault="00E31460">
      <w:pPr>
        <w:pStyle w:val="2"/>
        <w:numPr>
          <w:ilvl w:val="0"/>
          <w:numId w:val="18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792" w:name="_Toc287455744"/>
      <w:bookmarkStart w:id="793" w:name="_Toc364786591"/>
      <w:bookmarkStart w:id="794" w:name="_Toc364787522"/>
      <w:bookmarkStart w:id="795" w:name="_Toc454615815"/>
      <w:bookmarkStart w:id="796" w:name="_Toc288663731"/>
      <w:bookmarkStart w:id="797" w:name="_Toc274670053"/>
      <w:bookmarkStart w:id="798" w:name="_Toc490654207"/>
      <w:r>
        <w:rPr>
          <w:rFonts w:ascii="Verdana" w:hAnsi="Verdana"/>
          <w:kern w:val="0"/>
          <w:sz w:val="28"/>
          <w:szCs w:val="28"/>
        </w:rPr>
        <w:t>GPRS</w:t>
      </w:r>
      <w:r>
        <w:rPr>
          <w:rFonts w:ascii="Verdana" w:hAnsi="Verdana"/>
          <w:kern w:val="0"/>
          <w:sz w:val="28"/>
          <w:szCs w:val="28"/>
        </w:rPr>
        <w:t>附着和分离：</w:t>
      </w:r>
      <w:r>
        <w:rPr>
          <w:rFonts w:ascii="Verdana" w:hAnsi="Verdana"/>
          <w:kern w:val="0"/>
          <w:sz w:val="28"/>
          <w:szCs w:val="28"/>
        </w:rPr>
        <w:t>AT+CGATT</w:t>
      </w:r>
      <w:bookmarkEnd w:id="792"/>
      <w:bookmarkEnd w:id="793"/>
      <w:bookmarkEnd w:id="794"/>
      <w:bookmarkEnd w:id="795"/>
      <w:bookmarkEnd w:id="796"/>
      <w:bookmarkEnd w:id="797"/>
      <w:bookmarkEnd w:id="798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执行指令用于将</w:t>
      </w:r>
      <w:r>
        <w:rPr>
          <w:rFonts w:ascii="Verdana" w:hAnsi="Verdana" w:cs="宋体"/>
          <w:spacing w:val="-7"/>
          <w:kern w:val="0"/>
          <w:position w:val="-2"/>
        </w:rPr>
        <w:t xml:space="preserve"> MT</w:t>
      </w:r>
      <w:r>
        <w:rPr>
          <w:rFonts w:ascii="Verdana" w:hAnsi="Verdana" w:cs="宋体"/>
          <w:spacing w:val="-7"/>
          <w:kern w:val="0"/>
          <w:position w:val="-2"/>
        </w:rPr>
        <w:t>附着</w:t>
      </w:r>
      <w:r>
        <w:rPr>
          <w:rFonts w:ascii="Verdana" w:hAnsi="Verdana" w:cs="宋体"/>
          <w:spacing w:val="-7"/>
          <w:kern w:val="0"/>
          <w:position w:val="-2"/>
        </w:rPr>
        <w:t xml:space="preserve"> GPRS </w:t>
      </w:r>
      <w:r>
        <w:rPr>
          <w:rFonts w:ascii="Verdana" w:hAnsi="Verdana" w:cs="宋体"/>
          <w:spacing w:val="-7"/>
          <w:kern w:val="0"/>
          <w:position w:val="-2"/>
        </w:rPr>
        <w:t>业务，或将</w:t>
      </w:r>
      <w:r>
        <w:rPr>
          <w:rFonts w:ascii="Verdana" w:hAnsi="Verdana" w:cs="宋体"/>
          <w:spacing w:val="-7"/>
          <w:kern w:val="0"/>
          <w:position w:val="-2"/>
        </w:rPr>
        <w:t xml:space="preserve"> MT </w:t>
      </w:r>
      <w:r>
        <w:rPr>
          <w:rFonts w:ascii="Verdana" w:hAnsi="Verdana" w:cs="宋体"/>
          <w:spacing w:val="-7"/>
          <w:kern w:val="0"/>
          <w:position w:val="-2"/>
        </w:rPr>
        <w:t>从</w:t>
      </w:r>
      <w:r>
        <w:rPr>
          <w:rFonts w:ascii="Verdana" w:hAnsi="Verdana" w:cs="宋体"/>
          <w:spacing w:val="-7"/>
          <w:kern w:val="0"/>
          <w:position w:val="-2"/>
        </w:rPr>
        <w:t xml:space="preserve"> GPRS </w:t>
      </w:r>
      <w:r>
        <w:rPr>
          <w:rFonts w:ascii="Verdana" w:hAnsi="Verdana" w:cs="宋体"/>
          <w:spacing w:val="-7"/>
          <w:kern w:val="0"/>
          <w:position w:val="-2"/>
        </w:rPr>
        <w:t>业务分离。该指令执行成功后，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保持</w:t>
      </w:r>
      <w:r>
        <w:rPr>
          <w:rFonts w:ascii="Verdana" w:hAnsi="Verdana" w:cs="宋体"/>
          <w:spacing w:val="-7"/>
          <w:kern w:val="0"/>
          <w:position w:val="-2"/>
        </w:rPr>
        <w:t xml:space="preserve"> V.250ter </w:t>
      </w:r>
      <w:r>
        <w:rPr>
          <w:rFonts w:ascii="Verdana" w:hAnsi="Verdana" w:cs="宋体"/>
          <w:spacing w:val="-7"/>
          <w:kern w:val="0"/>
          <w:position w:val="-2"/>
        </w:rPr>
        <w:t>指令状态。若</w:t>
      </w:r>
      <w:r>
        <w:rPr>
          <w:rFonts w:ascii="Verdana" w:hAnsi="Verdana" w:cs="宋体"/>
          <w:spacing w:val="-7"/>
          <w:kern w:val="0"/>
          <w:position w:val="-2"/>
        </w:rPr>
        <w:t xml:space="preserve"> MT</w:t>
      </w:r>
      <w:r>
        <w:rPr>
          <w:rFonts w:ascii="Verdana" w:hAnsi="Verdana" w:cs="宋体"/>
          <w:spacing w:val="-7"/>
          <w:kern w:val="0"/>
          <w:position w:val="-2"/>
        </w:rPr>
        <w:t>已处于所请求的状态，则忽略该指令，且返回</w:t>
      </w:r>
      <w:r>
        <w:rPr>
          <w:rFonts w:ascii="Verdana" w:hAnsi="Verdana" w:cs="宋体"/>
          <w:spacing w:val="-7"/>
          <w:kern w:val="0"/>
          <w:position w:val="-2"/>
        </w:rPr>
        <w:t xml:space="preserve"> OK</w:t>
      </w:r>
      <w:r>
        <w:rPr>
          <w:rFonts w:ascii="Verdana" w:hAnsi="Verdana" w:cs="宋体"/>
          <w:spacing w:val="-7"/>
          <w:kern w:val="0"/>
          <w:position w:val="-2"/>
        </w:rPr>
        <w:t>。若不能完成所请求的状态，则返回一</w:t>
      </w:r>
      <w:r>
        <w:rPr>
          <w:rFonts w:ascii="Verdana" w:hAnsi="Verdana" w:cs="宋体"/>
          <w:spacing w:val="-7"/>
          <w:kern w:val="0"/>
          <w:position w:val="-2"/>
        </w:rPr>
        <w:t>ERROR</w:t>
      </w:r>
      <w:r>
        <w:rPr>
          <w:rFonts w:ascii="Verdana" w:hAnsi="Verdana" w:cs="宋体"/>
          <w:spacing w:val="-7"/>
          <w:kern w:val="0"/>
          <w:position w:val="-2"/>
        </w:rPr>
        <w:t>或</w:t>
      </w:r>
      <w:r>
        <w:rPr>
          <w:rFonts w:ascii="Verdana" w:hAnsi="Verdana" w:cs="宋体"/>
          <w:spacing w:val="-7"/>
          <w:kern w:val="0"/>
          <w:position w:val="-2"/>
        </w:rPr>
        <w:t>+CME ERROR</w:t>
      </w:r>
      <w:r>
        <w:rPr>
          <w:rFonts w:ascii="Verdana" w:hAnsi="Verdana" w:cs="宋体"/>
          <w:spacing w:val="-7"/>
          <w:kern w:val="0"/>
          <w:position w:val="-2"/>
        </w:rPr>
        <w:t>响应。利用</w:t>
      </w:r>
      <w:r>
        <w:rPr>
          <w:rFonts w:ascii="Verdana" w:hAnsi="Verdana" w:cs="宋体"/>
          <w:spacing w:val="-7"/>
          <w:kern w:val="0"/>
          <w:position w:val="-2"/>
        </w:rPr>
        <w:t>+CMEE</w:t>
      </w:r>
      <w:r>
        <w:rPr>
          <w:rFonts w:ascii="Verdana" w:hAnsi="Verdana" w:cs="宋体"/>
          <w:spacing w:val="-7"/>
          <w:kern w:val="0"/>
          <w:position w:val="-2"/>
        </w:rPr>
        <w:t>指令使能扩充的错误响应。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/>
          <w:spacing w:val="-7"/>
          <w:kern w:val="0"/>
          <w:position w:val="-2"/>
        </w:rPr>
        <w:t>当</w:t>
      </w:r>
      <w:r>
        <w:rPr>
          <w:rFonts w:ascii="Verdana" w:hAnsi="Verdana" w:cs="宋体"/>
          <w:spacing w:val="-7"/>
          <w:kern w:val="0"/>
          <w:position w:val="-2"/>
        </w:rPr>
        <w:t xml:space="preserve">MT </w:t>
      </w:r>
      <w:r>
        <w:rPr>
          <w:rFonts w:ascii="Verdana" w:hAnsi="Verdana" w:cs="宋体"/>
          <w:spacing w:val="-7"/>
          <w:kern w:val="0"/>
          <w:position w:val="-2"/>
        </w:rPr>
        <w:t>由</w:t>
      </w:r>
      <w:r>
        <w:rPr>
          <w:rFonts w:ascii="Verdana" w:hAnsi="Verdana" w:cs="宋体"/>
          <w:spacing w:val="-7"/>
          <w:kern w:val="0"/>
          <w:position w:val="-2"/>
        </w:rPr>
        <w:t>ATTACH</w:t>
      </w:r>
      <w:r>
        <w:rPr>
          <w:rFonts w:ascii="Verdana" w:hAnsi="Verdana" w:cs="宋体"/>
          <w:spacing w:val="-7"/>
          <w:kern w:val="0"/>
          <w:position w:val="-2"/>
        </w:rPr>
        <w:t>状态变为</w:t>
      </w:r>
      <w:r>
        <w:rPr>
          <w:rFonts w:ascii="Verdana" w:hAnsi="Verdana" w:cs="宋体"/>
          <w:spacing w:val="-7"/>
          <w:kern w:val="0"/>
          <w:position w:val="-2"/>
        </w:rPr>
        <w:t>DETTACH</w:t>
      </w:r>
      <w:r>
        <w:rPr>
          <w:rFonts w:ascii="Verdana" w:hAnsi="Verdana" w:cs="宋体"/>
          <w:spacing w:val="-7"/>
          <w:kern w:val="0"/>
          <w:position w:val="-2"/>
        </w:rPr>
        <w:t>状态时，任何激活的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上下文将自动失效，即将自动去激活所有</w:t>
      </w:r>
      <w:r>
        <w:rPr>
          <w:rFonts w:ascii="Verdana" w:hAnsi="Verdana" w:cs="宋体"/>
          <w:spacing w:val="-7"/>
          <w:kern w:val="0"/>
          <w:position w:val="-2"/>
        </w:rPr>
        <w:t xml:space="preserve"> PDP</w:t>
      </w:r>
      <w:r>
        <w:rPr>
          <w:rFonts w:ascii="Verdana" w:hAnsi="Verdana" w:cs="宋体"/>
          <w:spacing w:val="-7"/>
          <w:kern w:val="0"/>
          <w:position w:val="-2"/>
        </w:rPr>
        <w:t>上下文。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读取指令返回当前的</w:t>
      </w:r>
      <w:r>
        <w:rPr>
          <w:rFonts w:ascii="Verdana" w:hAnsi="Verdana" w:cs="宋体"/>
          <w:spacing w:val="-7"/>
          <w:kern w:val="0"/>
          <w:position w:val="-2"/>
        </w:rPr>
        <w:t>GPRS</w:t>
      </w:r>
      <w:r>
        <w:rPr>
          <w:rFonts w:ascii="Verdana" w:hAnsi="Verdana" w:cs="宋体"/>
          <w:spacing w:val="-7"/>
          <w:kern w:val="0"/>
          <w:position w:val="-2"/>
        </w:rPr>
        <w:t>业务状态。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测试指令用于请求与支持的</w:t>
      </w:r>
      <w:r>
        <w:rPr>
          <w:rFonts w:ascii="Verdana" w:hAnsi="Verdana" w:cs="宋体"/>
          <w:spacing w:val="-7"/>
          <w:kern w:val="0"/>
          <w:position w:val="-2"/>
        </w:rPr>
        <w:t>GPRS</w:t>
      </w:r>
      <w:r>
        <w:rPr>
          <w:rFonts w:ascii="Verdana" w:hAnsi="Verdana" w:cs="宋体"/>
          <w:spacing w:val="-7"/>
          <w:kern w:val="0"/>
          <w:position w:val="-2"/>
        </w:rPr>
        <w:t>业务状态有关的信息。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799" w:name="_Toc454616320"/>
      <w:bookmarkStart w:id="800" w:name="_Toc49065442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AT+CGATT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799"/>
      <w:bookmarkEnd w:id="80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264"/>
        <w:gridCol w:w="3531"/>
        <w:gridCol w:w="2749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26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53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74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26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AT+CGATT=[&lt;state&gt;]</w:t>
            </w:r>
          </w:p>
        </w:tc>
        <w:tc>
          <w:tcPr>
            <w:tcW w:w="353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26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53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74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26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AT+CGATT?</w:t>
            </w:r>
          </w:p>
        </w:tc>
        <w:tc>
          <w:tcPr>
            <w:tcW w:w="353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+CGATT: &lt;state&gt;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26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AT+CGATT=?</w:t>
            </w:r>
          </w:p>
        </w:tc>
        <w:tc>
          <w:tcPr>
            <w:tcW w:w="353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+CGATT: (&lt;state&gt;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226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AT+CGATT?</w:t>
            </w:r>
          </w:p>
        </w:tc>
        <w:tc>
          <w:tcPr>
            <w:tcW w:w="353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+CGATT: 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GPRS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附着状态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AT+CGATT=0</w:t>
            </w:r>
          </w:p>
        </w:tc>
        <w:tc>
          <w:tcPr>
            <w:tcW w:w="353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AT+CGATT=?</w:t>
            </w:r>
          </w:p>
        </w:tc>
        <w:tc>
          <w:tcPr>
            <w:tcW w:w="353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+CGATT: (0,1)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4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01" w:name="_Toc454616321"/>
      <w:bookmarkStart w:id="802" w:name="_Toc490654429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138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AT+CGATT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801"/>
      <w:bookmarkEnd w:id="80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GPRS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附着状态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分离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附着</w:t>
            </w:r>
          </w:p>
        </w:tc>
      </w:tr>
    </w:tbl>
    <w:p w:rsidR="00E31460" w:rsidRDefault="00E31460">
      <w:pPr>
        <w:numPr>
          <w:ilvl w:val="0"/>
          <w:numId w:val="19"/>
        </w:numPr>
        <w:autoSpaceDE w:val="0"/>
        <w:autoSpaceDN w:val="0"/>
        <w:adjustRightInd w:val="0"/>
        <w:ind w:rightChars="-3" w:right="-6"/>
        <w:rPr>
          <w:rFonts w:ascii="Verdana" w:hAnsi="Verdana" w:cs="宋体"/>
          <w:kern w:val="0"/>
          <w:position w:val="-1"/>
          <w:sz w:val="18"/>
          <w:szCs w:val="18"/>
        </w:rPr>
      </w:pPr>
      <w:r>
        <w:rPr>
          <w:rFonts w:ascii="Verdana" w:hAnsi="Verdana" w:cs="宋体"/>
          <w:kern w:val="0"/>
          <w:position w:val="-1"/>
          <w:sz w:val="18"/>
          <w:szCs w:val="18"/>
        </w:rPr>
        <w:t>若省略参数</w:t>
      </w:r>
      <w:r>
        <w:rPr>
          <w:rFonts w:ascii="Verdana" w:hAnsi="Verdana" w:cs="宋体"/>
          <w:kern w:val="0"/>
          <w:position w:val="-1"/>
          <w:sz w:val="18"/>
          <w:szCs w:val="18"/>
        </w:rPr>
        <w:t>&lt;state&gt;</w:t>
      </w:r>
      <w:r>
        <w:rPr>
          <w:rFonts w:ascii="Verdana" w:hAnsi="Verdana" w:cs="宋体"/>
          <w:kern w:val="0"/>
          <w:position w:val="-1"/>
          <w:sz w:val="18"/>
          <w:szCs w:val="18"/>
        </w:rPr>
        <w:t>，将改变</w:t>
      </w:r>
      <w:r>
        <w:rPr>
          <w:rFonts w:ascii="Verdana" w:hAnsi="Verdana" w:cs="宋体"/>
          <w:kern w:val="0"/>
          <w:position w:val="-1"/>
          <w:sz w:val="18"/>
          <w:szCs w:val="18"/>
        </w:rPr>
        <w:t>GPRS</w:t>
      </w:r>
      <w:r>
        <w:rPr>
          <w:rFonts w:ascii="Verdana" w:hAnsi="Verdana" w:cs="宋体"/>
          <w:kern w:val="0"/>
          <w:position w:val="-1"/>
          <w:sz w:val="18"/>
          <w:szCs w:val="18"/>
        </w:rPr>
        <w:t>的附着状态。</w:t>
      </w:r>
    </w:p>
    <w:p w:rsidR="00E31460" w:rsidRDefault="00E31460">
      <w:pPr>
        <w:pStyle w:val="2"/>
        <w:numPr>
          <w:ilvl w:val="0"/>
          <w:numId w:val="18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03" w:name="_Toc287455745"/>
      <w:bookmarkStart w:id="804" w:name="_Toc454615816"/>
      <w:bookmarkStart w:id="805" w:name="_Toc364786592"/>
      <w:bookmarkStart w:id="806" w:name="_Toc274670054"/>
      <w:bookmarkStart w:id="807" w:name="_Toc364787523"/>
      <w:bookmarkStart w:id="808" w:name="_Toc288663732"/>
      <w:bookmarkStart w:id="809" w:name="_Toc490654208"/>
      <w:r>
        <w:rPr>
          <w:rFonts w:ascii="Verdana" w:hAnsi="Verdana"/>
          <w:kern w:val="0"/>
          <w:sz w:val="28"/>
          <w:szCs w:val="28"/>
        </w:rPr>
        <w:t>PDP</w:t>
      </w:r>
      <w:r>
        <w:rPr>
          <w:rFonts w:ascii="Verdana" w:hAnsi="Verdana"/>
          <w:kern w:val="0"/>
          <w:sz w:val="28"/>
          <w:szCs w:val="28"/>
        </w:rPr>
        <w:t>上下文激活和去激活：</w:t>
      </w:r>
      <w:r>
        <w:rPr>
          <w:rFonts w:ascii="Verdana" w:hAnsi="Verdana"/>
          <w:kern w:val="0"/>
          <w:sz w:val="28"/>
          <w:szCs w:val="28"/>
        </w:rPr>
        <w:t>AT+CGACT</w:t>
      </w:r>
      <w:bookmarkEnd w:id="803"/>
      <w:bookmarkEnd w:id="804"/>
      <w:bookmarkEnd w:id="805"/>
      <w:bookmarkEnd w:id="806"/>
      <w:bookmarkEnd w:id="807"/>
      <w:bookmarkEnd w:id="808"/>
      <w:bookmarkEnd w:id="809"/>
    </w:p>
    <w:p w:rsidR="00E31460" w:rsidRDefault="00E31460">
      <w:pPr>
        <w:autoSpaceDE w:val="0"/>
        <w:autoSpaceDN w:val="0"/>
        <w:adjustRightInd w:val="0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使用执行指令，可激活或去激活指定的</w:t>
      </w:r>
      <w:r>
        <w:rPr>
          <w:rFonts w:ascii="Verdana" w:hAnsi="Verdana" w:cs="宋体"/>
          <w:spacing w:val="-7"/>
          <w:kern w:val="0"/>
          <w:position w:val="-2"/>
        </w:rPr>
        <w:t xml:space="preserve"> PDP</w:t>
      </w:r>
      <w:r>
        <w:rPr>
          <w:rFonts w:ascii="Verdana" w:hAnsi="Verdana" w:cs="宋体"/>
          <w:spacing w:val="-7"/>
          <w:kern w:val="0"/>
          <w:position w:val="-2"/>
        </w:rPr>
        <w:t>上下文。该指令成功执行后，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保持</w:t>
      </w:r>
      <w:r>
        <w:rPr>
          <w:rFonts w:ascii="Verdana" w:hAnsi="Verdana" w:cs="宋体"/>
          <w:spacing w:val="-7"/>
          <w:kern w:val="0"/>
          <w:position w:val="-2"/>
        </w:rPr>
        <w:t xml:space="preserve"> V.250ter</w:t>
      </w:r>
      <w:r>
        <w:rPr>
          <w:rFonts w:ascii="Verdana" w:hAnsi="Verdana" w:cs="宋体"/>
          <w:spacing w:val="-7"/>
          <w:kern w:val="0"/>
          <w:position w:val="-2"/>
        </w:rPr>
        <w:t>指令状态。若</w:t>
      </w:r>
      <w:r>
        <w:rPr>
          <w:rFonts w:ascii="Verdana" w:hAnsi="Verdana" w:cs="宋体"/>
          <w:spacing w:val="-7"/>
          <w:kern w:val="0"/>
          <w:position w:val="-2"/>
        </w:rPr>
        <w:t xml:space="preserve"> PDP </w:t>
      </w:r>
    </w:p>
    <w:p w:rsidR="00E31460" w:rsidRDefault="00E31460">
      <w:pPr>
        <w:autoSpaceDE w:val="0"/>
        <w:autoSpaceDN w:val="0"/>
        <w:adjustRightInd w:val="0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上下文已处于所请求状态，则该状态保持不变。若不能进入请求的指定上下文状态，则返回一</w:t>
      </w:r>
      <w:r>
        <w:rPr>
          <w:rFonts w:ascii="Verdana" w:hAnsi="Verdana" w:cs="宋体"/>
          <w:spacing w:val="-7"/>
          <w:kern w:val="0"/>
          <w:position w:val="-2"/>
        </w:rPr>
        <w:t>ERROR</w:t>
      </w:r>
      <w:r>
        <w:rPr>
          <w:rFonts w:ascii="Verdana" w:hAnsi="Verdana" w:cs="宋体"/>
          <w:spacing w:val="-7"/>
          <w:kern w:val="0"/>
          <w:position w:val="-2"/>
        </w:rPr>
        <w:t>或</w:t>
      </w:r>
      <w:r>
        <w:rPr>
          <w:rFonts w:ascii="Verdana" w:hAnsi="Verdana" w:cs="宋体"/>
          <w:spacing w:val="-7"/>
          <w:kern w:val="0"/>
          <w:position w:val="-2"/>
        </w:rPr>
        <w:t>+CME ERROR</w:t>
      </w:r>
      <w:r>
        <w:rPr>
          <w:rFonts w:ascii="Verdana" w:hAnsi="Verdana" w:cs="宋体"/>
          <w:spacing w:val="-7"/>
          <w:kern w:val="0"/>
          <w:position w:val="-2"/>
        </w:rPr>
        <w:t>响应。利用</w:t>
      </w:r>
      <w:r>
        <w:rPr>
          <w:rFonts w:ascii="Verdana" w:hAnsi="Verdana" w:cs="宋体"/>
          <w:spacing w:val="-7"/>
          <w:kern w:val="0"/>
          <w:position w:val="-2"/>
        </w:rPr>
        <w:t>+CMEE</w:t>
      </w:r>
      <w:r>
        <w:rPr>
          <w:rFonts w:ascii="Verdana" w:hAnsi="Verdana" w:cs="宋体"/>
          <w:spacing w:val="-7"/>
          <w:kern w:val="0"/>
          <w:position w:val="-2"/>
        </w:rPr>
        <w:t>指令能扩充的错误响应。当执行该指令的激活形式时，若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没有附着</w:t>
      </w:r>
      <w:r>
        <w:rPr>
          <w:rFonts w:ascii="Verdana" w:hAnsi="Verdana" w:cs="宋体"/>
          <w:spacing w:val="-7"/>
          <w:kern w:val="0"/>
          <w:position w:val="-2"/>
        </w:rPr>
        <w:t xml:space="preserve"> GPRS</w:t>
      </w:r>
      <w:r>
        <w:rPr>
          <w:rFonts w:ascii="Verdana" w:hAnsi="Verdana" w:cs="宋体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首先进行</w:t>
      </w:r>
      <w:r>
        <w:rPr>
          <w:rFonts w:ascii="Verdana" w:hAnsi="Verdana" w:cs="宋体"/>
          <w:spacing w:val="-7"/>
          <w:kern w:val="0"/>
          <w:position w:val="-2"/>
        </w:rPr>
        <w:t xml:space="preserve"> GPRS </w:t>
      </w:r>
      <w:r>
        <w:rPr>
          <w:rFonts w:ascii="Verdana" w:hAnsi="Verdana" w:cs="宋体"/>
          <w:spacing w:val="-7"/>
          <w:kern w:val="0"/>
          <w:position w:val="-2"/>
        </w:rPr>
        <w:t>附着，然后尝试激活指定的上下文。若附着失败，则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响应</w:t>
      </w:r>
      <w:r>
        <w:rPr>
          <w:rFonts w:ascii="Verdana" w:hAnsi="Verdana" w:cs="宋体"/>
          <w:spacing w:val="-7"/>
          <w:kern w:val="0"/>
          <w:position w:val="-2"/>
        </w:rPr>
        <w:t>ERROR</w:t>
      </w:r>
      <w:r>
        <w:rPr>
          <w:rFonts w:ascii="Verdana" w:hAnsi="Verdana" w:cs="宋体"/>
          <w:spacing w:val="-7"/>
          <w:kern w:val="0"/>
          <w:position w:val="-2"/>
        </w:rPr>
        <w:t>，或者，若扩充的错误响应使能，则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以适当的不能连接失败的消息响应。若没指定</w:t>
      </w:r>
      <w:r>
        <w:rPr>
          <w:rFonts w:ascii="Verdana" w:hAnsi="Verdana" w:cs="宋体"/>
          <w:spacing w:val="-7"/>
          <w:kern w:val="0"/>
          <w:position w:val="-2"/>
        </w:rPr>
        <w:t>&lt;cid&gt;</w:t>
      </w:r>
      <w:r>
        <w:rPr>
          <w:rFonts w:ascii="Verdana" w:hAnsi="Verdana" w:cs="宋体"/>
          <w:spacing w:val="-7"/>
          <w:kern w:val="0"/>
          <w:position w:val="-2"/>
        </w:rPr>
        <w:t>，则指令的激活形式激活所有定义的上下文。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 </w:t>
      </w:r>
    </w:p>
    <w:p w:rsidR="00E31460" w:rsidRDefault="00E31460">
      <w:pPr>
        <w:autoSpaceDE w:val="0"/>
        <w:autoSpaceDN w:val="0"/>
        <w:adjustRightInd w:val="0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若没指定</w:t>
      </w:r>
      <w:r>
        <w:rPr>
          <w:rFonts w:ascii="Verdana" w:hAnsi="Verdana" w:cs="宋体"/>
          <w:spacing w:val="-7"/>
          <w:kern w:val="0"/>
          <w:position w:val="-2"/>
        </w:rPr>
        <w:t>&lt;cid&gt;</w:t>
      </w:r>
      <w:r>
        <w:rPr>
          <w:rFonts w:ascii="Verdana" w:hAnsi="Verdana" w:cs="宋体"/>
          <w:spacing w:val="-7"/>
          <w:kern w:val="0"/>
          <w:position w:val="-2"/>
        </w:rPr>
        <w:t>，则指令的失效形式使所有激活的上下文失效。</w:t>
      </w:r>
    </w:p>
    <w:p w:rsidR="00E31460" w:rsidRDefault="00E31460">
      <w:pPr>
        <w:autoSpaceDE w:val="0"/>
        <w:autoSpaceDN w:val="0"/>
        <w:adjustRightInd w:val="0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查询指令返回所有定义的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上下文的当前的激活状态。</w:t>
      </w:r>
    </w:p>
    <w:p w:rsidR="00E31460" w:rsidRDefault="00E31460">
      <w:pPr>
        <w:autoSpaceDE w:val="0"/>
        <w:autoSpaceDN w:val="0"/>
        <w:adjustRightInd w:val="0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测试指令用于请求获得支持的</w:t>
      </w:r>
      <w:r>
        <w:rPr>
          <w:rFonts w:ascii="Verdana" w:hAnsi="Verdana" w:cs="宋体"/>
          <w:spacing w:val="-7"/>
          <w:kern w:val="0"/>
          <w:position w:val="-2"/>
        </w:rPr>
        <w:t>PDP</w:t>
      </w:r>
      <w:r>
        <w:rPr>
          <w:rFonts w:ascii="Verdana" w:hAnsi="Verdana" w:cs="宋体"/>
          <w:spacing w:val="-7"/>
          <w:kern w:val="0"/>
          <w:position w:val="-2"/>
        </w:rPr>
        <w:t>上下文激活状态有关的信息。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10" w:name="_Toc454616322"/>
      <w:bookmarkStart w:id="811" w:name="_Toc490654430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139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AT+CGACT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810"/>
      <w:bookmarkEnd w:id="8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3"/>
        <w:gridCol w:w="3317"/>
        <w:gridCol w:w="3045"/>
        <w:gridCol w:w="2205"/>
      </w:tblGrid>
      <w:tr w:rsidR="00E31460">
        <w:tc>
          <w:tcPr>
            <w:tcW w:w="109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31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4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2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93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31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AT+CGACT=&lt;state&gt;,&lt;cid&gt;[,&lt;cid&gt;[,…]]]</w:t>
            </w: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93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ERROR/+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C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ME ERROR:&lt;e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r&gt;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9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31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AT+CGACT?</w:t>
            </w: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+CGACT: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&lt;cid&gt;,&lt;state&gt;[&lt;CR&gt;&lt;LF&gt;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+CGACT:&lt;cid&gt;,&lt;state&gt;[.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.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.</w:t>
            </w:r>
            <w:r>
              <w:rPr>
                <w:rFonts w:ascii="Verdana" w:hAnsi="Verdana" w:cs="Arial"/>
                <w:spacing w:val="-1"/>
                <w:kern w:val="0"/>
                <w:sz w:val="18"/>
                <w:szCs w:val="18"/>
              </w:rPr>
              <w:t>]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9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31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AT+CGACT=?</w:t>
            </w:r>
          </w:p>
        </w:tc>
        <w:tc>
          <w:tcPr>
            <w:tcW w:w="304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+CGACT: (&lt;state&gt;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93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31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AT+CGDCONT=1,"IP","CMNET"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AT+CGACT=1,1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AT+CGACT=0,1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上下文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激活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去激活</w:t>
            </w:r>
          </w:p>
        </w:tc>
      </w:tr>
      <w:tr w:rsidR="00E31460">
        <w:tc>
          <w:tcPr>
            <w:tcW w:w="109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AT+CGACT?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+CGACT: 1,0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9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AT+CGACT=?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+CGACT: (0,1)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在激活上下文之前，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必须通过完成自动的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GPRS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连接来连接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GPRS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网络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9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去激活所有的上下文</w:t>
            </w:r>
          </w:p>
        </w:tc>
      </w:tr>
      <w:tr w:rsidR="00E31460">
        <w:tc>
          <w:tcPr>
            <w:tcW w:w="109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AT+CGACT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＝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304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20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激活第一个可能的上下文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12" w:name="_Toc454616323"/>
      <w:bookmarkStart w:id="813" w:name="_Toc490654431"/>
      <w:r>
        <w:rPr>
          <w:rFonts w:ascii="Verdana" w:hAnsi="Verdana" w:cs="宋体"/>
          <w:spacing w:val="-7"/>
          <w:kern w:val="0"/>
          <w:position w:val="-2"/>
        </w:rPr>
        <w:lastRenderedPageBreak/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140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AT+CGACT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812"/>
      <w:bookmarkEnd w:id="8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&lt;state&gt;PDP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上下文的激活状态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去激活</w:t>
            </w:r>
          </w:p>
        </w:tc>
      </w:tr>
      <w:tr w:rsidR="00E31460">
        <w:tc>
          <w:tcPr>
            <w:tcW w:w="1972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激活</w:t>
            </w:r>
          </w:p>
        </w:tc>
      </w:tr>
      <w:tr w:rsidR="00E31460">
        <w:tc>
          <w:tcPr>
            <w:tcW w:w="197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</w:t>
            </w:r>
          </w:p>
        </w:tc>
        <w:tc>
          <w:tcPr>
            <w:tcW w:w="109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 w:cs="宋体"/>
                <w:spacing w:val="-52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AT+CGDCONT</w:t>
            </w:r>
          </w:p>
        </w:tc>
      </w:tr>
    </w:tbl>
    <w:p w:rsidR="00E31460" w:rsidRDefault="00E31460">
      <w:pPr>
        <w:pStyle w:val="2"/>
        <w:numPr>
          <w:ilvl w:val="0"/>
          <w:numId w:val="18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14" w:name="_Toc274670056"/>
      <w:bookmarkStart w:id="815" w:name="_Toc364787525"/>
      <w:bookmarkStart w:id="816" w:name="_Toc454615818"/>
      <w:bookmarkStart w:id="817" w:name="_Toc287455747"/>
      <w:bookmarkStart w:id="818" w:name="_Toc364786594"/>
      <w:bookmarkStart w:id="819" w:name="_Toc288663734"/>
      <w:bookmarkStart w:id="820" w:name="_Toc490654209"/>
      <w:r>
        <w:rPr>
          <w:rFonts w:ascii="Verdana" w:hAnsi="Verdana"/>
          <w:kern w:val="0"/>
          <w:sz w:val="28"/>
          <w:szCs w:val="28"/>
        </w:rPr>
        <w:t>显示</w:t>
      </w:r>
      <w:r>
        <w:rPr>
          <w:rFonts w:ascii="Verdana" w:hAnsi="Verdana"/>
          <w:kern w:val="0"/>
          <w:sz w:val="28"/>
          <w:szCs w:val="28"/>
        </w:rPr>
        <w:t>PDP</w:t>
      </w:r>
      <w:r>
        <w:rPr>
          <w:rFonts w:ascii="Verdana" w:hAnsi="Verdana"/>
          <w:kern w:val="0"/>
          <w:sz w:val="28"/>
          <w:szCs w:val="28"/>
        </w:rPr>
        <w:t>地址：</w:t>
      </w:r>
      <w:r>
        <w:rPr>
          <w:rFonts w:ascii="Verdana" w:hAnsi="Verdana"/>
          <w:kern w:val="0"/>
          <w:sz w:val="28"/>
          <w:szCs w:val="28"/>
        </w:rPr>
        <w:t>AT+CGPADDR</w:t>
      </w:r>
      <w:bookmarkEnd w:id="814"/>
      <w:bookmarkEnd w:id="815"/>
      <w:bookmarkEnd w:id="816"/>
      <w:bookmarkEnd w:id="817"/>
      <w:bookmarkEnd w:id="818"/>
      <w:bookmarkEnd w:id="819"/>
      <w:bookmarkEnd w:id="820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使用该执行指令，可返回指定上下文标识的</w:t>
      </w:r>
      <w:r>
        <w:rPr>
          <w:rFonts w:ascii="Verdana" w:hAnsi="Verdana" w:cs="宋体"/>
          <w:spacing w:val="-7"/>
          <w:kern w:val="0"/>
          <w:position w:val="-2"/>
        </w:rPr>
        <w:t xml:space="preserve"> PDP </w:t>
      </w:r>
      <w:r>
        <w:rPr>
          <w:rFonts w:ascii="Verdana" w:hAnsi="Verdana" w:cs="宋体"/>
          <w:spacing w:val="-7"/>
          <w:kern w:val="0"/>
          <w:position w:val="-2"/>
        </w:rPr>
        <w:t>地址列表。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测试命令执行后，返回</w:t>
      </w:r>
      <w:r>
        <w:rPr>
          <w:rFonts w:ascii="Verdana" w:hAnsi="Verdana" w:cs="宋体"/>
          <w:spacing w:val="-7"/>
          <w:kern w:val="0"/>
          <w:position w:val="-2"/>
        </w:rPr>
        <w:t>&lt;cid&gt;</w:t>
      </w:r>
      <w:r>
        <w:rPr>
          <w:rFonts w:ascii="Verdana" w:hAnsi="Verdana" w:cs="宋体"/>
          <w:spacing w:val="-7"/>
          <w:kern w:val="0"/>
          <w:position w:val="-2"/>
        </w:rPr>
        <w:t>的取值列表。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21" w:name="_Toc454616326"/>
      <w:bookmarkStart w:id="822" w:name="_Toc490654432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141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AT+CGPADDR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821"/>
      <w:bookmarkEnd w:id="8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4"/>
        <w:gridCol w:w="2276"/>
        <w:gridCol w:w="4260"/>
        <w:gridCol w:w="2100"/>
      </w:tblGrid>
      <w:tr w:rsidR="00E31460">
        <w:tc>
          <w:tcPr>
            <w:tcW w:w="102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27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26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1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2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27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AT+CGPADDR=[&lt;cid&gt;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[,&lt;cid&gt;[,…]]]</w:t>
            </w:r>
          </w:p>
        </w:tc>
        <w:tc>
          <w:tcPr>
            <w:tcW w:w="4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+CGPADDR:&lt;cid&gt;,&lt;PDP_addr&gt;[&lt;CR&gt;&lt;LF&gt;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+CGPADDR:&lt;cid&gt;,&lt;PDP_addr&gt;[...]]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2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2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27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AT+CGPADDR=?</w:t>
            </w:r>
          </w:p>
        </w:tc>
        <w:tc>
          <w:tcPr>
            <w:tcW w:w="426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+CGPADDR: (&lt;cid&gt;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24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27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AT+CGPADDR</w:t>
            </w:r>
          </w:p>
        </w:tc>
        <w:tc>
          <w:tcPr>
            <w:tcW w:w="42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+CGPADDR: 1,"10.186.149.149"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显示当前的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地址</w:t>
            </w:r>
          </w:p>
        </w:tc>
      </w:tr>
      <w:tr w:rsidR="00E31460">
        <w:tc>
          <w:tcPr>
            <w:tcW w:w="1024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AT+CGPADDR=?</w:t>
            </w:r>
          </w:p>
        </w:tc>
        <w:tc>
          <w:tcPr>
            <w:tcW w:w="426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+CGPADDR: (1)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23" w:name="_Toc454616327"/>
      <w:bookmarkStart w:id="824" w:name="_Toc490654433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142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kern w:val="0"/>
        </w:rPr>
        <w:t>AT+CGPADDR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823"/>
      <w:bookmarkEnd w:id="8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7"/>
        <w:gridCol w:w="788"/>
        <w:gridCol w:w="7005"/>
      </w:tblGrid>
      <w:tr w:rsidR="00E31460">
        <w:tc>
          <w:tcPr>
            <w:tcW w:w="186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78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0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6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</w:t>
            </w: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0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数值型参数；用于指定特定</w:t>
            </w:r>
            <w:r>
              <w:rPr>
                <w:rFonts w:ascii="Verdana" w:hAnsi="Verdana"/>
                <w:kern w:val="0"/>
                <w:sz w:val="18"/>
                <w:szCs w:val="18"/>
              </w:rPr>
              <w:t xml:space="preserve"> PDP 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上下文的定义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请参考</w:t>
            </w:r>
            <w:r>
              <w:rPr>
                <w:rFonts w:ascii="Verdana" w:hAnsi="Verdana"/>
                <w:kern w:val="0"/>
                <w:sz w:val="18"/>
                <w:szCs w:val="18"/>
              </w:rPr>
              <w:t xml:space="preserve"> AT+CGDCONT)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。若省略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&lt;cid&gt;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，则返回所有已定义上下文的地址。</w:t>
            </w:r>
          </w:p>
        </w:tc>
      </w:tr>
      <w:tr w:rsidR="00E31460">
        <w:tc>
          <w:tcPr>
            <w:tcW w:w="186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&lt;PDP_ad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d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spacing w:val="1"/>
                <w:kern w:val="0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ss&gt;</w:t>
            </w:r>
          </w:p>
        </w:tc>
        <w:tc>
          <w:tcPr>
            <w:tcW w:w="78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70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字符型参数；用于标识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MT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所获取的相对于特定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PDP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上下文的地址。该地址可以是静态的，也可以是动态的。静态地址即通过</w:t>
            </w:r>
            <w:r>
              <w:rPr>
                <w:rFonts w:ascii="Verdana" w:hAnsi="Verdana"/>
                <w:kern w:val="0"/>
                <w:sz w:val="18"/>
                <w:szCs w:val="18"/>
              </w:rPr>
              <w:t xml:space="preserve">+CGDCONT 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指令设置的地址；对于动态地址来说，在最后一次</w:t>
            </w:r>
            <w:r>
              <w:rPr>
                <w:rFonts w:ascii="Verdana" w:hAnsi="Verdana"/>
                <w:kern w:val="0"/>
                <w:sz w:val="18"/>
                <w:szCs w:val="18"/>
              </w:rPr>
              <w:t xml:space="preserve"> PDP 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上下文激活过程中，使用被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&lt;cid&gt;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参考的上下文定义时所指配的地址。当地址不可用时，则省略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&lt;PDP_address&gt;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。</w:t>
            </w:r>
          </w:p>
        </w:tc>
      </w:tr>
    </w:tbl>
    <w:p w:rsidR="00E31460" w:rsidRDefault="00E31460">
      <w:pPr>
        <w:pStyle w:val="2"/>
        <w:numPr>
          <w:ilvl w:val="0"/>
          <w:numId w:val="18"/>
        </w:numPr>
        <w:tabs>
          <w:tab w:val="left" w:pos="576"/>
          <w:tab w:val="left" w:pos="840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25" w:name="_Toc364787528"/>
      <w:bookmarkStart w:id="826" w:name="_Toc274670059"/>
      <w:bookmarkStart w:id="827" w:name="_Toc364786597"/>
      <w:bookmarkStart w:id="828" w:name="_Toc288663737"/>
      <w:bookmarkStart w:id="829" w:name="_Toc454615821"/>
      <w:bookmarkStart w:id="830" w:name="_Toc287455750"/>
      <w:bookmarkStart w:id="831" w:name="_Toc490654210"/>
      <w:r>
        <w:rPr>
          <w:rFonts w:ascii="Verdana" w:hAnsi="Verdana"/>
          <w:kern w:val="0"/>
          <w:sz w:val="28"/>
          <w:szCs w:val="28"/>
        </w:rPr>
        <w:t>GPRS</w:t>
      </w:r>
      <w:r>
        <w:rPr>
          <w:rFonts w:ascii="Verdana" w:hAnsi="Verdana"/>
          <w:kern w:val="0"/>
          <w:sz w:val="28"/>
          <w:szCs w:val="28"/>
        </w:rPr>
        <w:t>网络注册状态：</w:t>
      </w:r>
      <w:r>
        <w:rPr>
          <w:rFonts w:ascii="Verdana" w:hAnsi="Verdana"/>
          <w:kern w:val="0"/>
          <w:sz w:val="28"/>
          <w:szCs w:val="28"/>
        </w:rPr>
        <w:t>AT+CGREG</w:t>
      </w:r>
      <w:bookmarkEnd w:id="825"/>
      <w:bookmarkEnd w:id="826"/>
      <w:bookmarkEnd w:id="827"/>
      <w:bookmarkEnd w:id="828"/>
      <w:bookmarkEnd w:id="829"/>
      <w:bookmarkEnd w:id="830"/>
      <w:bookmarkEnd w:id="831"/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设置指令控制关于</w:t>
      </w:r>
      <w:r>
        <w:rPr>
          <w:rFonts w:ascii="Verdana" w:hAnsi="Verdana" w:cs="宋体"/>
          <w:spacing w:val="-7"/>
          <w:kern w:val="0"/>
          <w:position w:val="-2"/>
        </w:rPr>
        <w:t xml:space="preserve"> GPRS </w:t>
      </w:r>
      <w:r>
        <w:rPr>
          <w:rFonts w:ascii="Verdana" w:hAnsi="Verdana" w:cs="宋体"/>
          <w:spacing w:val="-7"/>
          <w:kern w:val="0"/>
          <w:position w:val="-2"/>
        </w:rPr>
        <w:t>注册状态一些非请求结果码的显示。</w:t>
      </w:r>
    </w:p>
    <w:p w:rsidR="00E31460" w:rsidRDefault="00E31460">
      <w:pPr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当</w:t>
      </w:r>
      <w:r>
        <w:rPr>
          <w:rFonts w:ascii="Verdana" w:hAnsi="Verdana" w:cs="宋体"/>
          <w:spacing w:val="-7"/>
          <w:kern w:val="0"/>
          <w:position w:val="-2"/>
        </w:rPr>
        <w:t xml:space="preserve">&lt;n&gt;=1 </w:t>
      </w:r>
      <w:r>
        <w:rPr>
          <w:rFonts w:ascii="Verdana" w:hAnsi="Verdana" w:cs="宋体"/>
          <w:spacing w:val="-7"/>
          <w:kern w:val="0"/>
          <w:position w:val="-2"/>
        </w:rPr>
        <w:t>并且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的</w:t>
      </w:r>
      <w:r>
        <w:rPr>
          <w:rFonts w:ascii="Verdana" w:hAnsi="Verdana" w:cs="宋体"/>
          <w:spacing w:val="-7"/>
          <w:kern w:val="0"/>
          <w:position w:val="-2"/>
        </w:rPr>
        <w:t xml:space="preserve"> GPRS </w:t>
      </w:r>
      <w:r>
        <w:rPr>
          <w:rFonts w:ascii="Verdana" w:hAnsi="Verdana" w:cs="宋体"/>
          <w:spacing w:val="-7"/>
          <w:kern w:val="0"/>
          <w:position w:val="-2"/>
        </w:rPr>
        <w:t>注册状态发生改变，此指令集控制非请求结果代码＋</w:t>
      </w:r>
      <w:r>
        <w:rPr>
          <w:rFonts w:ascii="Verdana" w:hAnsi="Verdana" w:cs="宋体"/>
          <w:spacing w:val="-7"/>
          <w:kern w:val="0"/>
          <w:position w:val="-2"/>
        </w:rPr>
        <w:t>CGREG ,</w:t>
      </w:r>
      <w:r>
        <w:rPr>
          <w:rFonts w:ascii="Verdana" w:hAnsi="Verdana" w:cs="宋体"/>
          <w:spacing w:val="-7"/>
          <w:kern w:val="0"/>
          <w:position w:val="-2"/>
        </w:rPr>
        <w:t>即会有</w:t>
      </w:r>
      <w:r>
        <w:rPr>
          <w:rFonts w:ascii="Verdana" w:hAnsi="Verdana" w:cs="宋体"/>
          <w:spacing w:val="-7"/>
          <w:kern w:val="0"/>
          <w:position w:val="-2"/>
        </w:rPr>
        <w:t>+CGREG:&lt;stat&gt;</w:t>
      </w:r>
      <w:r>
        <w:rPr>
          <w:rFonts w:ascii="Verdana" w:hAnsi="Verdana" w:cs="宋体"/>
          <w:spacing w:val="-7"/>
          <w:kern w:val="0"/>
          <w:position w:val="-2"/>
        </w:rPr>
        <w:t>的提示。</w:t>
      </w:r>
    </w:p>
    <w:p w:rsidR="00E31460" w:rsidRDefault="00E31460">
      <w:pPr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当</w:t>
      </w:r>
      <w:r>
        <w:rPr>
          <w:rFonts w:ascii="Verdana" w:hAnsi="Verdana" w:cs="宋体"/>
          <w:spacing w:val="-7"/>
          <w:kern w:val="0"/>
          <w:position w:val="-2"/>
        </w:rPr>
        <w:t xml:space="preserve">&lt;n&gt;=2 </w:t>
      </w:r>
      <w:r>
        <w:rPr>
          <w:rFonts w:ascii="Verdana" w:hAnsi="Verdana" w:cs="宋体"/>
          <w:spacing w:val="-7"/>
          <w:kern w:val="0"/>
          <w:position w:val="-2"/>
        </w:rPr>
        <w:t>并且注册小区发生改变，会有：</w:t>
      </w:r>
      <w:r>
        <w:rPr>
          <w:rFonts w:ascii="Verdana" w:hAnsi="Verdana" w:cs="宋体"/>
          <w:spacing w:val="-7"/>
          <w:kern w:val="0"/>
          <w:position w:val="-2"/>
        </w:rPr>
        <w:t>+CGREG: &lt;stat&gt;[,&lt;lac&gt;,&lt;ci&gt;]</w:t>
      </w:r>
      <w:r>
        <w:rPr>
          <w:rFonts w:ascii="Verdana" w:hAnsi="Verdana" w:cs="宋体"/>
          <w:spacing w:val="-7"/>
          <w:kern w:val="0"/>
          <w:position w:val="-2"/>
        </w:rPr>
        <w:t>的提示。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查询指令返回结果码的显示形式</w:t>
      </w:r>
      <w:r>
        <w:rPr>
          <w:rFonts w:ascii="Verdana" w:hAnsi="Verdana" w:cs="宋体"/>
          <w:spacing w:val="-7"/>
          <w:kern w:val="0"/>
          <w:position w:val="-2"/>
        </w:rPr>
        <w:t xml:space="preserve"> &lt;n&gt;</w:t>
      </w:r>
      <w:r>
        <w:rPr>
          <w:rFonts w:ascii="Verdana" w:hAnsi="Verdana" w:cs="宋体"/>
          <w:spacing w:val="-7"/>
          <w:kern w:val="0"/>
          <w:position w:val="-2"/>
        </w:rPr>
        <w:t>和一个可以表明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网络注册状态的参数</w:t>
      </w:r>
      <w:r>
        <w:rPr>
          <w:rFonts w:ascii="Verdana" w:hAnsi="Verdana" w:cs="宋体"/>
          <w:spacing w:val="-7"/>
          <w:kern w:val="0"/>
          <w:position w:val="-2"/>
        </w:rPr>
        <w:t>&lt;stat&gt;</w:t>
      </w:r>
      <w:r>
        <w:rPr>
          <w:rFonts w:ascii="Verdana" w:hAnsi="Verdana" w:cs="宋体"/>
          <w:spacing w:val="-7"/>
          <w:kern w:val="0"/>
          <w:position w:val="-2"/>
        </w:rPr>
        <w:t>。仅当</w:t>
      </w:r>
      <w:r>
        <w:rPr>
          <w:rFonts w:ascii="Verdana" w:hAnsi="Verdana" w:cs="宋体"/>
          <w:spacing w:val="-7"/>
          <w:kern w:val="0"/>
          <w:position w:val="-2"/>
        </w:rPr>
        <w:t>&lt;n&gt;=2</w:t>
      </w:r>
      <w:r>
        <w:rPr>
          <w:rFonts w:ascii="Verdana" w:hAnsi="Verdana" w:cs="宋体"/>
          <w:spacing w:val="-7"/>
          <w:kern w:val="0"/>
          <w:position w:val="-2"/>
        </w:rPr>
        <w:t>且</w:t>
      </w:r>
      <w:r>
        <w:rPr>
          <w:rFonts w:ascii="Verdana" w:hAnsi="Verdana" w:cs="宋体"/>
          <w:spacing w:val="-7"/>
          <w:kern w:val="0"/>
          <w:position w:val="-2"/>
        </w:rPr>
        <w:t>MT</w:t>
      </w:r>
      <w:r>
        <w:rPr>
          <w:rFonts w:ascii="Verdana" w:hAnsi="Verdana" w:cs="宋体"/>
          <w:spacing w:val="-7"/>
          <w:kern w:val="0"/>
          <w:position w:val="-2"/>
        </w:rPr>
        <w:t>在网络中注册后，才返回位置信息要素</w:t>
      </w:r>
      <w:r>
        <w:rPr>
          <w:rFonts w:ascii="Verdana" w:hAnsi="Verdana" w:cs="宋体"/>
          <w:spacing w:val="-7"/>
          <w:kern w:val="0"/>
          <w:position w:val="-2"/>
        </w:rPr>
        <w:t>&lt;lac&gt;</w:t>
      </w:r>
      <w:r>
        <w:rPr>
          <w:rFonts w:ascii="Verdana" w:hAnsi="Verdana" w:cs="宋体"/>
          <w:spacing w:val="-7"/>
          <w:kern w:val="0"/>
          <w:position w:val="-2"/>
        </w:rPr>
        <w:t>和</w:t>
      </w:r>
      <w:r>
        <w:rPr>
          <w:rFonts w:ascii="Verdana" w:hAnsi="Verdana" w:cs="宋体"/>
          <w:spacing w:val="-7"/>
          <w:kern w:val="0"/>
          <w:position w:val="-2"/>
        </w:rPr>
        <w:t>&lt;ci&gt;</w:t>
      </w:r>
      <w:r>
        <w:rPr>
          <w:rFonts w:ascii="Verdana" w:hAnsi="Verdana" w:cs="宋体"/>
          <w:spacing w:val="-7"/>
          <w:kern w:val="0"/>
          <w:position w:val="-2"/>
        </w:rPr>
        <w:t>。</w:t>
      </w:r>
    </w:p>
    <w:p w:rsidR="00E31460" w:rsidRDefault="00E31460">
      <w:pPr>
        <w:autoSpaceDE w:val="0"/>
        <w:autoSpaceDN w:val="0"/>
        <w:adjustRightInd w:val="0"/>
        <w:jc w:val="left"/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32" w:name="_Toc454616333"/>
      <w:bookmarkStart w:id="833" w:name="_Toc490654434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143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AT+CGREG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832"/>
      <w:bookmarkEnd w:id="8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2139"/>
        <w:gridCol w:w="4804"/>
        <w:gridCol w:w="1601"/>
      </w:tblGrid>
      <w:tr w:rsidR="00E31460">
        <w:tc>
          <w:tcPr>
            <w:tcW w:w="111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3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80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60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139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AT+CGREG=[&lt;n&gt;]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1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AT+CGREG?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+CGREG:&lt;n&gt;,&lt;stat&gt;[,&lt;lac&gt;,&lt;ci&gt;]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213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AT+CGREG=?</w:t>
            </w:r>
          </w:p>
        </w:tc>
        <w:tc>
          <w:tcPr>
            <w:tcW w:w="4804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+CGREG:(&lt;n&gt;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  <w:lang w:val="pl-PL"/>
              </w:rPr>
              <w:t>OK</w:t>
            </w:r>
          </w:p>
        </w:tc>
        <w:tc>
          <w:tcPr>
            <w:tcW w:w="160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AT+CGREG=1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AT+CGREG?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+CGREG: 1,1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116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13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AT+CGREG=?</w:t>
            </w:r>
          </w:p>
        </w:tc>
        <w:tc>
          <w:tcPr>
            <w:tcW w:w="480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+CGREG: (0-2)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OK</w:t>
            </w:r>
          </w:p>
        </w:tc>
        <w:tc>
          <w:tcPr>
            <w:tcW w:w="160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spacing w:val="-15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/>
        </w:rPr>
      </w:pPr>
      <w:bookmarkStart w:id="834" w:name="_Toc454616334"/>
      <w:bookmarkStart w:id="835" w:name="_Toc490654435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144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AT+CGREG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834"/>
      <w:bookmarkEnd w:id="8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2100"/>
        <w:gridCol w:w="6405"/>
      </w:tblGrid>
      <w:tr w:rsidR="00E31460">
        <w:tc>
          <w:tcPr>
            <w:tcW w:w="11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10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40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&lt;n&gt;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[0]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禁用网络注册非请求结果码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+CGREG: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启用网络注册非请求结果码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+CGREG: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启用网络注册和位置信息非请求结果码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+CGREG: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&lt;stat&gt;[,&lt;lac&gt;,&lt;ci&gt;]</w:t>
            </w:r>
          </w:p>
        </w:tc>
      </w:tr>
      <w:tr w:rsidR="00E31460">
        <w:tc>
          <w:tcPr>
            <w:tcW w:w="115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未注册；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当前没有搜索注册业务的新运营商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已注册，本地网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未注册，但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ME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正在搜索注册业务的新运营商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注册被拒绝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未知</w:t>
            </w:r>
          </w:p>
        </w:tc>
      </w:tr>
      <w:tr w:rsidR="00E31460">
        <w:tc>
          <w:tcPr>
            <w:tcW w:w="115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已注册，漫游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&lt;lac&gt;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字节十六进制位置区代码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比如：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00C3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相当于十进制中的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195)</w:t>
            </w:r>
          </w:p>
        </w:tc>
      </w:tr>
      <w:tr w:rsidR="00E31460">
        <w:tc>
          <w:tcPr>
            <w:tcW w:w="115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&lt;ci&gt;</w:t>
            </w:r>
          </w:p>
        </w:tc>
        <w:tc>
          <w:tcPr>
            <w:tcW w:w="210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0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字符型；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字节十六进制小区编号</w:t>
            </w:r>
          </w:p>
        </w:tc>
      </w:tr>
    </w:tbl>
    <w:p w:rsidR="00E31460" w:rsidRDefault="00E31460">
      <w:pPr>
        <w:rPr>
          <w:rFonts w:ascii="Verdana" w:hAnsi="Verdana"/>
        </w:rPr>
      </w:pPr>
      <w:bookmarkStart w:id="836" w:name="_Toc323805271"/>
      <w:bookmarkStart w:id="837" w:name="_Toc323805252"/>
      <w:bookmarkStart w:id="838" w:name="_Toc274670067"/>
      <w:bookmarkStart w:id="839" w:name="_Toc287455758"/>
      <w:bookmarkStart w:id="840" w:name="_Toc288663745"/>
      <w:bookmarkEnd w:id="779"/>
      <w:bookmarkEnd w:id="780"/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841" w:name="_Toc364785986"/>
      <w:bookmarkStart w:id="842" w:name="_Toc364786965"/>
      <w:bookmarkStart w:id="843" w:name="_Toc364786980"/>
      <w:bookmarkStart w:id="844" w:name="_Toc364786995"/>
      <w:bookmarkStart w:id="845" w:name="_Toc364847260"/>
      <w:bookmarkStart w:id="846" w:name="_Toc364787395"/>
      <w:bookmarkStart w:id="847" w:name="_Toc364787549"/>
      <w:bookmarkStart w:id="848" w:name="_Toc364786618"/>
      <w:bookmarkStart w:id="849" w:name="_Toc364847275"/>
      <w:bookmarkStart w:id="850" w:name="_Toc395286856"/>
      <w:bookmarkStart w:id="851" w:name="_Toc454615842"/>
      <w:bookmarkStart w:id="852" w:name="_Toc476750065"/>
      <w:bookmarkStart w:id="853" w:name="_Toc476755666"/>
      <w:bookmarkStart w:id="854" w:name="_Toc490654211"/>
      <w:bookmarkStart w:id="855" w:name="_Toc364762203"/>
      <w:bookmarkStart w:id="856" w:name="_Toc324408155"/>
      <w:bookmarkStart w:id="857" w:name="_Toc325542965"/>
      <w:bookmarkStart w:id="858" w:name="_Toc323805272"/>
      <w:bookmarkStart w:id="859" w:name="_Toc323805253"/>
      <w:bookmarkStart w:id="860" w:name="_Toc364781679"/>
      <w:bookmarkEnd w:id="836"/>
      <w:bookmarkEnd w:id="837"/>
      <w:bookmarkEnd w:id="838"/>
      <w:bookmarkEnd w:id="839"/>
      <w:bookmarkEnd w:id="840"/>
      <w:r>
        <w:rPr>
          <w:rFonts w:ascii="Verdana" w:hAnsi="Verdana" w:hint="eastAsia"/>
          <w:sz w:val="32"/>
          <w:szCs w:val="32"/>
        </w:rPr>
        <w:lastRenderedPageBreak/>
        <w:t>GPS</w:t>
      </w:r>
      <w:r>
        <w:rPr>
          <w:rFonts w:ascii="Verdana" w:hAnsi="Verdana" w:hint="eastAsia"/>
          <w:sz w:val="32"/>
          <w:szCs w:val="32"/>
        </w:rPr>
        <w:t>相关命令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</w:p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61" w:name="_Toc454615843"/>
      <w:bookmarkStart w:id="862" w:name="_Toc490654212"/>
      <w:r>
        <w:rPr>
          <w:rFonts w:ascii="Verdana" w:hAnsi="Verdana" w:hint="eastAsia"/>
          <w:kern w:val="0"/>
          <w:sz w:val="28"/>
          <w:szCs w:val="28"/>
        </w:rPr>
        <w:t>配置</w:t>
      </w:r>
      <w:r>
        <w:rPr>
          <w:rFonts w:ascii="Verdana" w:hAnsi="Verdana" w:hint="eastAsia"/>
          <w:kern w:val="0"/>
          <w:sz w:val="28"/>
          <w:szCs w:val="28"/>
        </w:rPr>
        <w:t>GPS</w:t>
      </w:r>
      <w:r>
        <w:rPr>
          <w:rFonts w:ascii="Verdana" w:hAnsi="Verdana" w:hint="eastAsia"/>
          <w:kern w:val="0"/>
          <w:sz w:val="28"/>
          <w:szCs w:val="28"/>
        </w:rPr>
        <w:t>：</w:t>
      </w:r>
      <w:r>
        <w:rPr>
          <w:rFonts w:ascii="Verdana" w:hAnsi="Verdana" w:hint="eastAsia"/>
          <w:kern w:val="0"/>
          <w:sz w:val="28"/>
          <w:szCs w:val="28"/>
        </w:rPr>
        <w:t>AT+GPSCONFIG</w:t>
      </w:r>
      <w:bookmarkEnd w:id="861"/>
      <w:bookmarkEnd w:id="862"/>
    </w:p>
    <w:p w:rsidR="00E31460" w:rsidRDefault="00E31460">
      <w:pPr>
        <w:spacing w:after="60"/>
        <w:rPr>
          <w:rFonts w:ascii="Verdana" w:hAnsi="Verdana"/>
        </w:rPr>
      </w:pPr>
      <w:bookmarkStart w:id="863" w:name="_Toc454616375"/>
      <w:r>
        <w:rPr>
          <w:rFonts w:ascii="Verdana" w:hint="eastAsia"/>
        </w:rPr>
        <w:t>该指令可为</w:t>
      </w:r>
      <w:r>
        <w:rPr>
          <w:rFonts w:ascii="Verdana" w:hAnsi="Verdana"/>
        </w:rPr>
        <w:t>GPS</w:t>
      </w:r>
      <w:r>
        <w:rPr>
          <w:rFonts w:ascii="Verdana" w:hint="eastAsia"/>
        </w:rPr>
        <w:t>定位搜索提供设置。</w:t>
      </w:r>
      <w:r>
        <w:rPr>
          <w:rFonts w:ascii="Verdana" w:hAnsi="Verdana"/>
        </w:rPr>
        <w:t>&lt; accuracy_m&gt;</w:t>
      </w:r>
      <w:r>
        <w:rPr>
          <w:rFonts w:ascii="Verdana" w:hint="eastAsia"/>
        </w:rPr>
        <w:t>该值是设定此次</w:t>
      </w:r>
      <w:r>
        <w:rPr>
          <w:rFonts w:ascii="Verdana" w:hAnsi="Verdana"/>
        </w:rPr>
        <w:t>GPS</w:t>
      </w:r>
      <w:r>
        <w:rPr>
          <w:rFonts w:ascii="Verdana" w:hint="eastAsia"/>
        </w:rPr>
        <w:t>定位的精度，单位是</w:t>
      </w:r>
      <w:r>
        <w:rPr>
          <w:rFonts w:ascii="Verdana" w:hAnsi="Verdana"/>
        </w:rPr>
        <w:t>m</w:t>
      </w:r>
      <w:r>
        <w:rPr>
          <w:rFonts w:ascii="Verdana" w:hint="eastAsia"/>
        </w:rPr>
        <w:t>，该值设置越小，定位的时间越久，建议设置为</w:t>
      </w:r>
      <w:r>
        <w:rPr>
          <w:rFonts w:ascii="Verdana" w:hAnsi="Verdana"/>
        </w:rPr>
        <w:t>20M</w:t>
      </w:r>
      <w:r>
        <w:rPr>
          <w:rFonts w:ascii="Verdana" w:hint="eastAsia"/>
        </w:rPr>
        <w:t>；</w:t>
      </w:r>
      <w:r>
        <w:rPr>
          <w:rFonts w:ascii="Verdana" w:hAnsi="Verdana"/>
        </w:rPr>
        <w:t>&lt; accuracy_s&gt;</w:t>
      </w:r>
      <w:r>
        <w:rPr>
          <w:rFonts w:ascii="Verdana" w:hint="eastAsia"/>
        </w:rPr>
        <w:t>一次搜索设置的时间阀值，当超过该时间段依旧没有搜索到足够的卫星定位，则定义超时，单位是</w:t>
      </w:r>
      <w:r>
        <w:rPr>
          <w:rFonts w:ascii="Verdana" w:hAnsi="Verdana"/>
        </w:rPr>
        <w:t>S</w:t>
      </w:r>
      <w:r>
        <w:rPr>
          <w:rFonts w:ascii="Verdana" w:hint="eastAsia"/>
        </w:rPr>
        <w:t>，建议设置为</w:t>
      </w:r>
      <w:r>
        <w:rPr>
          <w:rFonts w:ascii="Verdana" w:hAnsi="Verdana"/>
        </w:rPr>
        <w:t>180S</w:t>
      </w:r>
      <w:r>
        <w:rPr>
          <w:rFonts w:ascii="Verdana" w:hint="eastAsia"/>
        </w:rPr>
        <w:t>；</w:t>
      </w:r>
      <w:r>
        <w:rPr>
          <w:rFonts w:ascii="Verdana" w:hAnsi="Verdana"/>
        </w:rPr>
        <w:t>&lt; num_fix&gt;</w:t>
      </w:r>
      <w:r>
        <w:rPr>
          <w:rFonts w:ascii="Verdana" w:hint="eastAsia"/>
        </w:rPr>
        <w:t>一次上电过程中</w:t>
      </w:r>
      <w:r>
        <w:rPr>
          <w:rFonts w:ascii="Verdana" w:hAnsi="Verdana"/>
        </w:rPr>
        <w:t>GPS</w:t>
      </w:r>
      <w:r>
        <w:rPr>
          <w:rFonts w:ascii="Verdana" w:hint="eastAsia"/>
        </w:rPr>
        <w:t>开启后总共会搜星的次数，此处建议设置足够的大，建议直接设置最大取值</w:t>
      </w:r>
      <w:r>
        <w:rPr>
          <w:rFonts w:ascii="Verdana" w:hAnsi="Verdana"/>
        </w:rPr>
        <w:t>9999999</w:t>
      </w:r>
      <w:r>
        <w:rPr>
          <w:rFonts w:ascii="Verdana" w:hint="eastAsia"/>
        </w:rPr>
        <w:t>；</w:t>
      </w:r>
      <w:r>
        <w:rPr>
          <w:rFonts w:ascii="Verdana" w:hAnsi="Verdana"/>
        </w:rPr>
        <w:t>&lt; time_between_fix&gt;</w:t>
      </w:r>
      <w:r>
        <w:rPr>
          <w:rFonts w:ascii="Verdana" w:hint="eastAsia"/>
        </w:rPr>
        <w:t>在一次成功定位后，设置间隔该时间段再次自动搜星定位，单位是</w:t>
      </w:r>
      <w:r>
        <w:rPr>
          <w:rFonts w:ascii="Verdana"/>
        </w:rPr>
        <w:t>ms</w:t>
      </w:r>
      <w:r>
        <w:rPr>
          <w:rFonts w:ascii="Verdana" w:hint="eastAsia"/>
        </w:rPr>
        <w:t>，此处建议设置为</w:t>
      </w:r>
      <w:r>
        <w:rPr>
          <w:rFonts w:ascii="Verdana" w:hAnsi="Verdana"/>
        </w:rPr>
        <w:t>100ms</w:t>
      </w:r>
      <w:r>
        <w:rPr>
          <w:rFonts w:ascii="Verdana" w:hint="eastAsia"/>
        </w:rPr>
        <w:t>；</w:t>
      </w:r>
      <w:r>
        <w:rPr>
          <w:rFonts w:ascii="Verdana" w:hAnsi="Verdana"/>
        </w:rPr>
        <w:t>&lt; session&gt;</w:t>
      </w:r>
      <w:r>
        <w:rPr>
          <w:rFonts w:ascii="Verdana" w:hint="eastAsia"/>
        </w:rPr>
        <w:t>位置确定的选项类型，此处的取值范围是</w:t>
      </w:r>
      <w:r>
        <w:rPr>
          <w:rFonts w:ascii="Verdana" w:hAnsi="Verdana"/>
        </w:rPr>
        <w:t>0-5</w:t>
      </w:r>
      <w:r>
        <w:rPr>
          <w:rFonts w:ascii="Verdana" w:hint="eastAsia"/>
        </w:rPr>
        <w:t>，在持续搜星的过程中，此处建议设置为</w:t>
      </w:r>
      <w:r>
        <w:rPr>
          <w:rFonts w:ascii="Verdana" w:hAnsi="Verdana"/>
        </w:rPr>
        <w:t>1</w:t>
      </w:r>
      <w:r>
        <w:rPr>
          <w:rFonts w:ascii="Verdana" w:hint="eastAsia"/>
        </w:rPr>
        <w:t>或者</w:t>
      </w:r>
      <w:r>
        <w:rPr>
          <w:rFonts w:ascii="Verdana" w:hAnsi="Verdana"/>
        </w:rPr>
        <w:t>2</w:t>
      </w:r>
      <w:r>
        <w:rPr>
          <w:rFonts w:ascii="Verdana" w:hint="eastAsia"/>
        </w:rPr>
        <w:t>即可，</w:t>
      </w:r>
      <w:r>
        <w:rPr>
          <w:rFonts w:ascii="Verdana"/>
        </w:rPr>
        <w:t>&lt;</w:t>
      </w:r>
      <w:r>
        <w:rPr>
          <w:rFonts w:ascii="Verdana" w:hAnsi="Verdana" w:cs="宋体"/>
          <w:kern w:val="0"/>
          <w:sz w:val="18"/>
          <w:szCs w:val="18"/>
        </w:rPr>
        <w:t>Opera_mode</w:t>
      </w:r>
      <w:r>
        <w:rPr>
          <w:rFonts w:ascii="Verdana"/>
        </w:rPr>
        <w:t>&gt;</w:t>
      </w:r>
      <w:r>
        <w:rPr>
          <w:rFonts w:ascii="Verdana" w:hint="eastAsia"/>
        </w:rPr>
        <w:t>设置</w:t>
      </w:r>
      <w:r>
        <w:rPr>
          <w:rFonts w:ascii="Verdana"/>
        </w:rPr>
        <w:t>GPS</w:t>
      </w:r>
      <w:r>
        <w:rPr>
          <w:rFonts w:ascii="Verdana" w:hint="eastAsia"/>
        </w:rPr>
        <w:t>模式。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64" w:name="_Toc49065443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145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AT+GPSCONFIG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863"/>
      <w:bookmarkEnd w:id="8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402"/>
        <w:gridCol w:w="4110"/>
        <w:gridCol w:w="1245"/>
      </w:tblGrid>
      <w:tr w:rsidR="00E314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可能返回的结果值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AT+GPSCONFIG=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 accuracy_m &gt;,&lt; accuracy_s &gt;,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 num_fix &gt;,&lt; time_between_fix &gt;,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&lt; session &gt;,&lt;Opera_mode&gt;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设置成功</w:t>
            </w:r>
          </w:p>
        </w:tc>
      </w:tr>
      <w:tr w:rsidR="00E314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ERROR:&lt;err&gt;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？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+GPSCONFIG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accuracy_m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&gt;,&lt;</w:t>
            </w:r>
            <w:r>
              <w:rPr>
                <w:rFonts w:ascii="Verdana" w:hAnsi="Verdana"/>
                <w:sz w:val="18"/>
                <w:szCs w:val="18"/>
              </w:rPr>
              <w:t xml:space="preserve"> accuracy_s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&gt;,&lt;</w:t>
            </w:r>
            <w:r>
              <w:rPr>
                <w:rFonts w:ascii="Verdana" w:hAnsi="Verdana"/>
                <w:sz w:val="18"/>
                <w:szCs w:val="18"/>
              </w:rPr>
              <w:t xml:space="preserve"> num_fix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&gt;,&lt;</w:t>
            </w:r>
            <w:r>
              <w:rPr>
                <w:rFonts w:ascii="Verdana" w:hAnsi="Verdana"/>
                <w:sz w:val="18"/>
                <w:szCs w:val="18"/>
              </w:rPr>
              <w:t xml:space="preserve"> time_between_fix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&gt;,&lt; session &gt;,&lt;Opera_mode&gt;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865" w:name="OLE_LINK4"/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AT+GPSCONFIG=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?</w:t>
            </w:r>
            <w:bookmarkEnd w:id="865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+ GPSCONFIG 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：（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accuracy_m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取值列表）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accuracy_s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取值列表）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num_fix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取值列表）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time_between_fix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取值列表）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 xml:space="preserve"> session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取值列表）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,(&lt;Opera_mode&gt;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取值列表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866" w:name="OLE_LINK5"/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AT+GPSCONFIG=20,180,9999999,1,2</w:t>
            </w:r>
            <w:bookmarkEnd w:id="866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,1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？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+GPSCFG:QOS_M:20,QOS_S:180,Num_fix:4294967295,Time_fix:1,Session_type:2,Opera_mode:1,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AT+GPSCONFIG=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？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+GPSCFG:QOS_M:(1,10000),QOS_S:(1,255),Num_fix:(1,FFFFFFFF),Time_fix:(1,65535),Session_type:(0,5),Opera_mode:(1,8),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67" w:name="_Toc364787550"/>
      <w:bookmarkStart w:id="868" w:name="_Toc454615844"/>
      <w:bookmarkStart w:id="869" w:name="_Toc364786619"/>
      <w:bookmarkStart w:id="870" w:name="_Toc490654213"/>
      <w:r>
        <w:rPr>
          <w:rFonts w:ascii="Verdana" w:hAnsi="Verdana" w:hint="eastAsia"/>
          <w:kern w:val="0"/>
          <w:sz w:val="28"/>
          <w:szCs w:val="28"/>
        </w:rPr>
        <w:t>设置</w:t>
      </w:r>
      <w:r>
        <w:rPr>
          <w:rFonts w:ascii="Verdana" w:hAnsi="Verdana" w:hint="eastAsia"/>
          <w:kern w:val="0"/>
          <w:sz w:val="28"/>
          <w:szCs w:val="28"/>
        </w:rPr>
        <w:t>GPS</w:t>
      </w:r>
      <w:r>
        <w:rPr>
          <w:rFonts w:ascii="Verdana" w:hAnsi="Verdana" w:hint="eastAsia"/>
          <w:kern w:val="0"/>
          <w:sz w:val="28"/>
          <w:szCs w:val="28"/>
        </w:rPr>
        <w:t>模式：</w:t>
      </w:r>
      <w:r>
        <w:rPr>
          <w:rFonts w:ascii="Verdana" w:hAnsi="Verdana" w:hint="eastAsia"/>
          <w:kern w:val="0"/>
          <w:sz w:val="28"/>
          <w:szCs w:val="28"/>
        </w:rPr>
        <w:t>AT+GPSMODE</w:t>
      </w:r>
      <w:bookmarkEnd w:id="867"/>
      <w:bookmarkEnd w:id="868"/>
      <w:bookmarkEnd w:id="869"/>
      <w:bookmarkEnd w:id="870"/>
    </w:p>
    <w:p w:rsidR="00E31460" w:rsidRDefault="00E31460">
      <w:bookmarkStart w:id="871" w:name="_Toc454616376"/>
      <w:bookmarkStart w:id="872" w:name="_Toc490654437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146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GPSMODE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871"/>
      <w:bookmarkEnd w:id="8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9"/>
        <w:gridCol w:w="2485"/>
        <w:gridCol w:w="2835"/>
        <w:gridCol w:w="3281"/>
      </w:tblGrid>
      <w:tr w:rsidR="00E31460">
        <w:tc>
          <w:tcPr>
            <w:tcW w:w="105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281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59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485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AT+GPSMODE=&lt;mode&gt;</w:t>
            </w: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OK</w:t>
            </w:r>
          </w:p>
        </w:tc>
        <w:tc>
          <w:tcPr>
            <w:tcW w:w="328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成功</w:t>
            </w:r>
          </w:p>
        </w:tc>
      </w:tr>
      <w:tr w:rsidR="00E31460">
        <w:tc>
          <w:tcPr>
            <w:tcW w:w="1059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ERROR/+CME ERROR: &lt;err&gt;</w:t>
            </w:r>
          </w:p>
        </w:tc>
        <w:tc>
          <w:tcPr>
            <w:tcW w:w="3281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失败</w:t>
            </w:r>
          </w:p>
        </w:tc>
      </w:tr>
      <w:tr w:rsidR="00E31460">
        <w:tc>
          <w:tcPr>
            <w:tcW w:w="105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485" w:type="dxa"/>
            <w:shd w:val="clear" w:color="auto" w:fill="99CCFF"/>
            <w:vAlign w:val="center"/>
          </w:tcPr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AT+GPSMODE</w:t>
            </w:r>
            <w:r>
              <w:rPr>
                <w:rFonts w:ascii="Verdana" w:hAnsi="Verdana" w:hint="eastAsia"/>
                <w:sz w:val="18"/>
                <w:szCs w:val="18"/>
              </w:rPr>
              <w:t>？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+GPSMODE:1</w:t>
            </w:r>
          </w:p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OK</w:t>
            </w:r>
          </w:p>
        </w:tc>
        <w:tc>
          <w:tcPr>
            <w:tcW w:w="328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05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85" w:type="dxa"/>
            <w:shd w:val="clear" w:color="auto" w:fill="99CCFF"/>
            <w:vAlign w:val="center"/>
          </w:tcPr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AT+GPSMODE=1</w:t>
            </w:r>
          </w:p>
        </w:tc>
        <w:tc>
          <w:tcPr>
            <w:tcW w:w="2835" w:type="dxa"/>
            <w:shd w:val="clear" w:color="auto" w:fill="99CCFF"/>
            <w:vAlign w:val="center"/>
          </w:tcPr>
          <w:p w:rsidR="00E31460" w:rsidRDefault="00E31460">
            <w:pPr>
              <w:pStyle w:val="ac"/>
              <w:ind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281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设置为</w:t>
            </w:r>
            <w:r>
              <w:rPr>
                <w:rFonts w:ascii="Verdana" w:hAnsi="Verdana"/>
                <w:sz w:val="18"/>
                <w:szCs w:val="18"/>
              </w:rPr>
              <w:t>STANDALONE ONLY</w:t>
            </w:r>
            <w:r>
              <w:rPr>
                <w:rFonts w:ascii="Verdana"/>
                <w:sz w:val="18"/>
                <w:szCs w:val="18"/>
              </w:rPr>
              <w:t>模式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73" w:name="_Toc45461637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74" w:name="_Toc490654438"/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fldSimple w:instr=" SEQ 表格 \* MERGEFORMAT ">
        <w:r w:rsidR="00C932CB" w:rsidRPr="00C932CB">
          <w:rPr>
            <w:rFonts w:ascii="Verdana" w:hAnsi="Verdana" w:cs="宋体"/>
            <w:noProof/>
            <w:spacing w:val="-7"/>
            <w:kern w:val="0"/>
            <w:position w:val="-2"/>
          </w:rPr>
          <w:t>147</w:t>
        </w:r>
      </w:fldSimple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  <w:szCs w:val="21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  <w:szCs w:val="21"/>
        </w:rPr>
        <w:t>GPSMODE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873"/>
      <w:bookmarkEnd w:id="8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709"/>
        <w:gridCol w:w="5691"/>
      </w:tblGrid>
      <w:tr w:rsidR="00E31460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 w:hint="eastAsia"/>
                <w:kern w:val="0"/>
              </w:rPr>
              <w:t>参数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kern w:val="0"/>
              </w:rPr>
              <w:t>说明</w:t>
            </w:r>
          </w:p>
        </w:tc>
      </w:tr>
      <w:tr w:rsidR="00E31460"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&lt;mode&gt;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STANDALONE ONLY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MSBASED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PDE CALC ONLY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OPTIMAL ACCURACY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OPTIMAL SPEED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BEST POSITION MODE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OPTIMAL DATA</w:t>
            </w:r>
          </w:p>
        </w:tc>
      </w:tr>
      <w:tr w:rsidR="00E31460"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CELL ID MODE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75" w:name="_Toc364786620"/>
      <w:bookmarkStart w:id="876" w:name="_Toc364787551"/>
      <w:bookmarkStart w:id="877" w:name="_Toc454615845"/>
      <w:bookmarkStart w:id="878" w:name="_Toc490654214"/>
      <w:r>
        <w:rPr>
          <w:rFonts w:ascii="Verdana" w:hAnsi="Verdana" w:hint="eastAsia"/>
          <w:kern w:val="0"/>
          <w:sz w:val="28"/>
          <w:szCs w:val="28"/>
        </w:rPr>
        <w:t>启动</w:t>
      </w:r>
      <w:r>
        <w:rPr>
          <w:rFonts w:ascii="Verdana" w:hAnsi="Verdana" w:hint="eastAsia"/>
          <w:kern w:val="0"/>
          <w:sz w:val="28"/>
          <w:szCs w:val="28"/>
        </w:rPr>
        <w:t>GPS</w:t>
      </w:r>
      <w:r>
        <w:rPr>
          <w:rFonts w:ascii="Verdana" w:hAnsi="Verdana" w:hint="eastAsia"/>
          <w:kern w:val="0"/>
          <w:sz w:val="28"/>
          <w:szCs w:val="28"/>
        </w:rPr>
        <w:t>：</w:t>
      </w:r>
      <w:r>
        <w:rPr>
          <w:rFonts w:ascii="Verdana" w:hAnsi="Verdana" w:hint="eastAsia"/>
          <w:kern w:val="0"/>
          <w:sz w:val="28"/>
          <w:szCs w:val="28"/>
        </w:rPr>
        <w:t>AT+GPSSTART</w:t>
      </w:r>
      <w:bookmarkEnd w:id="875"/>
      <w:bookmarkEnd w:id="876"/>
      <w:bookmarkEnd w:id="877"/>
      <w:bookmarkEnd w:id="878"/>
    </w:p>
    <w:p w:rsidR="00E31460" w:rsidRDefault="00E31460">
      <w:pPr>
        <w:rPr>
          <w:rFonts w:ascii="Verdana"/>
        </w:rPr>
      </w:pPr>
      <w:r>
        <w:rPr>
          <w:rFonts w:ascii="Verdana"/>
        </w:rPr>
        <w:t>命令下发</w:t>
      </w:r>
      <w:r>
        <w:rPr>
          <w:rFonts w:ascii="Verdana" w:hAnsi="Verdana"/>
        </w:rPr>
        <w:t>OK</w:t>
      </w:r>
      <w:r>
        <w:rPr>
          <w:rFonts w:ascii="Verdana"/>
        </w:rPr>
        <w:t>，会在当前的</w:t>
      </w:r>
      <w:r>
        <w:rPr>
          <w:rFonts w:ascii="Verdana" w:hAnsi="Verdana"/>
        </w:rPr>
        <w:t>AT</w:t>
      </w:r>
      <w:r>
        <w:rPr>
          <w:rFonts w:ascii="Verdana"/>
        </w:rPr>
        <w:t>口返回</w:t>
      </w:r>
      <w:r>
        <w:rPr>
          <w:rFonts w:ascii="Verdana" w:hAnsi="Verdana"/>
        </w:rPr>
        <w:t>RING</w:t>
      </w:r>
      <w:r>
        <w:rPr>
          <w:rFonts w:ascii="Verdana"/>
        </w:rPr>
        <w:t>，然后在</w:t>
      </w:r>
      <w:r>
        <w:rPr>
          <w:rFonts w:ascii="Verdana" w:hAnsi="Verdana"/>
        </w:rPr>
        <w:t xml:space="preserve">GPS </w:t>
      </w:r>
      <w:r>
        <w:rPr>
          <w:rFonts w:ascii="Verdana"/>
        </w:rPr>
        <w:t>通路有</w:t>
      </w:r>
      <w:r>
        <w:rPr>
          <w:rFonts w:ascii="Verdana" w:hAnsi="Verdana"/>
        </w:rPr>
        <w:t>NMEA</w:t>
      </w:r>
      <w:r>
        <w:rPr>
          <w:rFonts w:ascii="Verdana"/>
        </w:rPr>
        <w:t>数据上报。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79" w:name="_Toc49065443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148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AT+GPSSTART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87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977"/>
        <w:gridCol w:w="4253"/>
        <w:gridCol w:w="1382"/>
      </w:tblGrid>
      <w:tr w:rsidR="00E31460">
        <w:tc>
          <w:tcPr>
            <w:tcW w:w="11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297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425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可能返回的结果值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1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97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GPSSTART</w:t>
            </w: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880" w:name="OLE_LINK39"/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RING</w:t>
            </w:r>
            <w:bookmarkEnd w:id="880"/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执行成功（热启动）</w:t>
            </w:r>
          </w:p>
        </w:tc>
      </w:tr>
      <w:tr w:rsidR="00E31460">
        <w:trPr>
          <w:trHeight w:val="543"/>
        </w:trPr>
        <w:tc>
          <w:tcPr>
            <w:tcW w:w="11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rPr>
          <w:trHeight w:val="428"/>
        </w:trPr>
        <w:tc>
          <w:tcPr>
            <w:tcW w:w="11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7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GPSSTART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 xml:space="preserve"> =&lt;n&gt;</w:t>
            </w: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RING</w:t>
            </w:r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31460">
        <w:trPr>
          <w:trHeight w:val="283"/>
        </w:trPr>
        <w:tc>
          <w:tcPr>
            <w:tcW w:w="11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97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rPr>
          <w:trHeight w:val="541"/>
        </w:trPr>
        <w:tc>
          <w:tcPr>
            <w:tcW w:w="11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77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GPSSTART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at+gpsstart?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+GPSSTART: &lt;n&gt;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31460">
        <w:trPr>
          <w:trHeight w:val="541"/>
        </w:trPr>
        <w:tc>
          <w:tcPr>
            <w:tcW w:w="11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977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425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1382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失败</w:t>
            </w:r>
          </w:p>
        </w:tc>
      </w:tr>
      <w:tr w:rsidR="00E31460">
        <w:trPr>
          <w:trHeight w:val="624"/>
        </w:trPr>
        <w:tc>
          <w:tcPr>
            <w:tcW w:w="113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7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GPSSTART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=?</w:t>
            </w:r>
          </w:p>
        </w:tc>
        <w:tc>
          <w:tcPr>
            <w:tcW w:w="425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+GPSSTART: (0-2)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13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7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AT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GPSSTART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=1</w:t>
            </w:r>
          </w:p>
        </w:tc>
        <w:tc>
          <w:tcPr>
            <w:tcW w:w="425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RING</w:t>
            </w:r>
          </w:p>
        </w:tc>
        <w:tc>
          <w:tcPr>
            <w:tcW w:w="1382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81" w:name="_Toc490654440"/>
      <w:bookmarkStart w:id="882" w:name="_Toc364786621"/>
      <w:bookmarkStart w:id="883" w:name="_Toc364787552"/>
      <w:bookmarkStart w:id="884" w:name="_Toc45461584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149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AT+GPSSTART</w:t>
      </w:r>
      <w:r>
        <w:rPr>
          <w:rFonts w:ascii="Verdana" w:hAnsi="Verdana" w:cs="宋体" w:hint="eastAsia"/>
          <w:spacing w:val="-7"/>
          <w:kern w:val="0"/>
          <w:position w:val="-2"/>
        </w:rPr>
        <w:t>参数说明</w:t>
      </w:r>
      <w:bookmarkEnd w:id="88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977"/>
        <w:gridCol w:w="5670"/>
      </w:tblGrid>
      <w:tr w:rsidR="00E31460">
        <w:tc>
          <w:tcPr>
            <w:tcW w:w="11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97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34" w:type="dxa"/>
            <w:vMerge w:val="restart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297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冷启动</w:t>
            </w:r>
          </w:p>
        </w:tc>
      </w:tr>
      <w:tr w:rsidR="00E31460">
        <w:tc>
          <w:tcPr>
            <w:tcW w:w="11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温启动</w:t>
            </w:r>
          </w:p>
        </w:tc>
      </w:tr>
      <w:tr w:rsidR="00E31460">
        <w:tc>
          <w:tcPr>
            <w:tcW w:w="1134" w:type="dxa"/>
            <w:vMerge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="48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[2]</w:t>
            </w:r>
          </w:p>
        </w:tc>
        <w:tc>
          <w:tcPr>
            <w:tcW w:w="567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热启动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85" w:name="_Toc490654215"/>
      <w:r>
        <w:rPr>
          <w:rFonts w:ascii="Verdana" w:hAnsi="Verdana" w:hint="eastAsia"/>
          <w:kern w:val="0"/>
          <w:sz w:val="28"/>
          <w:szCs w:val="28"/>
        </w:rPr>
        <w:t>停止</w:t>
      </w:r>
      <w:r>
        <w:rPr>
          <w:rFonts w:ascii="Verdana" w:hAnsi="Verdana" w:hint="eastAsia"/>
          <w:kern w:val="0"/>
          <w:sz w:val="28"/>
          <w:szCs w:val="28"/>
        </w:rPr>
        <w:t>GPS</w:t>
      </w:r>
      <w:r>
        <w:rPr>
          <w:rFonts w:ascii="Verdana" w:hAnsi="Verdana" w:hint="eastAsia"/>
          <w:kern w:val="0"/>
          <w:sz w:val="28"/>
          <w:szCs w:val="28"/>
        </w:rPr>
        <w:t>：</w:t>
      </w:r>
      <w:r>
        <w:rPr>
          <w:rFonts w:ascii="Verdana" w:hAnsi="Verdana" w:hint="eastAsia"/>
          <w:kern w:val="0"/>
          <w:sz w:val="28"/>
          <w:szCs w:val="28"/>
        </w:rPr>
        <w:t>AT+GPSEND</w:t>
      </w:r>
      <w:bookmarkEnd w:id="882"/>
      <w:bookmarkEnd w:id="883"/>
      <w:bookmarkEnd w:id="884"/>
      <w:bookmarkEnd w:id="885"/>
    </w:p>
    <w:p w:rsidR="00E31460" w:rsidRDefault="00E31460">
      <w:pPr>
        <w:rPr>
          <w:rFonts w:ascii="Verdana"/>
        </w:rPr>
      </w:pPr>
      <w:r>
        <w:rPr>
          <w:rFonts w:ascii="Verdana"/>
        </w:rPr>
        <w:t>命令下发</w:t>
      </w:r>
      <w:r>
        <w:rPr>
          <w:rFonts w:ascii="Verdana" w:hAnsi="Verdana"/>
        </w:rPr>
        <w:t>OK</w:t>
      </w:r>
      <w:r>
        <w:rPr>
          <w:rFonts w:ascii="Verdana"/>
        </w:rPr>
        <w:t>，会停止</w:t>
      </w:r>
      <w:r>
        <w:rPr>
          <w:rFonts w:ascii="Verdana" w:hAnsi="Verdana"/>
        </w:rPr>
        <w:t>GPS</w:t>
      </w:r>
      <w:r>
        <w:rPr>
          <w:rFonts w:ascii="Verdana"/>
        </w:rPr>
        <w:t>通路的</w:t>
      </w:r>
      <w:r>
        <w:rPr>
          <w:rFonts w:ascii="Verdana" w:hAnsi="Verdana"/>
        </w:rPr>
        <w:t>NMEA</w:t>
      </w:r>
      <w:r>
        <w:rPr>
          <w:rFonts w:ascii="Verdana"/>
        </w:rPr>
        <w:t>数据上报。</w:t>
      </w:r>
    </w:p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86" w:name="_Toc490654216"/>
      <w:r>
        <w:rPr>
          <w:rFonts w:ascii="Verdana" w:hAnsi="Verdana" w:hint="eastAsia"/>
          <w:kern w:val="0"/>
          <w:sz w:val="28"/>
          <w:szCs w:val="28"/>
        </w:rPr>
        <w:t>AT+NMEAS</w:t>
      </w:r>
      <w:bookmarkEnd w:id="886"/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该命令用于控制</w:t>
      </w:r>
      <w:r>
        <w:rPr>
          <w:rFonts w:ascii="Verdana" w:hAnsi="Verdana"/>
        </w:rPr>
        <w:t>GPSNMEA</w:t>
      </w:r>
      <w:r>
        <w:rPr>
          <w:rFonts w:ascii="Verdana" w:hAnsi="Verdana"/>
        </w:rPr>
        <w:t>码是主动上报或通过</w:t>
      </w:r>
      <w:r>
        <w:rPr>
          <w:rFonts w:ascii="Verdana" w:hAnsi="Verdana"/>
        </w:rPr>
        <w:t>AT</w:t>
      </w:r>
      <w:r>
        <w:rPr>
          <w:rFonts w:ascii="Verdana" w:hAnsi="Verdana"/>
        </w:rPr>
        <w:t>命令查询。</w:t>
      </w:r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参数</w:t>
      </w:r>
      <w:r>
        <w:rPr>
          <w:rFonts w:ascii="Verdana" w:hAnsi="Verdana"/>
        </w:rPr>
        <w:t>1</w:t>
      </w:r>
      <w:r>
        <w:rPr>
          <w:rFonts w:ascii="Verdana" w:hAnsi="Verdana"/>
        </w:rPr>
        <w:t>为主动上报，参数</w:t>
      </w:r>
      <w:r>
        <w:rPr>
          <w:rFonts w:ascii="Verdana" w:hAnsi="Verdana"/>
        </w:rPr>
        <w:t>0</w:t>
      </w:r>
      <w:r>
        <w:rPr>
          <w:rFonts w:ascii="Verdana" w:hAnsi="Verdana"/>
        </w:rPr>
        <w:t>为禁止主动上报，通过</w:t>
      </w:r>
      <w:r>
        <w:rPr>
          <w:rFonts w:ascii="Verdana" w:hAnsi="Verdana"/>
        </w:rPr>
        <w:t>AT</w:t>
      </w:r>
      <w:r>
        <w:rPr>
          <w:rFonts w:ascii="Verdana" w:hAnsi="Verdana"/>
        </w:rPr>
        <w:t>命令查询，默认方式为主动上报。</w:t>
      </w:r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lastRenderedPageBreak/>
        <w:t>如需</w:t>
      </w:r>
      <w:r>
        <w:rPr>
          <w:rFonts w:ascii="Verdana" w:hAnsi="Verdana"/>
        </w:rPr>
        <w:t>AT</w:t>
      </w:r>
      <w:r>
        <w:rPr>
          <w:rFonts w:ascii="Verdana" w:hAnsi="Verdana"/>
        </w:rPr>
        <w:t>查询，每次开机需下发</w:t>
      </w:r>
      <w:r>
        <w:rPr>
          <w:rFonts w:ascii="Verdana" w:hAnsi="Verdana"/>
        </w:rPr>
        <w:t>AT+NMEAS=0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87" w:name="_Toc49065444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AT+NMEAS</w:t>
      </w:r>
      <w:r>
        <w:rPr>
          <w:rFonts w:ascii="Verdana" w:hAnsi="Verdana" w:cs="宋体" w:hint="eastAsia"/>
          <w:spacing w:val="-7"/>
          <w:kern w:val="0"/>
          <w:position w:val="-2"/>
        </w:rPr>
        <w:t>操作命令：</w:t>
      </w:r>
      <w:bookmarkEnd w:id="8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850"/>
        <w:gridCol w:w="2487"/>
        <w:gridCol w:w="3355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8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487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35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=&lt;value&gt;</w:t>
            </w:r>
          </w:p>
        </w:tc>
        <w:tc>
          <w:tcPr>
            <w:tcW w:w="2487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55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2487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 &lt;value&gt;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55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2487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 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:(0,1)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55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85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  <w:szCs w:val="18"/>
              </w:rPr>
              <w:t>NMEAS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=1</w:t>
            </w:r>
          </w:p>
        </w:tc>
        <w:tc>
          <w:tcPr>
            <w:tcW w:w="2487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55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开启主动上报模式</w:t>
            </w:r>
          </w:p>
        </w:tc>
      </w:tr>
    </w:tbl>
    <w:p w:rsidR="00E31460" w:rsidRDefault="00E31460">
      <w:pPr>
        <w:rPr>
          <w:b/>
          <w:bCs/>
        </w:rPr>
      </w:pPr>
    </w:p>
    <w:p w:rsidR="00E31460" w:rsidRDefault="00E31460">
      <w:pPr>
        <w:pStyle w:val="2"/>
        <w:numPr>
          <w:ilvl w:val="1"/>
          <w:numId w:val="21"/>
        </w:numPr>
        <w:tabs>
          <w:tab w:val="left" w:pos="576"/>
        </w:tabs>
        <w:spacing w:line="240" w:lineRule="auto"/>
        <w:rPr>
          <w:rFonts w:ascii="Verdana" w:hAnsi="Verdana"/>
          <w:kern w:val="0"/>
          <w:sz w:val="28"/>
          <w:szCs w:val="28"/>
        </w:rPr>
      </w:pPr>
      <w:bookmarkStart w:id="888" w:name="_Toc490654217"/>
      <w:r>
        <w:rPr>
          <w:rFonts w:ascii="Verdana" w:hAnsi="Verdana" w:hint="eastAsia"/>
          <w:kern w:val="0"/>
          <w:sz w:val="28"/>
          <w:szCs w:val="28"/>
        </w:rPr>
        <w:t>AT+GPSNMEA</w:t>
      </w:r>
      <w:bookmarkEnd w:id="888"/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该命令用于查询</w:t>
      </w:r>
      <w:r>
        <w:rPr>
          <w:rFonts w:ascii="Verdana" w:hAnsi="Verdana"/>
        </w:rPr>
        <w:t>GPSNMEA</w:t>
      </w:r>
      <w:r>
        <w:rPr>
          <w:rFonts w:ascii="Verdana" w:hAnsi="Verdana"/>
        </w:rPr>
        <w:t>信息。</w:t>
      </w:r>
    </w:p>
    <w:p w:rsidR="00E31460" w:rsidRDefault="00E31460">
      <w:pPr>
        <w:rPr>
          <w:rFonts w:ascii="Verdana" w:hAnsi="Verdana"/>
        </w:rPr>
      </w:pPr>
      <w:r>
        <w:rPr>
          <w:rFonts w:ascii="Verdana" w:hAnsi="Verdana"/>
        </w:rPr>
        <w:t>该命令在</w:t>
      </w:r>
      <w:r>
        <w:rPr>
          <w:rFonts w:ascii="Verdana" w:hAnsi="Verdana"/>
        </w:rPr>
        <w:t>GPS</w:t>
      </w:r>
      <w:r>
        <w:rPr>
          <w:rFonts w:ascii="Verdana" w:hAnsi="Verdana"/>
        </w:rPr>
        <w:t>开启并且</w:t>
      </w:r>
      <w:r>
        <w:rPr>
          <w:rFonts w:ascii="Verdana" w:hAnsi="Verdana"/>
        </w:rPr>
        <w:t>AT+NMEAS=0</w:t>
      </w:r>
      <w:r>
        <w:rPr>
          <w:rFonts w:ascii="Verdana" w:hAnsi="Verdana"/>
        </w:rPr>
        <w:t>时使用。</w:t>
      </w:r>
    </w:p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889" w:name="_Toc49065444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：</w:t>
      </w:r>
      <w:r>
        <w:rPr>
          <w:rFonts w:ascii="Verdana" w:hAnsi="Verdana" w:cs="宋体" w:hint="eastAsia"/>
          <w:spacing w:val="-7"/>
          <w:kern w:val="0"/>
          <w:position w:val="-2"/>
        </w:rPr>
        <w:t>AT+GPSNMEA</w:t>
      </w:r>
      <w:r>
        <w:rPr>
          <w:rFonts w:ascii="Verdana" w:hAnsi="Verdana" w:cs="宋体" w:hint="eastAsia"/>
          <w:spacing w:val="-7"/>
          <w:kern w:val="0"/>
          <w:position w:val="-2"/>
        </w:rPr>
        <w:t>命令</w:t>
      </w:r>
      <w:bookmarkEnd w:id="88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8"/>
        <w:gridCol w:w="2850"/>
        <w:gridCol w:w="3898"/>
        <w:gridCol w:w="1944"/>
      </w:tblGrid>
      <w:tr w:rsidR="00E31460">
        <w:tc>
          <w:tcPr>
            <w:tcW w:w="9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8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89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4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执行指令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</w:rPr>
              <w:t>GPSNMEA</w:t>
            </w:r>
          </w:p>
        </w:tc>
        <w:tc>
          <w:tcPr>
            <w:tcW w:w="389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+GPSNMEA: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$GPGGA,,,,,,0,,,,,,,,*66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$GPRMC,,V,,,,,,,,,,N*53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$GPVTG,,T,,M,,N,,K,N*2C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$GPGSA,A,1,,,,,,,,,,,,,,,*1E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4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</w:rPr>
              <w:t>GPSNMEA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=&lt;value&gt;</w:t>
            </w:r>
          </w:p>
        </w:tc>
        <w:tc>
          <w:tcPr>
            <w:tcW w:w="389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4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8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</w:rPr>
              <w:t>GPSNMEA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3898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 </w:t>
            </w:r>
            <w:r>
              <w:rPr>
                <w:rFonts w:ascii="Verdana" w:hAnsi="Verdana"/>
                <w:sz w:val="18"/>
              </w:rPr>
              <w:t>GPSNMEA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:(1~4)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right="90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44" w:type="dxa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850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/>
                <w:sz w:val="18"/>
              </w:rPr>
              <w:t>GPSNMEA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=1</w:t>
            </w:r>
          </w:p>
        </w:tc>
        <w:tc>
          <w:tcPr>
            <w:tcW w:w="389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944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开启主动上报模式</w:t>
            </w:r>
          </w:p>
        </w:tc>
      </w:tr>
    </w:tbl>
    <w:p w:rsidR="00E31460" w:rsidRDefault="00E31460">
      <w:r>
        <w:rPr>
          <w:rFonts w:hint="eastAsia"/>
        </w:rPr>
        <w:t>实例：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at+gpsnmea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+GPSNMEA: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$GPGGA,,,,,,0,,,,,,,,*66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$GPRMC,,V,,,,,,,,,,N*53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$GPVTG,,T,,M,,N,,K,N*2C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$GPGSA,A,1,,,,,,,,,,,,,,,*1E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OK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at+gpsnmea=1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$GPGGA,,,,,,0,,,,,,,,*66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OK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at+gpsnmea=2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$GPRMC,,V,,,,,,,,,,N*53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OK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at+gpsnmea=3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$GPVTG,,T,,M,,N,,K,N*2C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OK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at+gpsnmea=4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$GPGSA,A,1,,,,,,,,,,,,,,,*1E</w:t>
      </w:r>
    </w:p>
    <w:p w:rsidR="00E31460" w:rsidRDefault="00E31460">
      <w:pPr>
        <w:rPr>
          <w:rFonts w:ascii="Verdana" w:hAnsi="Verdana" w:cs="Calibri"/>
          <w:szCs w:val="21"/>
        </w:rPr>
      </w:pPr>
      <w:r>
        <w:rPr>
          <w:rFonts w:ascii="Verdana" w:hAnsi="Verdana" w:cs="Calibri"/>
          <w:szCs w:val="21"/>
        </w:rPr>
        <w:t>OK</w:t>
      </w:r>
    </w:p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890" w:name="_Toc378166636"/>
      <w:bookmarkStart w:id="891" w:name="_Toc378165918"/>
      <w:bookmarkStart w:id="892" w:name="_Toc378167350"/>
      <w:bookmarkStart w:id="893" w:name="_Toc378152991"/>
      <w:bookmarkStart w:id="894" w:name="_Toc446687920"/>
      <w:bookmarkStart w:id="895" w:name="_Toc454616106"/>
      <w:bookmarkStart w:id="896" w:name="_Toc476750066"/>
      <w:bookmarkStart w:id="897" w:name="_Toc476755667"/>
      <w:bookmarkStart w:id="898" w:name="_Toc490654218"/>
      <w:bookmarkEnd w:id="855"/>
      <w:bookmarkEnd w:id="856"/>
      <w:bookmarkEnd w:id="857"/>
      <w:bookmarkEnd w:id="858"/>
      <w:bookmarkEnd w:id="859"/>
      <w:bookmarkEnd w:id="860"/>
      <w:bookmarkEnd w:id="890"/>
      <w:bookmarkEnd w:id="891"/>
      <w:bookmarkEnd w:id="892"/>
      <w:bookmarkEnd w:id="893"/>
      <w:r>
        <w:rPr>
          <w:rFonts w:ascii="Verdana" w:hAnsi="Verdana"/>
          <w:sz w:val="32"/>
          <w:szCs w:val="32"/>
        </w:rPr>
        <w:lastRenderedPageBreak/>
        <w:t>TCP/IP</w:t>
      </w:r>
      <w:r>
        <w:rPr>
          <w:rFonts w:ascii="Verdana" w:hAnsi="Verdana"/>
          <w:sz w:val="32"/>
          <w:szCs w:val="32"/>
        </w:rPr>
        <w:t>相关的</w:t>
      </w:r>
      <w:r w:rsidR="00C47856">
        <w:rPr>
          <w:rFonts w:ascii="Verdana" w:hAnsi="Verdana"/>
          <w:sz w:val="32"/>
          <w:szCs w:val="32"/>
        </w:rPr>
        <w:t>Lenovo Connect</w:t>
      </w:r>
      <w:r>
        <w:rPr>
          <w:rFonts w:ascii="Verdana" w:hAnsi="Verdana"/>
          <w:sz w:val="32"/>
          <w:szCs w:val="32"/>
        </w:rPr>
        <w:t>扩展</w:t>
      </w:r>
      <w:r>
        <w:rPr>
          <w:rFonts w:ascii="Verdana" w:hAnsi="Verdana"/>
          <w:sz w:val="32"/>
          <w:szCs w:val="32"/>
        </w:rPr>
        <w:t>AT</w:t>
      </w:r>
      <w:bookmarkEnd w:id="894"/>
      <w:bookmarkEnd w:id="895"/>
      <w:bookmarkEnd w:id="896"/>
      <w:bookmarkEnd w:id="897"/>
      <w:bookmarkEnd w:id="898"/>
    </w:p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899" w:name="_Toc462055736"/>
      <w:bookmarkStart w:id="900" w:name="_Toc462746557"/>
      <w:bookmarkStart w:id="901" w:name="_Toc462131838"/>
      <w:bookmarkStart w:id="902" w:name="_Toc460331608"/>
      <w:bookmarkStart w:id="903" w:name="_Toc462146487"/>
      <w:bookmarkStart w:id="904" w:name="_Toc459223008"/>
      <w:bookmarkStart w:id="905" w:name="_Toc459222118"/>
      <w:bookmarkStart w:id="906" w:name="_Toc459221686"/>
      <w:bookmarkStart w:id="907" w:name="_Toc459218942"/>
      <w:bookmarkStart w:id="908" w:name="_Toc378167351"/>
      <w:bookmarkStart w:id="909" w:name="_Toc464562481"/>
      <w:bookmarkStart w:id="910" w:name="_Toc464564609"/>
      <w:bookmarkStart w:id="911" w:name="_Toc464570355"/>
      <w:bookmarkStart w:id="912" w:name="_Toc464571990"/>
      <w:bookmarkStart w:id="913" w:name="_Toc464573364"/>
      <w:bookmarkStart w:id="914" w:name="_Toc464574720"/>
      <w:bookmarkStart w:id="915" w:name="_Toc464576081"/>
      <w:bookmarkStart w:id="916" w:name="_Toc465347905"/>
      <w:bookmarkStart w:id="917" w:name="_Toc465870107"/>
      <w:bookmarkStart w:id="918" w:name="_Toc466034238"/>
      <w:bookmarkStart w:id="919" w:name="_Toc466034676"/>
      <w:bookmarkStart w:id="920" w:name="_Toc466035585"/>
      <w:bookmarkStart w:id="921" w:name="_Toc466036493"/>
      <w:bookmarkStart w:id="922" w:name="_Toc467230640"/>
      <w:bookmarkStart w:id="923" w:name="_Toc467231549"/>
      <w:bookmarkStart w:id="924" w:name="_Toc470355985"/>
      <w:bookmarkStart w:id="925" w:name="_Toc470356431"/>
      <w:bookmarkStart w:id="926" w:name="_Toc470356877"/>
      <w:bookmarkStart w:id="927" w:name="_Toc470357323"/>
      <w:bookmarkStart w:id="928" w:name="_Toc470357769"/>
      <w:bookmarkStart w:id="929" w:name="_Toc470358691"/>
      <w:bookmarkStart w:id="930" w:name="_Toc470359137"/>
      <w:bookmarkStart w:id="931" w:name="_Toc474506222"/>
      <w:bookmarkStart w:id="932" w:name="_Toc474508449"/>
      <w:bookmarkStart w:id="933" w:name="_Toc474509375"/>
      <w:bookmarkStart w:id="934" w:name="_Toc474849165"/>
      <w:bookmarkStart w:id="935" w:name="_Toc476749783"/>
      <w:bookmarkStart w:id="936" w:name="_Toc476754367"/>
      <w:bookmarkStart w:id="937" w:name="_Toc476756534"/>
      <w:bookmarkStart w:id="938" w:name="_Toc476916468"/>
      <w:bookmarkStart w:id="939" w:name="_Toc476916630"/>
      <w:bookmarkStart w:id="940" w:name="_Toc477270181"/>
      <w:bookmarkStart w:id="941" w:name="_Toc477275696"/>
      <w:bookmarkStart w:id="942" w:name="_Toc477339279"/>
      <w:bookmarkStart w:id="943" w:name="_Toc477341728"/>
      <w:bookmarkStart w:id="944" w:name="_Toc477341948"/>
      <w:bookmarkStart w:id="945" w:name="_Toc477342042"/>
      <w:bookmarkStart w:id="946" w:name="_Toc477342137"/>
      <w:bookmarkStart w:id="947" w:name="_Toc477342231"/>
      <w:bookmarkStart w:id="948" w:name="_Toc477342428"/>
      <w:bookmarkStart w:id="949" w:name="_Toc477342523"/>
      <w:bookmarkStart w:id="950" w:name="_Toc477342618"/>
      <w:bookmarkStart w:id="951" w:name="_Toc477342712"/>
      <w:bookmarkStart w:id="952" w:name="_Toc477342939"/>
      <w:bookmarkStart w:id="953" w:name="_Toc477347986"/>
      <w:bookmarkStart w:id="954" w:name="_Toc477348160"/>
      <w:bookmarkStart w:id="955" w:name="_Toc477349298"/>
      <w:bookmarkStart w:id="956" w:name="_Toc477351056"/>
      <w:bookmarkStart w:id="957" w:name="_Toc477352072"/>
      <w:bookmarkStart w:id="958" w:name="_Toc477352689"/>
      <w:bookmarkStart w:id="959" w:name="_Toc477352968"/>
      <w:bookmarkStart w:id="960" w:name="_Toc477353870"/>
      <w:bookmarkStart w:id="961" w:name="_Toc477353982"/>
      <w:bookmarkStart w:id="962" w:name="_Toc477354093"/>
      <w:bookmarkStart w:id="963" w:name="_Toc477357383"/>
      <w:bookmarkStart w:id="964" w:name="_Toc477357606"/>
      <w:bookmarkStart w:id="965" w:name="_Toc477357935"/>
      <w:bookmarkStart w:id="966" w:name="_Toc477358672"/>
      <w:bookmarkStart w:id="967" w:name="_Toc477367006"/>
      <w:bookmarkStart w:id="968" w:name="_Toc477368300"/>
      <w:bookmarkStart w:id="969" w:name="_Toc477368580"/>
      <w:bookmarkStart w:id="970" w:name="_Toc477368861"/>
      <w:bookmarkStart w:id="971" w:name="_Toc477512998"/>
      <w:bookmarkStart w:id="972" w:name="_Toc477513447"/>
      <w:bookmarkStart w:id="973" w:name="_Toc477513558"/>
      <w:bookmarkStart w:id="974" w:name="_Toc481487879"/>
      <w:bookmarkStart w:id="975" w:name="_Toc481487994"/>
      <w:bookmarkStart w:id="976" w:name="_Toc481490548"/>
      <w:bookmarkStart w:id="977" w:name="_Toc482359549"/>
      <w:bookmarkStart w:id="978" w:name="_Toc482725686"/>
      <w:bookmarkStart w:id="979" w:name="_Toc483214935"/>
      <w:bookmarkStart w:id="980" w:name="_Toc485997523"/>
      <w:bookmarkStart w:id="981" w:name="_Toc486004784"/>
      <w:bookmarkStart w:id="982" w:name="_Toc486239248"/>
      <w:bookmarkStart w:id="983" w:name="_Toc454616107"/>
      <w:bookmarkStart w:id="984" w:name="_Toc446687921"/>
      <w:bookmarkStart w:id="985" w:name="_Toc490654219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r>
        <w:rPr>
          <w:rFonts w:ascii="Verdana" w:hAnsi="Verdana"/>
          <w:kern w:val="0"/>
          <w:sz w:val="28"/>
          <w:szCs w:val="28"/>
        </w:rPr>
        <w:t>TCP/IP</w:t>
      </w:r>
      <w:r>
        <w:rPr>
          <w:rFonts w:ascii="Verdana" w:hAnsi="Verdana"/>
          <w:kern w:val="0"/>
          <w:sz w:val="28"/>
          <w:szCs w:val="28"/>
        </w:rPr>
        <w:t>相关</w:t>
      </w:r>
      <w:r>
        <w:rPr>
          <w:rFonts w:ascii="Verdana" w:hAnsi="Verdana"/>
          <w:kern w:val="0"/>
          <w:sz w:val="28"/>
          <w:szCs w:val="28"/>
        </w:rPr>
        <w:t>PDP</w:t>
      </w:r>
      <w:r>
        <w:rPr>
          <w:rFonts w:ascii="Verdana" w:hAnsi="Verdana"/>
          <w:kern w:val="0"/>
          <w:sz w:val="28"/>
          <w:szCs w:val="28"/>
        </w:rPr>
        <w:t>文件定义：</w:t>
      </w:r>
      <w:r>
        <w:rPr>
          <w:rFonts w:ascii="Verdana" w:hAnsi="Verdana"/>
          <w:kern w:val="0"/>
          <w:sz w:val="28"/>
          <w:szCs w:val="28"/>
        </w:rPr>
        <w:t>AT+LSIPPROFILE</w:t>
      </w:r>
      <w:bookmarkEnd w:id="983"/>
      <w:bookmarkEnd w:id="984"/>
      <w:bookmarkEnd w:id="985"/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986" w:name="_Toc378166926"/>
      <w:bookmarkStart w:id="987" w:name="_Toc454616550"/>
      <w:bookmarkStart w:id="988" w:name="_Toc490654443"/>
      <w:bookmarkEnd w:id="986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152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：</w: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AT+LSIPPROFILE</w: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操作指令</w:t>
      </w:r>
      <w:bookmarkEnd w:id="987"/>
      <w:bookmarkEnd w:id="988"/>
    </w:p>
    <w:tbl>
      <w:tblPr>
        <w:tblW w:w="0" w:type="auto"/>
        <w:tblInd w:w="108" w:type="dxa"/>
        <w:tblLayout w:type="fixed"/>
        <w:tblLook w:val="0000"/>
      </w:tblPr>
      <w:tblGrid>
        <w:gridCol w:w="1068"/>
        <w:gridCol w:w="2922"/>
        <w:gridCol w:w="3106"/>
        <w:gridCol w:w="2564"/>
      </w:tblGrid>
      <w:tr w:rsidR="00E3146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AT+LSIPPROFILE=&lt;cid&gt;,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&lt;APN&gt;[,&lt;username&gt;,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&lt;password&gt;]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如果要和网络侧建立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呼叫连接，则需要首先调用该指令进行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APN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设置</w:t>
            </w:r>
          </w:p>
        </w:tc>
      </w:tr>
      <w:tr w:rsidR="00E3146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LSIPPROFILE?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AT+LSIPPROFILE=?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+LSIPPROFILE:(1-16),"apn",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&lt;"username"&gt;,&lt;"password"&gt;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AT+LSIPPROFILE=1,”CMNET”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设置中国移动的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APN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989" w:name="_Toc378166927"/>
      <w:bookmarkStart w:id="990" w:name="_Toc454616551"/>
      <w:bookmarkStart w:id="991" w:name="_Toc490654444"/>
      <w:bookmarkEnd w:id="98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AT+LSIPPROFILE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990"/>
      <w:bookmarkEnd w:id="991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1097"/>
        <w:gridCol w:w="6591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&lt;cid&gt;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Profile number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&lt;APN&gt;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需要使用的网络侧网关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APN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&lt;username&gt;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网络侧认证所需要的用户名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&lt;password&gt;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网络侧认证所需要的密码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992" w:name="_Toc378167352"/>
      <w:bookmarkStart w:id="993" w:name="_Toc459218944"/>
      <w:bookmarkStart w:id="994" w:name="_Toc459221688"/>
      <w:bookmarkStart w:id="995" w:name="_Toc459222120"/>
      <w:bookmarkStart w:id="996" w:name="_Toc459223010"/>
      <w:bookmarkStart w:id="997" w:name="_Toc460331610"/>
      <w:bookmarkStart w:id="998" w:name="_Toc462055738"/>
      <w:bookmarkStart w:id="999" w:name="_Toc462131840"/>
      <w:bookmarkStart w:id="1000" w:name="_Toc462146489"/>
      <w:bookmarkStart w:id="1001" w:name="_Toc462746559"/>
      <w:bookmarkStart w:id="1002" w:name="_Toc464562483"/>
      <w:bookmarkStart w:id="1003" w:name="_Toc464564611"/>
      <w:bookmarkStart w:id="1004" w:name="_Toc464570357"/>
      <w:bookmarkStart w:id="1005" w:name="_Toc464571992"/>
      <w:bookmarkStart w:id="1006" w:name="_Toc464573366"/>
      <w:bookmarkStart w:id="1007" w:name="_Toc464574722"/>
      <w:bookmarkStart w:id="1008" w:name="_Toc464576083"/>
      <w:bookmarkStart w:id="1009" w:name="_Toc465347907"/>
      <w:bookmarkStart w:id="1010" w:name="_Toc465870109"/>
      <w:bookmarkStart w:id="1011" w:name="_Toc466034240"/>
      <w:bookmarkStart w:id="1012" w:name="_Toc466034678"/>
      <w:bookmarkStart w:id="1013" w:name="_Toc466035587"/>
      <w:bookmarkStart w:id="1014" w:name="_Toc466036495"/>
      <w:bookmarkStart w:id="1015" w:name="_Toc467230642"/>
      <w:bookmarkStart w:id="1016" w:name="_Toc467231551"/>
      <w:bookmarkStart w:id="1017" w:name="_Toc470355987"/>
      <w:bookmarkStart w:id="1018" w:name="_Toc470356433"/>
      <w:bookmarkStart w:id="1019" w:name="_Toc470356879"/>
      <w:bookmarkStart w:id="1020" w:name="_Toc470357325"/>
      <w:bookmarkStart w:id="1021" w:name="_Toc470357771"/>
      <w:bookmarkStart w:id="1022" w:name="_Toc470358693"/>
      <w:bookmarkStart w:id="1023" w:name="_Toc470359139"/>
      <w:bookmarkStart w:id="1024" w:name="_Toc474506224"/>
      <w:bookmarkStart w:id="1025" w:name="_Toc474508451"/>
      <w:bookmarkStart w:id="1026" w:name="_Toc474509377"/>
      <w:bookmarkStart w:id="1027" w:name="_Toc474849167"/>
      <w:bookmarkStart w:id="1028" w:name="_Toc476749785"/>
      <w:bookmarkStart w:id="1029" w:name="_Toc476754369"/>
      <w:bookmarkStart w:id="1030" w:name="_Toc476756536"/>
      <w:bookmarkStart w:id="1031" w:name="_Toc476916470"/>
      <w:bookmarkStart w:id="1032" w:name="_Toc476916632"/>
      <w:bookmarkStart w:id="1033" w:name="_Toc477270183"/>
      <w:bookmarkStart w:id="1034" w:name="_Toc477275698"/>
      <w:bookmarkStart w:id="1035" w:name="_Toc477339281"/>
      <w:bookmarkStart w:id="1036" w:name="_Toc477341730"/>
      <w:bookmarkStart w:id="1037" w:name="_Toc477341950"/>
      <w:bookmarkStart w:id="1038" w:name="_Toc477342044"/>
      <w:bookmarkStart w:id="1039" w:name="_Toc477342139"/>
      <w:bookmarkStart w:id="1040" w:name="_Toc477342233"/>
      <w:bookmarkStart w:id="1041" w:name="_Toc477342430"/>
      <w:bookmarkStart w:id="1042" w:name="_Toc477342525"/>
      <w:bookmarkStart w:id="1043" w:name="_Toc477342620"/>
      <w:bookmarkStart w:id="1044" w:name="_Toc477342714"/>
      <w:bookmarkStart w:id="1045" w:name="_Toc477342941"/>
      <w:bookmarkStart w:id="1046" w:name="_Toc477347988"/>
      <w:bookmarkStart w:id="1047" w:name="_Toc477348162"/>
      <w:bookmarkStart w:id="1048" w:name="_Toc477349300"/>
      <w:bookmarkStart w:id="1049" w:name="_Toc477351058"/>
      <w:bookmarkStart w:id="1050" w:name="_Toc477352074"/>
      <w:bookmarkStart w:id="1051" w:name="_Toc477352691"/>
      <w:bookmarkStart w:id="1052" w:name="_Toc477352970"/>
      <w:bookmarkStart w:id="1053" w:name="_Toc477353872"/>
      <w:bookmarkStart w:id="1054" w:name="_Toc477353984"/>
      <w:bookmarkStart w:id="1055" w:name="_Toc477354095"/>
      <w:bookmarkStart w:id="1056" w:name="_Toc477357385"/>
      <w:bookmarkStart w:id="1057" w:name="_Toc477357608"/>
      <w:bookmarkStart w:id="1058" w:name="_Toc477357937"/>
      <w:bookmarkStart w:id="1059" w:name="_Toc477358674"/>
      <w:bookmarkStart w:id="1060" w:name="_Toc477367008"/>
      <w:bookmarkStart w:id="1061" w:name="_Toc477368302"/>
      <w:bookmarkStart w:id="1062" w:name="_Toc477368582"/>
      <w:bookmarkStart w:id="1063" w:name="_Toc477368863"/>
      <w:bookmarkStart w:id="1064" w:name="_Toc477513000"/>
      <w:bookmarkStart w:id="1065" w:name="_Toc477513449"/>
      <w:bookmarkStart w:id="1066" w:name="_Toc477513560"/>
      <w:bookmarkStart w:id="1067" w:name="_Toc481487881"/>
      <w:bookmarkStart w:id="1068" w:name="_Toc481487996"/>
      <w:bookmarkStart w:id="1069" w:name="_Toc481490550"/>
      <w:bookmarkStart w:id="1070" w:name="_Toc482359551"/>
      <w:bookmarkStart w:id="1071" w:name="_Toc482725688"/>
      <w:bookmarkStart w:id="1072" w:name="_Toc483214937"/>
      <w:bookmarkStart w:id="1073" w:name="_Toc485997525"/>
      <w:bookmarkStart w:id="1074" w:name="_Toc486004786"/>
      <w:bookmarkStart w:id="1075" w:name="_Toc486239250"/>
      <w:bookmarkStart w:id="1076" w:name="_Toc470355988"/>
      <w:bookmarkStart w:id="1077" w:name="_Toc470356434"/>
      <w:bookmarkStart w:id="1078" w:name="_Toc470356880"/>
      <w:bookmarkStart w:id="1079" w:name="_Toc470357326"/>
      <w:bookmarkStart w:id="1080" w:name="_Toc470357772"/>
      <w:bookmarkStart w:id="1081" w:name="_Toc470358694"/>
      <w:bookmarkStart w:id="1082" w:name="_Toc470359140"/>
      <w:bookmarkStart w:id="1083" w:name="_Toc474506225"/>
      <w:bookmarkStart w:id="1084" w:name="_Toc474508452"/>
      <w:bookmarkStart w:id="1085" w:name="_Toc474509378"/>
      <w:bookmarkStart w:id="1086" w:name="_Toc474849168"/>
      <w:bookmarkStart w:id="1087" w:name="_Toc476749786"/>
      <w:bookmarkStart w:id="1088" w:name="_Toc476754370"/>
      <w:bookmarkStart w:id="1089" w:name="_Toc476756537"/>
      <w:bookmarkStart w:id="1090" w:name="_Toc476916471"/>
      <w:bookmarkStart w:id="1091" w:name="_Toc476916633"/>
      <w:bookmarkStart w:id="1092" w:name="_Toc459218945"/>
      <w:bookmarkStart w:id="1093" w:name="_Toc459221689"/>
      <w:bookmarkStart w:id="1094" w:name="_Toc477270184"/>
      <w:bookmarkStart w:id="1095" w:name="_Toc477275699"/>
      <w:bookmarkStart w:id="1096" w:name="_Toc477339282"/>
      <w:bookmarkStart w:id="1097" w:name="_Toc477341731"/>
      <w:bookmarkStart w:id="1098" w:name="_Toc477341951"/>
      <w:bookmarkStart w:id="1099" w:name="_Toc477342045"/>
      <w:bookmarkStart w:id="1100" w:name="_Toc477342140"/>
      <w:bookmarkStart w:id="1101" w:name="_Toc477342234"/>
      <w:bookmarkStart w:id="1102" w:name="_Toc477342431"/>
      <w:bookmarkStart w:id="1103" w:name="_Toc477342526"/>
      <w:bookmarkStart w:id="1104" w:name="_Toc477342621"/>
      <w:bookmarkStart w:id="1105" w:name="_Toc477342715"/>
      <w:bookmarkStart w:id="1106" w:name="_Toc477342942"/>
      <w:bookmarkStart w:id="1107" w:name="_Toc477347989"/>
      <w:bookmarkStart w:id="1108" w:name="_Toc477348163"/>
      <w:bookmarkStart w:id="1109" w:name="_Toc477349301"/>
      <w:bookmarkStart w:id="1110" w:name="_Toc477351059"/>
      <w:bookmarkStart w:id="1111" w:name="_Toc477352075"/>
      <w:bookmarkStart w:id="1112" w:name="_Toc477352692"/>
      <w:bookmarkStart w:id="1113" w:name="_Toc477352971"/>
      <w:bookmarkStart w:id="1114" w:name="_Toc477353873"/>
      <w:bookmarkStart w:id="1115" w:name="_Toc477353985"/>
      <w:bookmarkStart w:id="1116" w:name="_Toc477354096"/>
      <w:bookmarkStart w:id="1117" w:name="_Toc477357386"/>
      <w:bookmarkStart w:id="1118" w:name="_Toc477357609"/>
      <w:bookmarkStart w:id="1119" w:name="_Toc477357938"/>
      <w:bookmarkStart w:id="1120" w:name="_Toc477358675"/>
      <w:bookmarkStart w:id="1121" w:name="_Toc477367009"/>
      <w:bookmarkStart w:id="1122" w:name="_Toc477368303"/>
      <w:bookmarkStart w:id="1123" w:name="_Toc477368583"/>
      <w:bookmarkStart w:id="1124" w:name="_Toc477368864"/>
      <w:bookmarkStart w:id="1125" w:name="_Toc477513001"/>
      <w:bookmarkStart w:id="1126" w:name="_Toc477513450"/>
      <w:bookmarkStart w:id="1127" w:name="_Toc477513561"/>
      <w:bookmarkStart w:id="1128" w:name="_Toc481487882"/>
      <w:bookmarkStart w:id="1129" w:name="_Toc481487997"/>
      <w:bookmarkStart w:id="1130" w:name="_Toc481490551"/>
      <w:bookmarkStart w:id="1131" w:name="_Toc482359552"/>
      <w:bookmarkStart w:id="1132" w:name="_Toc482725689"/>
      <w:bookmarkStart w:id="1133" w:name="_Toc459222121"/>
      <w:bookmarkStart w:id="1134" w:name="_Toc459223011"/>
      <w:bookmarkStart w:id="1135" w:name="_Toc483214938"/>
      <w:bookmarkStart w:id="1136" w:name="_Toc460331611"/>
      <w:bookmarkStart w:id="1137" w:name="_Toc462055739"/>
      <w:bookmarkStart w:id="1138" w:name="_Toc462131841"/>
      <w:bookmarkStart w:id="1139" w:name="_Toc462146490"/>
      <w:bookmarkStart w:id="1140" w:name="_Toc485997526"/>
      <w:bookmarkStart w:id="1141" w:name="_Toc486004787"/>
      <w:bookmarkStart w:id="1142" w:name="_Toc462746560"/>
      <w:bookmarkStart w:id="1143" w:name="_Toc464562484"/>
      <w:bookmarkStart w:id="1144" w:name="_Toc464564612"/>
      <w:bookmarkStart w:id="1145" w:name="_Toc464570358"/>
      <w:bookmarkStart w:id="1146" w:name="_Toc464571993"/>
      <w:bookmarkStart w:id="1147" w:name="_Toc464573367"/>
      <w:bookmarkStart w:id="1148" w:name="_Toc486239251"/>
      <w:bookmarkStart w:id="1149" w:name="_Toc464574723"/>
      <w:bookmarkStart w:id="1150" w:name="_Toc464576084"/>
      <w:bookmarkStart w:id="1151" w:name="_Toc465347908"/>
      <w:bookmarkStart w:id="1152" w:name="_Toc465870110"/>
      <w:bookmarkStart w:id="1153" w:name="_Toc466034241"/>
      <w:bookmarkStart w:id="1154" w:name="_Toc466034679"/>
      <w:bookmarkStart w:id="1155" w:name="_Toc466035588"/>
      <w:bookmarkStart w:id="1156" w:name="_Toc466036496"/>
      <w:bookmarkStart w:id="1157" w:name="_Toc467230643"/>
      <w:bookmarkStart w:id="1158" w:name="_Toc467231552"/>
      <w:bookmarkStart w:id="1159" w:name="_Toc454616108"/>
      <w:bookmarkStart w:id="1160" w:name="_Toc446687922"/>
      <w:bookmarkStart w:id="1161" w:name="_Toc490654220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r>
        <w:rPr>
          <w:rFonts w:ascii="Verdana" w:hAnsi="Verdana"/>
          <w:kern w:val="0"/>
          <w:sz w:val="28"/>
          <w:szCs w:val="28"/>
        </w:rPr>
        <w:t>控制</w:t>
      </w:r>
      <w:r>
        <w:rPr>
          <w:rFonts w:ascii="Verdana" w:hAnsi="Verdana"/>
          <w:kern w:val="0"/>
          <w:sz w:val="28"/>
          <w:szCs w:val="28"/>
        </w:rPr>
        <w:t>GGSN</w:t>
      </w:r>
      <w:r>
        <w:rPr>
          <w:rFonts w:ascii="Verdana" w:hAnsi="Verdana"/>
          <w:kern w:val="0"/>
          <w:sz w:val="28"/>
          <w:szCs w:val="28"/>
        </w:rPr>
        <w:t>的</w:t>
      </w:r>
      <w:r>
        <w:rPr>
          <w:rFonts w:ascii="Verdana" w:hAnsi="Verdana"/>
          <w:kern w:val="0"/>
          <w:sz w:val="28"/>
          <w:szCs w:val="28"/>
        </w:rPr>
        <w:t>PPP</w:t>
      </w:r>
      <w:r>
        <w:rPr>
          <w:rFonts w:ascii="Verdana" w:hAnsi="Verdana"/>
          <w:kern w:val="0"/>
          <w:sz w:val="28"/>
          <w:szCs w:val="28"/>
        </w:rPr>
        <w:t>连接：</w:t>
      </w:r>
      <w:r>
        <w:rPr>
          <w:rFonts w:ascii="Verdana" w:hAnsi="Verdana"/>
          <w:kern w:val="0"/>
          <w:sz w:val="28"/>
          <w:szCs w:val="28"/>
        </w:rPr>
        <w:t>AT+LSIPCALL</w:t>
      </w:r>
      <w:bookmarkEnd w:id="1159"/>
      <w:bookmarkEnd w:id="1160"/>
      <w:bookmarkEnd w:id="116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62" w:name="_Toc378166928"/>
      <w:bookmarkStart w:id="1163" w:name="_Toc454616552"/>
      <w:bookmarkStart w:id="1164" w:name="_Toc490654445"/>
      <w:bookmarkEnd w:id="116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AT+LSIPCALL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63"/>
      <w:bookmarkEnd w:id="1164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3022"/>
        <w:gridCol w:w="3885"/>
        <w:gridCol w:w="1785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AT+LSIPCALL=&lt;parameter&gt;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+LSIPCALL: &lt;status&gt;[,&lt;ip&gt;]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AT+LSIPCALL?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LSIPCALL: &lt;status&gt;,&lt;ip&gt;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AT+LSIPCALL=?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LSIPCALL: (0-1)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AT+LSIPCALL=1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+LSIPCALL:1,10.165.12.21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AT+LSIPCALL=0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+LSIPCALL:0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65" w:name="_Toc378166929"/>
      <w:bookmarkStart w:id="1166" w:name="_Toc454616553"/>
      <w:bookmarkStart w:id="1167" w:name="_Toc490654446"/>
      <w:bookmarkEnd w:id="116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AT+LSIPCALL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166"/>
      <w:bookmarkEnd w:id="1167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488"/>
        <w:gridCol w:w="4200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&lt;parameter&gt;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断开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PPP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连接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建立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PPP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连接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处于断开状态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处于连接状态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&lt;ip&gt;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网络侧分配的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地址</w:t>
            </w:r>
          </w:p>
        </w:tc>
      </w:tr>
    </w:tbl>
    <w:p w:rsidR="00E31460" w:rsidRDefault="00E31460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>
        <w:rPr>
          <w:rFonts w:ascii="Verdana" w:hAnsi="Verdana" w:cs="Arial"/>
          <w:kern w:val="0"/>
          <w:sz w:val="18"/>
          <w:szCs w:val="18"/>
        </w:rPr>
        <w:t>在使用该指令断开</w:t>
      </w:r>
      <w:r>
        <w:rPr>
          <w:rFonts w:ascii="Verdana" w:hAnsi="Verdana" w:cs="Arial"/>
          <w:kern w:val="0"/>
          <w:sz w:val="18"/>
          <w:szCs w:val="18"/>
        </w:rPr>
        <w:t>PPP</w:t>
      </w:r>
      <w:r>
        <w:rPr>
          <w:rFonts w:ascii="宋体" w:hAnsi="宋体" w:cs="Arial"/>
          <w:kern w:val="0"/>
          <w:sz w:val="18"/>
          <w:szCs w:val="18"/>
        </w:rPr>
        <w:t>连接之前，应该首</w:t>
      </w:r>
      <w:r>
        <w:rPr>
          <w:rFonts w:ascii="Verdana" w:hAnsi="Verdana"/>
          <w:sz w:val="18"/>
          <w:szCs w:val="18"/>
        </w:rPr>
        <w:t>先</w:t>
      </w:r>
      <w:r>
        <w:rPr>
          <w:rFonts w:ascii="Verdana" w:hAnsi="Verdana" w:cs="Arial"/>
          <w:kern w:val="0"/>
          <w:sz w:val="18"/>
          <w:szCs w:val="18"/>
        </w:rPr>
        <w:t>关闭所有之前建立的</w:t>
      </w:r>
      <w:r>
        <w:rPr>
          <w:rFonts w:ascii="Verdana" w:hAnsi="Verdana" w:cs="Arial"/>
          <w:kern w:val="0"/>
          <w:sz w:val="18"/>
          <w:szCs w:val="18"/>
        </w:rPr>
        <w:t>socket</w:t>
      </w:r>
      <w:r>
        <w:rPr>
          <w:rFonts w:ascii="宋体" w:hAnsi="宋体" w:cs="Arial"/>
          <w:kern w:val="0"/>
          <w:sz w:val="18"/>
          <w:szCs w:val="18"/>
        </w:rPr>
        <w:t>，否则执行会返回</w:t>
      </w:r>
      <w:r>
        <w:rPr>
          <w:rFonts w:ascii="Verdana" w:hAnsi="Verdana" w:cs="Arial"/>
          <w:kern w:val="0"/>
          <w:sz w:val="18"/>
          <w:szCs w:val="18"/>
        </w:rPr>
        <w:t>ERROR</w:t>
      </w:r>
      <w:r>
        <w:rPr>
          <w:rFonts w:ascii="宋体" w:hAnsi="宋体" w:cs="Arial"/>
          <w:kern w:val="0"/>
          <w:sz w:val="18"/>
          <w:szCs w:val="18"/>
        </w:rPr>
        <w:t>。</w:t>
      </w:r>
    </w:p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168" w:name="_Toc378167353"/>
      <w:bookmarkStart w:id="1169" w:name="_Toc446687923"/>
      <w:bookmarkStart w:id="1170" w:name="_Toc454616109"/>
      <w:bookmarkStart w:id="1171" w:name="_Toc490654221"/>
      <w:bookmarkEnd w:id="1168"/>
      <w:r>
        <w:rPr>
          <w:rFonts w:ascii="Verdana" w:hAnsi="Verdana"/>
          <w:kern w:val="0"/>
          <w:sz w:val="28"/>
          <w:szCs w:val="28"/>
        </w:rPr>
        <w:lastRenderedPageBreak/>
        <w:t>初始化连接远程主机的新</w:t>
      </w:r>
      <w:r>
        <w:rPr>
          <w:rFonts w:ascii="Verdana" w:hAnsi="Verdana"/>
          <w:kern w:val="0"/>
          <w:sz w:val="28"/>
          <w:szCs w:val="28"/>
        </w:rPr>
        <w:t>SOCKET</w:t>
      </w:r>
      <w:r>
        <w:rPr>
          <w:rFonts w:ascii="Verdana" w:hAnsi="Verdana"/>
          <w:kern w:val="0"/>
          <w:sz w:val="28"/>
          <w:szCs w:val="28"/>
        </w:rPr>
        <w:t>：</w:t>
      </w:r>
      <w:bookmarkStart w:id="1172" w:name="OLE_LINK6"/>
      <w:r>
        <w:rPr>
          <w:rFonts w:ascii="Verdana" w:hAnsi="Verdana"/>
          <w:kern w:val="0"/>
          <w:sz w:val="28"/>
          <w:szCs w:val="28"/>
        </w:rPr>
        <w:t>AT+LSIPOPEN</w:t>
      </w:r>
      <w:bookmarkEnd w:id="1169"/>
      <w:bookmarkEnd w:id="1170"/>
      <w:bookmarkEnd w:id="1171"/>
      <w:bookmarkEnd w:id="117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73" w:name="_Toc378166930"/>
      <w:bookmarkStart w:id="1174" w:name="_Toc454616554"/>
      <w:bookmarkStart w:id="1175" w:name="_Toc490654447"/>
      <w:bookmarkEnd w:id="117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AT+LSIPOPEN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74"/>
      <w:bookmarkEnd w:id="1175"/>
    </w:p>
    <w:tbl>
      <w:tblPr>
        <w:tblW w:w="0" w:type="auto"/>
        <w:tblInd w:w="108" w:type="dxa"/>
        <w:tblLayout w:type="fixed"/>
        <w:tblLook w:val="0000"/>
      </w:tblPr>
      <w:tblGrid>
        <w:gridCol w:w="1019"/>
        <w:gridCol w:w="3095"/>
        <w:gridCol w:w="3492"/>
        <w:gridCol w:w="2054"/>
      </w:tblGrid>
      <w:tr w:rsidR="00E31460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AT+LSIPOPEN=&lt;Socket_ID&gt;,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&lt;Source_Port&gt;,&lt;Remote_IP&gt;,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&lt;Remote_Port&gt;,&lt;Protocol&gt;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+LSIPOPEN=&lt;Socket_ID&gt;,&lt;status&gt;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LSIPOPEN?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+LSIPOPEN:1,2,3,4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,5,6,7,8,9,10</w:t>
            </w:r>
          </w:p>
          <w:p w:rsidR="00E31460" w:rsidRDefault="00E31460">
            <w:pPr>
              <w:autoSpaceDE w:val="0"/>
              <w:autoSpaceDN w:val="0"/>
              <w:adjustRightInd w:val="0"/>
              <w:ind w:right="78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LSIPOPEN=?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+LSIPOPEN: ( socket_ID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),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(source_port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(Destination_IP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),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(destination_port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),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(protocol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AT+LSIPOPEN =1,0,"www.baidu.com",80,0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+LSIPOPEN=1,1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表示成功</w:t>
            </w:r>
          </w:p>
        </w:tc>
      </w:tr>
      <w:tr w:rsidR="00E31460"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LSIPOPEN?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+LSIPOPEN:1,2,3,4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,5,6,7,8,9,10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76" w:name="_Toc378166931"/>
      <w:bookmarkStart w:id="1177" w:name="_Toc454616555"/>
      <w:bookmarkStart w:id="1178" w:name="_Toc490654448"/>
      <w:bookmarkEnd w:id="117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AT+LSIPOPEN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177"/>
      <w:bookmarkEnd w:id="1178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593"/>
        <w:gridCol w:w="409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&lt;Source_Port&gt;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0-65535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&lt;Remote_IP&gt;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可为以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分隔的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或者域名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&lt;Remote_Port&gt;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远程主机端口号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&lt;Protocol&gt;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TCP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UDP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表示初始化失败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表示初始化成功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179" w:name="_Toc378167354"/>
      <w:bookmarkStart w:id="1180" w:name="_Toc446687924"/>
      <w:bookmarkStart w:id="1181" w:name="_Toc454616110"/>
      <w:bookmarkStart w:id="1182" w:name="_Toc490654222"/>
      <w:bookmarkEnd w:id="1179"/>
      <w:r>
        <w:rPr>
          <w:rFonts w:ascii="Verdana" w:hAnsi="Verdana"/>
          <w:kern w:val="0"/>
          <w:sz w:val="28"/>
          <w:szCs w:val="28"/>
        </w:rPr>
        <w:t>关闭</w:t>
      </w:r>
      <w:r>
        <w:rPr>
          <w:rFonts w:ascii="Verdana" w:hAnsi="Verdana"/>
          <w:kern w:val="0"/>
          <w:sz w:val="28"/>
          <w:szCs w:val="28"/>
        </w:rPr>
        <w:t>SOCKET</w:t>
      </w:r>
      <w:r>
        <w:rPr>
          <w:rFonts w:ascii="Verdana" w:hAnsi="Verdana"/>
          <w:kern w:val="0"/>
          <w:sz w:val="28"/>
          <w:szCs w:val="28"/>
        </w:rPr>
        <w:t>连接：</w:t>
      </w:r>
      <w:bookmarkStart w:id="1183" w:name="OLE_LINK9"/>
      <w:r>
        <w:rPr>
          <w:rFonts w:ascii="Verdana" w:hAnsi="Verdana"/>
          <w:kern w:val="0"/>
          <w:sz w:val="28"/>
          <w:szCs w:val="28"/>
        </w:rPr>
        <w:t>AT+LSIPCLOSE</w:t>
      </w:r>
      <w:bookmarkEnd w:id="1180"/>
      <w:bookmarkEnd w:id="1181"/>
      <w:bookmarkEnd w:id="1182"/>
      <w:bookmarkEnd w:id="118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84" w:name="_Toc378166932"/>
      <w:bookmarkStart w:id="1185" w:name="_Toc454616556"/>
      <w:bookmarkStart w:id="1186" w:name="_Toc490654449"/>
      <w:bookmarkEnd w:id="118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AT+LSIPCLOSE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85"/>
      <w:bookmarkEnd w:id="1186"/>
    </w:p>
    <w:tbl>
      <w:tblPr>
        <w:tblW w:w="0" w:type="auto"/>
        <w:tblInd w:w="108" w:type="dxa"/>
        <w:tblLayout w:type="fixed"/>
        <w:tblLook w:val="0000"/>
      </w:tblPr>
      <w:tblGrid>
        <w:gridCol w:w="1050"/>
        <w:gridCol w:w="2940"/>
        <w:gridCol w:w="3570"/>
        <w:gridCol w:w="2100"/>
      </w:tblGrid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AT+LSIPCLOSE=&lt;Socket_ID&gt;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+LSIPCLOSE =&lt;Socket_ID&gt;,&lt;send data&gt;,&lt;receive data&gt;,&lt; close type&gt;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AT+LSIPCLOSE?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+LSIPCLOSE:sock_num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该指令可返回当前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打开的链路号</w:t>
            </w: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AT+LSIPCLOSE=?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+LSIPCLOSE:&lt; socket_ID&gt;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列表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AT+LSIPCLOSE?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+LSIPCLOSE:1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,2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链路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和链路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处于活跃状态</w:t>
            </w:r>
          </w:p>
        </w:tc>
      </w:tr>
      <w:tr w:rsidR="00E31460"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AT+LSIPCLOSE=?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+LSIPCLOSE:(1-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1187" w:name="OLE_LINK2"/>
            <w:r>
              <w:rPr>
                <w:rFonts w:ascii="Verdana" w:hAnsi="Verdana" w:cs="Arial"/>
                <w:kern w:val="0"/>
                <w:sz w:val="18"/>
                <w:szCs w:val="18"/>
              </w:rPr>
              <w:t>AT+LSIPCLOSE</w:t>
            </w:r>
            <w:bookmarkEnd w:id="1187"/>
            <w:r>
              <w:rPr>
                <w:rFonts w:ascii="Verdana" w:hAnsi="Verdana" w:cs="Arial"/>
                <w:kern w:val="0"/>
                <w:sz w:val="18"/>
                <w:szCs w:val="18"/>
              </w:rPr>
              <w:t>=1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,2,3,4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bookmarkStart w:id="1188" w:name="OLE_LINK82"/>
            <w:bookmarkStart w:id="1189" w:name="OLE_LINK83"/>
            <w:r>
              <w:rPr>
                <w:rFonts w:ascii="Verdana" w:hAnsi="Verdana" w:cs="Arial"/>
                <w:kern w:val="0"/>
                <w:sz w:val="18"/>
                <w:szCs w:val="18"/>
              </w:rPr>
              <w:t>+LSIPCLOSE:1,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3,4</w:t>
            </w:r>
          </w:p>
          <w:bookmarkEnd w:id="1188"/>
          <w:bookmarkEnd w:id="1189"/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90" w:name="_Toc378166933"/>
      <w:bookmarkStart w:id="1191" w:name="_Toc454616557"/>
      <w:bookmarkStart w:id="1192" w:name="_Toc490654450"/>
      <w:bookmarkEnd w:id="119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159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AT+LSIPCLOSE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191"/>
      <w:bookmarkEnd w:id="1192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2794"/>
        <w:gridCol w:w="4894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&lt;send data&gt;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0-65535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整数值，表示从该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建立后发送了多少数据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&lt;receive data&gt;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整数值，表示从该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建立后接收了多少数据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&lt;close type&gt;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连接被正确的关闭。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连接关闭失败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&lt;Protocol&gt;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TCP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UDP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表示初始化失败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表示初始化成功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193" w:name="_Toc378167355"/>
      <w:bookmarkStart w:id="1194" w:name="_Toc454616111"/>
      <w:bookmarkStart w:id="1195" w:name="_Toc446687925"/>
      <w:bookmarkStart w:id="1196" w:name="_Toc490654223"/>
      <w:bookmarkEnd w:id="1193"/>
      <w:r>
        <w:rPr>
          <w:rFonts w:ascii="Verdana" w:hAnsi="Verdana"/>
          <w:kern w:val="0"/>
          <w:sz w:val="28"/>
          <w:szCs w:val="28"/>
        </w:rPr>
        <w:t>建立</w:t>
      </w:r>
      <w:r>
        <w:rPr>
          <w:rFonts w:ascii="Verdana" w:hAnsi="Verdana"/>
          <w:kern w:val="0"/>
          <w:sz w:val="28"/>
          <w:szCs w:val="28"/>
        </w:rPr>
        <w:t>TCP</w:t>
      </w:r>
      <w:r>
        <w:rPr>
          <w:rFonts w:ascii="Verdana" w:hAnsi="Verdana"/>
          <w:kern w:val="0"/>
          <w:sz w:val="28"/>
          <w:szCs w:val="28"/>
        </w:rPr>
        <w:t>或</w:t>
      </w:r>
      <w:r>
        <w:rPr>
          <w:rFonts w:ascii="Verdana" w:hAnsi="Verdana"/>
          <w:kern w:val="0"/>
          <w:sz w:val="28"/>
          <w:szCs w:val="28"/>
        </w:rPr>
        <w:t>UDP</w:t>
      </w:r>
      <w:r>
        <w:rPr>
          <w:rFonts w:ascii="Verdana" w:hAnsi="Verdana"/>
          <w:kern w:val="0"/>
          <w:sz w:val="28"/>
          <w:szCs w:val="28"/>
        </w:rPr>
        <w:t>服务器：</w:t>
      </w:r>
      <w:bookmarkStart w:id="1197" w:name="OLE_LINK1"/>
      <w:r>
        <w:rPr>
          <w:rFonts w:ascii="Verdana" w:hAnsi="Verdana"/>
          <w:kern w:val="0"/>
          <w:sz w:val="28"/>
          <w:szCs w:val="28"/>
        </w:rPr>
        <w:t>AT+LSIPLISTEN</w:t>
      </w:r>
      <w:bookmarkEnd w:id="1194"/>
      <w:bookmarkEnd w:id="1195"/>
      <w:bookmarkEnd w:id="1196"/>
    </w:p>
    <w:bookmarkEnd w:id="1197"/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>该指令通过建立</w:t>
      </w:r>
      <w:r>
        <w:rPr>
          <w:rFonts w:ascii="Verdana" w:hAnsi="Verdana" w:cs="宋体"/>
          <w:spacing w:val="-7"/>
          <w:kern w:val="0"/>
          <w:position w:val="-2"/>
        </w:rPr>
        <w:t>TCP</w:t>
      </w:r>
      <w:r>
        <w:rPr>
          <w:rFonts w:ascii="宋体" w:hAnsi="宋体" w:cs="宋体"/>
          <w:spacing w:val="-7"/>
          <w:kern w:val="0"/>
          <w:position w:val="-2"/>
        </w:rPr>
        <w:t>或者</w:t>
      </w:r>
      <w:r>
        <w:rPr>
          <w:rFonts w:ascii="Verdana" w:hAnsi="Verdana" w:cs="宋体"/>
          <w:spacing w:val="-7"/>
          <w:kern w:val="0"/>
          <w:position w:val="-2"/>
        </w:rPr>
        <w:t>UDP</w:t>
      </w:r>
      <w:r>
        <w:rPr>
          <w:rFonts w:ascii="宋体" w:hAnsi="宋体" w:cs="宋体"/>
          <w:spacing w:val="-7"/>
          <w:kern w:val="0"/>
          <w:position w:val="-2"/>
        </w:rPr>
        <w:t>服务器，来接收响应远程的</w:t>
      </w:r>
      <w:r>
        <w:rPr>
          <w:rFonts w:ascii="Verdana" w:hAnsi="Verdana" w:cs="宋体"/>
          <w:spacing w:val="-7"/>
          <w:kern w:val="0"/>
          <w:position w:val="-2"/>
        </w:rPr>
        <w:t>socket</w:t>
      </w:r>
      <w:r>
        <w:rPr>
          <w:rFonts w:ascii="宋体" w:hAnsi="宋体" w:cs="宋体"/>
          <w:spacing w:val="-7"/>
          <w:kern w:val="0"/>
          <w:position w:val="-2"/>
        </w:rPr>
        <w:t>连接请求。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198" w:name="_Toc378166934"/>
      <w:bookmarkStart w:id="1199" w:name="_Toc454616558"/>
      <w:bookmarkStart w:id="1200" w:name="_Toc490654451"/>
      <w:bookmarkEnd w:id="119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AT+LSIPLISTEN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199"/>
      <w:bookmarkEnd w:id="1200"/>
    </w:p>
    <w:tbl>
      <w:tblPr>
        <w:tblW w:w="0" w:type="auto"/>
        <w:tblInd w:w="108" w:type="dxa"/>
        <w:tblLayout w:type="fixed"/>
        <w:tblLook w:val="0000"/>
      </w:tblPr>
      <w:tblGrid>
        <w:gridCol w:w="1072"/>
        <w:gridCol w:w="2557"/>
        <w:gridCol w:w="3301"/>
        <w:gridCol w:w="2730"/>
      </w:tblGrid>
      <w:tr w:rsidR="00E3146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AT+LSIPLISTEN=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&lt;protocal&gt;,&lt;port&gt;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同时只能有一个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服务器工作</w:t>
            </w:r>
          </w:p>
        </w:tc>
      </w:tr>
      <w:tr w:rsidR="00E3146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LSIPLISTEN?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AT+LSIPLISTEN=?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+LSIPLISTEN: &lt;protocal&gt;,&lt;port&gt;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AT+LSIPLISTEN=?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+LSIPLISTEN:(0-1),(0-65535)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10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AT+LSIPLISTEN=0,8000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01" w:name="_Toc378166935"/>
      <w:bookmarkStart w:id="1202" w:name="_Toc454616559"/>
      <w:bookmarkStart w:id="1203" w:name="_Toc490654452"/>
      <w:bookmarkEnd w:id="120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AT+LSIPLISTEN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02"/>
      <w:bookmarkEnd w:id="1203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2858"/>
        <w:gridCol w:w="4830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&lt;protocol&gt;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TCP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UDP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协议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&lt;port&gt;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0-65535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用来监听远程主机连接的端口</w:t>
            </w:r>
          </w:p>
        </w:tc>
      </w:tr>
    </w:tbl>
    <w:p w:rsidR="00E31460" w:rsidRDefault="00E31460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>
        <w:rPr>
          <w:rFonts w:ascii="Verdana" w:hAnsi="Verdana" w:cs="Arial"/>
          <w:kern w:val="0"/>
          <w:sz w:val="18"/>
          <w:szCs w:val="18"/>
        </w:rPr>
        <w:t>如果远程主机连接本地服务器的请求被接收，那么将通过</w:t>
      </w:r>
      <w:r>
        <w:rPr>
          <w:rFonts w:ascii="Verdana" w:hAnsi="Verdana" w:cs="Arial"/>
          <w:kern w:val="0"/>
          <w:sz w:val="18"/>
          <w:szCs w:val="18"/>
        </w:rPr>
        <w:t>+LSIPACCEPT=socket_id</w:t>
      </w:r>
      <w:r>
        <w:rPr>
          <w:rFonts w:ascii="宋体" w:hAnsi="宋体" w:cs="Arial"/>
          <w:kern w:val="0"/>
          <w:sz w:val="18"/>
          <w:szCs w:val="18"/>
        </w:rPr>
        <w:t>上报给</w:t>
      </w:r>
      <w:r>
        <w:rPr>
          <w:rFonts w:ascii="Verdana" w:hAnsi="Verdana" w:cs="Arial"/>
          <w:kern w:val="0"/>
          <w:sz w:val="18"/>
          <w:szCs w:val="18"/>
        </w:rPr>
        <w:t>AT</w:t>
      </w:r>
      <w:r>
        <w:rPr>
          <w:rFonts w:ascii="宋体" w:hAnsi="宋体" w:cs="Arial"/>
          <w:kern w:val="0"/>
          <w:sz w:val="18"/>
          <w:szCs w:val="18"/>
        </w:rPr>
        <w:t>口，表示远程主机连接已被接受。</w:t>
      </w:r>
    </w:p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04" w:name="_Toc378167356"/>
      <w:bookmarkStart w:id="1205" w:name="_Toc454616112"/>
      <w:bookmarkStart w:id="1206" w:name="_Toc446687926"/>
      <w:bookmarkStart w:id="1207" w:name="_Toc490654224"/>
      <w:bookmarkEnd w:id="1204"/>
      <w:r>
        <w:rPr>
          <w:rFonts w:ascii="Verdana" w:hAnsi="Verdana"/>
          <w:kern w:val="0"/>
          <w:sz w:val="28"/>
          <w:szCs w:val="28"/>
        </w:rPr>
        <w:t>关闭</w:t>
      </w:r>
      <w:r>
        <w:rPr>
          <w:rFonts w:ascii="Verdana" w:hAnsi="Verdana"/>
          <w:kern w:val="0"/>
          <w:sz w:val="28"/>
          <w:szCs w:val="28"/>
        </w:rPr>
        <w:t>TCP</w:t>
      </w:r>
      <w:r>
        <w:rPr>
          <w:rFonts w:ascii="Verdana" w:hAnsi="Verdana"/>
          <w:kern w:val="0"/>
          <w:sz w:val="28"/>
          <w:szCs w:val="28"/>
        </w:rPr>
        <w:t>或</w:t>
      </w:r>
      <w:r>
        <w:rPr>
          <w:rFonts w:ascii="Verdana" w:hAnsi="Verdana"/>
          <w:kern w:val="0"/>
          <w:sz w:val="28"/>
          <w:szCs w:val="28"/>
        </w:rPr>
        <w:t>UDP</w:t>
      </w:r>
      <w:r>
        <w:rPr>
          <w:rFonts w:ascii="Verdana" w:hAnsi="Verdana"/>
          <w:kern w:val="0"/>
          <w:sz w:val="28"/>
          <w:szCs w:val="28"/>
        </w:rPr>
        <w:t>服务器：</w:t>
      </w:r>
      <w:r>
        <w:rPr>
          <w:rFonts w:ascii="Verdana" w:hAnsi="Verdana"/>
          <w:kern w:val="0"/>
          <w:sz w:val="28"/>
          <w:szCs w:val="28"/>
        </w:rPr>
        <w:t>AT+LSIPSRVCLOSE</w:t>
      </w:r>
      <w:bookmarkEnd w:id="1205"/>
      <w:bookmarkEnd w:id="1206"/>
      <w:bookmarkEnd w:id="120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08" w:name="_Toc378166936"/>
      <w:bookmarkStart w:id="1209" w:name="_Toc454616560"/>
      <w:bookmarkStart w:id="1210" w:name="_Toc490654453"/>
      <w:bookmarkEnd w:id="120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AT+LSIPSRVCLOSE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09"/>
      <w:bookmarkEnd w:id="1210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2917"/>
        <w:gridCol w:w="3255"/>
        <w:gridCol w:w="2520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+LSIPSRVCLOSE:&lt;close type&gt;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AT+LSIPSRVCLOSE?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AT+LSIPSRVCLOSE=?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没有服务器存在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+LSIPSRVCLOSE:0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成功关闭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AT+LSIPSRVCLOSE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关闭失败，因为之前已经关闭过了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11" w:name="_Toc378166937"/>
      <w:bookmarkStart w:id="1212" w:name="_Toc454616561"/>
      <w:bookmarkStart w:id="1213" w:name="_Toc490654454"/>
      <w:bookmarkEnd w:id="121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AT+LSIPSRVCLOSE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12"/>
      <w:bookmarkEnd w:id="1213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593"/>
        <w:gridCol w:w="409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&lt;close type&gt;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服务器连接被正确的关闭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socket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服务器连接关闭失败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14" w:name="_Toc378167357"/>
      <w:bookmarkStart w:id="1215" w:name="_Toc454616113"/>
      <w:bookmarkStart w:id="1216" w:name="_Toc446687927"/>
      <w:bookmarkStart w:id="1217" w:name="_Toc490654225"/>
      <w:bookmarkEnd w:id="1214"/>
      <w:r>
        <w:rPr>
          <w:rFonts w:ascii="Verdana" w:hAnsi="Verdana"/>
          <w:kern w:val="0"/>
          <w:sz w:val="28"/>
          <w:szCs w:val="28"/>
        </w:rPr>
        <w:t>发送数据到</w:t>
      </w:r>
      <w:r>
        <w:rPr>
          <w:rFonts w:ascii="Verdana" w:hAnsi="Verdana"/>
          <w:kern w:val="0"/>
          <w:sz w:val="28"/>
          <w:szCs w:val="28"/>
        </w:rPr>
        <w:t>SOCKET</w:t>
      </w:r>
      <w:r>
        <w:rPr>
          <w:rFonts w:ascii="Verdana" w:hAnsi="Verdana"/>
          <w:kern w:val="0"/>
          <w:sz w:val="28"/>
          <w:szCs w:val="28"/>
        </w:rPr>
        <w:t>缓存中：</w:t>
      </w:r>
      <w:bookmarkStart w:id="1218" w:name="OLE_LINK10"/>
      <w:r>
        <w:rPr>
          <w:rFonts w:ascii="Verdana" w:hAnsi="Verdana"/>
          <w:kern w:val="0"/>
          <w:sz w:val="28"/>
          <w:szCs w:val="28"/>
        </w:rPr>
        <w:t>AT+LSIPSEND</w:t>
      </w:r>
      <w:bookmarkEnd w:id="1215"/>
      <w:bookmarkEnd w:id="1216"/>
      <w:bookmarkEnd w:id="121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19" w:name="_Toc378166938"/>
      <w:bookmarkStart w:id="1220" w:name="_Toc454616562"/>
      <w:bookmarkStart w:id="1221" w:name="_Toc490654455"/>
      <w:bookmarkEnd w:id="1218"/>
      <w:bookmarkEnd w:id="121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AT+LSIPSEND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20"/>
      <w:bookmarkEnd w:id="1221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2417"/>
        <w:gridCol w:w="2915"/>
        <w:gridCol w:w="3360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AT+LSIPSEND=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&lt;Socket_ID&gt;,&lt;Data&gt;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+LSIPSEND: &lt;Socket_ID&gt;,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&lt;free_size&gt;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AT+LSIPSEND?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&lt;Socket_ID&gt;,&lt;FreeSize&gt;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AT+LSIPSEND=?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+LSIPSEND:&lt;Socket_ID &gt;, 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”data”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AT+LSIPSEND=?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+LSIPSEND:(1-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),"data"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LSIPSEND?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+LSIPSEND:1,1372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+LSIPSEND:2,1268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Socket id1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的缓存大小为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1372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id2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的缓存大小为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1268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AT+LSIPSEND =1,"313233"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+LSIPSEND:1,1369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向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 1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中发送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个字节后，剩余缓存大小为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1369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22" w:name="_Toc378166939"/>
      <w:bookmarkStart w:id="1223" w:name="_Toc454616563"/>
      <w:bookmarkStart w:id="1224" w:name="_Toc490654456"/>
      <w:bookmarkEnd w:id="122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AT+LSIPSEND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23"/>
      <w:bookmarkEnd w:id="1224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173"/>
        <w:gridCol w:w="451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0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&lt;free_size&gt;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整数值，分配给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使用的缓存空间大小</w:t>
            </w:r>
          </w:p>
        </w:tc>
      </w:tr>
    </w:tbl>
    <w:p w:rsidR="00E31460" w:rsidRDefault="00E31460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>
        <w:rPr>
          <w:rFonts w:ascii="Verdana" w:hAnsi="Verdana" w:cs="Arial"/>
          <w:kern w:val="0"/>
          <w:sz w:val="18"/>
          <w:szCs w:val="18"/>
        </w:rPr>
        <w:t>如果接收到来自远程主机的数据时，如果是</w:t>
      </w:r>
      <w:r>
        <w:rPr>
          <w:rFonts w:ascii="Verdana" w:hAnsi="Verdana" w:cs="Arial"/>
          <w:kern w:val="0"/>
          <w:sz w:val="18"/>
          <w:szCs w:val="18"/>
        </w:rPr>
        <w:t>TCP SOCKET</w:t>
      </w:r>
      <w:r>
        <w:rPr>
          <w:rFonts w:ascii="宋体" w:hAnsi="宋体" w:cs="Arial"/>
          <w:kern w:val="0"/>
          <w:sz w:val="18"/>
          <w:szCs w:val="18"/>
        </w:rPr>
        <w:t>，</w:t>
      </w:r>
      <w:r>
        <w:rPr>
          <w:rFonts w:ascii="Verdana" w:hAnsi="Verdana" w:cs="Arial"/>
          <w:kern w:val="0"/>
          <w:sz w:val="18"/>
          <w:szCs w:val="18"/>
        </w:rPr>
        <w:t>”+LSIPRTCP=sock_num,”data””</w:t>
      </w:r>
      <w:r>
        <w:rPr>
          <w:rFonts w:ascii="宋体" w:hAnsi="宋体" w:cs="Arial"/>
          <w:kern w:val="0"/>
          <w:sz w:val="18"/>
          <w:szCs w:val="18"/>
        </w:rPr>
        <w:t>将上报到</w:t>
      </w:r>
      <w:r>
        <w:rPr>
          <w:rFonts w:ascii="Verdana" w:hAnsi="Verdana" w:cs="Arial"/>
          <w:kern w:val="0"/>
          <w:sz w:val="18"/>
          <w:szCs w:val="18"/>
        </w:rPr>
        <w:t>AT</w:t>
      </w:r>
      <w:r>
        <w:rPr>
          <w:rFonts w:ascii="宋体" w:hAnsi="宋体" w:cs="Arial"/>
          <w:kern w:val="0"/>
          <w:sz w:val="18"/>
          <w:szCs w:val="18"/>
        </w:rPr>
        <w:t>口；如果是</w:t>
      </w:r>
      <w:r>
        <w:rPr>
          <w:rFonts w:ascii="Verdana" w:hAnsi="Verdana" w:cs="Arial"/>
          <w:kern w:val="0"/>
          <w:sz w:val="18"/>
          <w:szCs w:val="18"/>
        </w:rPr>
        <w:t>UDP SOCKET</w:t>
      </w:r>
      <w:r>
        <w:rPr>
          <w:rFonts w:ascii="宋体" w:hAnsi="宋体" w:cs="Arial"/>
          <w:kern w:val="0"/>
          <w:sz w:val="18"/>
          <w:szCs w:val="18"/>
        </w:rPr>
        <w:t>，</w:t>
      </w:r>
      <w:r>
        <w:rPr>
          <w:rFonts w:ascii="Verdana" w:hAnsi="Verdana" w:cs="Arial"/>
          <w:kern w:val="0"/>
          <w:sz w:val="18"/>
          <w:szCs w:val="18"/>
        </w:rPr>
        <w:t>“+LSIPRUDP=sock_num,”data””</w:t>
      </w:r>
      <w:r>
        <w:rPr>
          <w:rFonts w:ascii="宋体" w:hAnsi="宋体" w:cs="Arial"/>
          <w:kern w:val="0"/>
          <w:sz w:val="18"/>
          <w:szCs w:val="18"/>
        </w:rPr>
        <w:t>将上报到</w:t>
      </w:r>
      <w:r>
        <w:rPr>
          <w:rFonts w:ascii="Verdana" w:hAnsi="Verdana" w:cs="Arial"/>
          <w:kern w:val="0"/>
          <w:sz w:val="18"/>
          <w:szCs w:val="18"/>
        </w:rPr>
        <w:t>AT</w:t>
      </w:r>
      <w:r>
        <w:rPr>
          <w:rFonts w:ascii="宋体" w:hAnsi="宋体" w:cs="Arial"/>
          <w:kern w:val="0"/>
          <w:sz w:val="18"/>
          <w:szCs w:val="18"/>
        </w:rPr>
        <w:t>口。</w:t>
      </w:r>
    </w:p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25" w:name="_Toc378167358"/>
      <w:bookmarkStart w:id="1226" w:name="_Toc454616114"/>
      <w:bookmarkStart w:id="1227" w:name="_Toc446687928"/>
      <w:bookmarkStart w:id="1228" w:name="_Toc490654226"/>
      <w:bookmarkEnd w:id="1225"/>
      <w:r>
        <w:rPr>
          <w:rFonts w:ascii="Verdana" w:hAnsi="Verdana"/>
          <w:kern w:val="0"/>
          <w:sz w:val="28"/>
          <w:szCs w:val="28"/>
        </w:rPr>
        <w:t>发送缓存数据到远程主机：</w:t>
      </w:r>
      <w:bookmarkStart w:id="1229" w:name="OLE_LINK11"/>
      <w:r>
        <w:rPr>
          <w:rFonts w:ascii="Verdana" w:hAnsi="Verdana"/>
          <w:kern w:val="0"/>
          <w:sz w:val="28"/>
          <w:szCs w:val="28"/>
        </w:rPr>
        <w:t>AT+LSIPPUSH</w:t>
      </w:r>
      <w:bookmarkEnd w:id="1226"/>
      <w:bookmarkEnd w:id="1227"/>
      <w:bookmarkEnd w:id="1228"/>
      <w:bookmarkEnd w:id="122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30" w:name="_Toc378166940"/>
      <w:bookmarkStart w:id="1231" w:name="_Toc454616564"/>
      <w:bookmarkStart w:id="1232" w:name="_Toc490654457"/>
      <w:bookmarkEnd w:id="123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AT+LSIPPUSH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31"/>
      <w:bookmarkEnd w:id="1232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3057"/>
        <w:gridCol w:w="2821"/>
        <w:gridCol w:w="2814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AT+LSIPPUSH =&lt;Socket_ID&gt;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LSIPPUSH?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+LSIPPUSH: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列出所有活跃的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 LSIPPUSH =?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+LSIPPUSH:&lt;Socket_ID&gt;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AT+LSIPPUSH =?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LSIPPUSH:(1-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AT+LSIPPUSH?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+LSIPPUSH:1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当前活跃的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有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AT+LSIPPUSH=1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发送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id1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中的缓存数据到远程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33" w:name="_Toc378166941"/>
      <w:bookmarkStart w:id="1234" w:name="_Toc454616565"/>
      <w:bookmarkStart w:id="1235" w:name="_Toc490654458"/>
      <w:bookmarkEnd w:id="123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AT+LSIPPUSH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34"/>
      <w:bookmarkEnd w:id="1235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2333"/>
        <w:gridCol w:w="535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5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36" w:name="_Toc378167359"/>
      <w:bookmarkStart w:id="1237" w:name="_Toc446687929"/>
      <w:bookmarkStart w:id="1238" w:name="_Toc454616115"/>
      <w:bookmarkStart w:id="1239" w:name="_Toc490654227"/>
      <w:bookmarkEnd w:id="1236"/>
      <w:r>
        <w:rPr>
          <w:rFonts w:ascii="Verdana" w:hAnsi="Verdana"/>
          <w:kern w:val="0"/>
          <w:sz w:val="28"/>
          <w:szCs w:val="28"/>
        </w:rPr>
        <w:t>清除</w:t>
      </w:r>
      <w:r>
        <w:rPr>
          <w:rFonts w:ascii="Verdana" w:hAnsi="Verdana"/>
          <w:kern w:val="0"/>
          <w:sz w:val="28"/>
          <w:szCs w:val="28"/>
        </w:rPr>
        <w:t>SOECKET</w:t>
      </w:r>
      <w:r>
        <w:rPr>
          <w:rFonts w:ascii="Verdana" w:hAnsi="Verdana"/>
          <w:kern w:val="0"/>
          <w:sz w:val="28"/>
          <w:szCs w:val="28"/>
        </w:rPr>
        <w:t>缓存中的所有数据：</w:t>
      </w:r>
      <w:bookmarkStart w:id="1240" w:name="OLE_LINK12"/>
      <w:r>
        <w:rPr>
          <w:rFonts w:ascii="Verdana" w:hAnsi="Verdana"/>
          <w:kern w:val="0"/>
          <w:sz w:val="28"/>
          <w:szCs w:val="28"/>
        </w:rPr>
        <w:t>AT+LSIPFLUSH</w:t>
      </w:r>
      <w:bookmarkEnd w:id="1237"/>
      <w:bookmarkEnd w:id="1238"/>
      <w:bookmarkEnd w:id="1239"/>
      <w:bookmarkEnd w:id="124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41" w:name="_Toc378166942"/>
      <w:bookmarkStart w:id="1242" w:name="_Toc454616566"/>
      <w:bookmarkStart w:id="1243" w:name="_Toc490654459"/>
      <w:bookmarkEnd w:id="124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AT+LSIPFLUSH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42"/>
      <w:bookmarkEnd w:id="1243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2016"/>
        <w:gridCol w:w="3946"/>
        <w:gridCol w:w="2730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AT+LSIPFLUSH=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LSIPFLUSH: &lt;status&gt;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AT+LSIPFLUSH?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+LSIPFLUSH: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列出所有活跃的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AT+LSIPFLUSH=?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LSIPFLUSH:&lt;Socket_ID&gt;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AT+LSIPFLUSH=?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LSIPFLUSH:(1-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)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AT+LSIPFLUSH?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 LSIPFLUSH:1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当前活跃的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有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AT+LSIPFLUSH=1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+LSIPFLUSH:1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清除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socket id1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中的缓存数据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44" w:name="_Toc378166943"/>
      <w:bookmarkStart w:id="1245" w:name="_Toc454616567"/>
      <w:bookmarkStart w:id="1246" w:name="_Toc490654460"/>
      <w:bookmarkEnd w:id="124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169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AT+LSIPFLUSH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45"/>
      <w:bookmarkEnd w:id="1246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4223"/>
        <w:gridCol w:w="346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&lt;Socket_ID&gt;</w:t>
            </w: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整数值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表示成功清除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47" w:name="_Toc378167360"/>
      <w:bookmarkStart w:id="1248" w:name="_Toc454616116"/>
      <w:bookmarkStart w:id="1249" w:name="_Toc446687930"/>
      <w:bookmarkEnd w:id="1247"/>
      <w:r>
        <w:rPr>
          <w:rFonts w:ascii="Verdana" w:hAnsi="Verdana" w:hint="eastAsia"/>
          <w:kern w:val="0"/>
          <w:sz w:val="28"/>
          <w:szCs w:val="28"/>
        </w:rPr>
        <w:t xml:space="preserve"> </w:t>
      </w:r>
      <w:bookmarkStart w:id="1250" w:name="_Toc490654228"/>
      <w:r>
        <w:rPr>
          <w:rFonts w:ascii="Verdana" w:hAnsi="Verdana"/>
          <w:kern w:val="0"/>
          <w:sz w:val="28"/>
          <w:szCs w:val="28"/>
        </w:rPr>
        <w:t>查询域名对应的</w:t>
      </w:r>
      <w:r>
        <w:rPr>
          <w:rFonts w:ascii="Verdana" w:hAnsi="Verdana"/>
          <w:kern w:val="0"/>
          <w:sz w:val="28"/>
          <w:szCs w:val="28"/>
        </w:rPr>
        <w:t>IP</w:t>
      </w:r>
      <w:r>
        <w:rPr>
          <w:rFonts w:ascii="Verdana" w:hAnsi="Verdana"/>
          <w:kern w:val="0"/>
          <w:sz w:val="28"/>
          <w:szCs w:val="28"/>
        </w:rPr>
        <w:t>地址：</w:t>
      </w:r>
      <w:r>
        <w:rPr>
          <w:rFonts w:ascii="Verdana" w:hAnsi="Verdana"/>
          <w:kern w:val="0"/>
          <w:sz w:val="28"/>
          <w:szCs w:val="28"/>
        </w:rPr>
        <w:t>AT+LSIPDNSR</w:t>
      </w:r>
      <w:bookmarkEnd w:id="1248"/>
      <w:bookmarkEnd w:id="1249"/>
      <w:bookmarkEnd w:id="125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51" w:name="_Toc378166944"/>
      <w:bookmarkStart w:id="1252" w:name="_Toc454616568"/>
      <w:bookmarkStart w:id="1253" w:name="_Toc490654461"/>
      <w:bookmarkEnd w:id="125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AT+LSIPDNSR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52"/>
      <w:bookmarkEnd w:id="1253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3442"/>
        <w:gridCol w:w="3150"/>
        <w:gridCol w:w="2100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AT+LSIPDNSR =&lt;address&gt;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+LSIPDNSR:&lt;ip address&gt;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AT+LSIPDNSR?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ERROR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AT+LSIPDNSR=?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+LSIPDNSR:”address”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AT+LSIPDNSR=?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+LSIPDNSR:”address”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AT+LSIPDNSR="www.baidu.com"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+LSIPDNSR:202.108.22.142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54" w:name="_Toc378166945"/>
      <w:bookmarkStart w:id="1255" w:name="_Toc454616569"/>
      <w:bookmarkStart w:id="1256" w:name="_Toc490654462"/>
      <w:bookmarkEnd w:id="125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AT+LSIPDNSR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55"/>
      <w:bookmarkEnd w:id="1256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383"/>
        <w:gridCol w:w="430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&lt;address&gt;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域名地址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&lt;ip address&gt;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地址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57" w:name="_Toc378167361"/>
      <w:bookmarkStart w:id="1258" w:name="_Toc446687931"/>
      <w:bookmarkStart w:id="1259" w:name="_Toc454616117"/>
      <w:bookmarkEnd w:id="1257"/>
      <w:r>
        <w:rPr>
          <w:rFonts w:ascii="Verdana" w:hAnsi="Verdana" w:hint="eastAsia"/>
          <w:kern w:val="0"/>
          <w:sz w:val="28"/>
          <w:szCs w:val="28"/>
        </w:rPr>
        <w:t xml:space="preserve"> </w:t>
      </w:r>
      <w:bookmarkStart w:id="1260" w:name="_Toc490654229"/>
      <w:r>
        <w:rPr>
          <w:rFonts w:ascii="Verdana" w:hAnsi="Verdana"/>
          <w:kern w:val="0"/>
          <w:sz w:val="28"/>
          <w:szCs w:val="28"/>
        </w:rPr>
        <w:t>连接成功指示命令：</w:t>
      </w:r>
      <w:r>
        <w:rPr>
          <w:rFonts w:ascii="Verdana" w:hAnsi="Verdana"/>
          <w:kern w:val="0"/>
          <w:sz w:val="28"/>
          <w:szCs w:val="28"/>
        </w:rPr>
        <w:t>AT+LSIPACCEPT</w:t>
      </w:r>
      <w:bookmarkEnd w:id="1258"/>
      <w:bookmarkEnd w:id="1259"/>
      <w:bookmarkEnd w:id="126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61" w:name="_Toc378166946"/>
      <w:bookmarkStart w:id="1262" w:name="_Toc454616570"/>
      <w:bookmarkStart w:id="1263" w:name="_Toc490654463"/>
      <w:bookmarkEnd w:id="126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AT+LSIPACCEPT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62"/>
      <w:bookmarkEnd w:id="1263"/>
    </w:p>
    <w:tbl>
      <w:tblPr>
        <w:tblW w:w="0" w:type="auto"/>
        <w:tblInd w:w="108" w:type="dxa"/>
        <w:tblLayout w:type="fixed"/>
        <w:tblLook w:val="0000"/>
      </w:tblPr>
      <w:tblGrid>
        <w:gridCol w:w="968"/>
        <w:gridCol w:w="2392"/>
        <w:gridCol w:w="3255"/>
        <w:gridCol w:w="3045"/>
      </w:tblGrid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+LSIPACCEPT:</w:t>
            </w:r>
            <w:r>
              <w:rPr>
                <w:rFonts w:ascii="Verdana" w:hAnsi="Verdana"/>
                <w:color w:val="000080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&lt;socket_id&gt;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仅在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TCP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连接时提供上报功能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64" w:name="_Toc378166947"/>
      <w:bookmarkStart w:id="1265" w:name="_Toc454616571"/>
      <w:bookmarkStart w:id="1266" w:name="_Toc490654464"/>
      <w:bookmarkEnd w:id="126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AT+LSIPACCEPT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65"/>
      <w:bookmarkEnd w:id="1266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3383"/>
        <w:gridCol w:w="4305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&lt;socket_id&gt;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1~4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连接成功的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ID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67" w:name="_Toc378167362"/>
      <w:bookmarkStart w:id="1268" w:name="_Toc454616118"/>
      <w:bookmarkStart w:id="1269" w:name="_Toc446687932"/>
      <w:bookmarkEnd w:id="1267"/>
      <w:r>
        <w:rPr>
          <w:rFonts w:ascii="Verdana" w:hAnsi="Verdana"/>
          <w:kern w:val="0"/>
          <w:sz w:val="28"/>
          <w:szCs w:val="28"/>
        </w:rPr>
        <w:t xml:space="preserve"> </w:t>
      </w:r>
      <w:bookmarkStart w:id="1270" w:name="_Toc490654230"/>
      <w:r>
        <w:rPr>
          <w:rFonts w:ascii="Verdana" w:hAnsi="Verdana"/>
          <w:kern w:val="0"/>
          <w:sz w:val="28"/>
          <w:szCs w:val="28"/>
        </w:rPr>
        <w:t>TCP</w:t>
      </w:r>
      <w:r>
        <w:rPr>
          <w:rFonts w:ascii="Verdana" w:hAnsi="Verdana"/>
          <w:kern w:val="0"/>
          <w:sz w:val="28"/>
          <w:szCs w:val="28"/>
        </w:rPr>
        <w:t>接收数据上报：</w:t>
      </w:r>
      <w:bookmarkStart w:id="1271" w:name="OLE_LINK13"/>
      <w:r>
        <w:rPr>
          <w:rFonts w:ascii="Verdana" w:hAnsi="Verdana"/>
          <w:kern w:val="0"/>
          <w:sz w:val="28"/>
          <w:szCs w:val="28"/>
        </w:rPr>
        <w:t>AT+LSIPRTCP</w:t>
      </w:r>
      <w:bookmarkEnd w:id="1268"/>
      <w:bookmarkEnd w:id="1269"/>
      <w:bookmarkEnd w:id="1270"/>
      <w:bookmarkEnd w:id="127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72" w:name="_Toc378166948"/>
      <w:bookmarkStart w:id="1273" w:name="_Toc454616572"/>
      <w:bookmarkStart w:id="1274" w:name="_Toc490654465"/>
      <w:bookmarkEnd w:id="127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AT+LSIPRTCP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73"/>
      <w:bookmarkEnd w:id="1274"/>
    </w:p>
    <w:tbl>
      <w:tblPr>
        <w:tblW w:w="0" w:type="auto"/>
        <w:tblInd w:w="108" w:type="dxa"/>
        <w:tblLayout w:type="fixed"/>
        <w:tblLook w:val="0000"/>
      </w:tblPr>
      <w:tblGrid>
        <w:gridCol w:w="964"/>
        <w:gridCol w:w="1403"/>
        <w:gridCol w:w="4705"/>
        <w:gridCol w:w="2510"/>
        <w:gridCol w:w="39"/>
      </w:tblGrid>
      <w:tr w:rsidR="00E31460">
        <w:trPr>
          <w:gridAfter w:val="1"/>
          <w:wAfter w:w="39" w:type="dxa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gridAfter w:val="1"/>
          <w:wAfter w:w="39" w:type="dxa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+LSIPRTCP:</w:t>
            </w:r>
            <w:r>
              <w:rPr>
                <w:rFonts w:ascii="Verdana" w:hAnsi="Verdana"/>
                <w:sz w:val="20"/>
                <w:szCs w:val="20"/>
              </w:rPr>
              <w:t xml:space="preserve"> &lt;socket_id&gt;, &lt;number&gt;,&lt;data&gt;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TCP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接收数据时的上报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+LSIPRTCP=1,10,2332233333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收到的数据：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2332233333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75" w:name="_Toc378166949"/>
      <w:bookmarkStart w:id="1276" w:name="_Toc454616573"/>
      <w:bookmarkStart w:id="1277" w:name="_Toc490654466"/>
      <w:bookmarkEnd w:id="127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AT+LSIPRTCP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76"/>
      <w:bookmarkEnd w:id="1277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1388"/>
        <w:gridCol w:w="6300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&lt;socket_id&gt;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1~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连接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ID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&lt;number&gt;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0~1500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本次接收的字符个数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&lt;data&gt;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本次接收的数据内容，字符型，长度为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&lt;number&gt;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78" w:name="_Toc378167363"/>
      <w:bookmarkStart w:id="1279" w:name="_Toc454616119"/>
      <w:bookmarkStart w:id="1280" w:name="_Toc446687933"/>
      <w:bookmarkEnd w:id="1278"/>
      <w:r>
        <w:rPr>
          <w:rFonts w:ascii="Verdana" w:hAnsi="Verdana"/>
          <w:kern w:val="0"/>
          <w:sz w:val="28"/>
          <w:szCs w:val="28"/>
        </w:rPr>
        <w:t xml:space="preserve"> </w:t>
      </w:r>
      <w:bookmarkStart w:id="1281" w:name="_Toc490654231"/>
      <w:r>
        <w:rPr>
          <w:rFonts w:ascii="Verdana" w:hAnsi="Verdana"/>
          <w:kern w:val="0"/>
          <w:sz w:val="28"/>
          <w:szCs w:val="28"/>
        </w:rPr>
        <w:t>UDP</w:t>
      </w:r>
      <w:r>
        <w:rPr>
          <w:rFonts w:ascii="Verdana" w:hAnsi="Verdana"/>
          <w:kern w:val="0"/>
          <w:sz w:val="28"/>
          <w:szCs w:val="28"/>
        </w:rPr>
        <w:t>接收数据上报：</w:t>
      </w:r>
      <w:r>
        <w:rPr>
          <w:rFonts w:ascii="Verdana" w:hAnsi="Verdana"/>
          <w:kern w:val="0"/>
          <w:sz w:val="28"/>
          <w:szCs w:val="28"/>
        </w:rPr>
        <w:t>AT+LSIPRUDP</w:t>
      </w:r>
      <w:bookmarkEnd w:id="1279"/>
      <w:bookmarkEnd w:id="1280"/>
      <w:bookmarkEnd w:id="128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82" w:name="_Toc378166950"/>
      <w:bookmarkStart w:id="1283" w:name="_Toc454616574"/>
      <w:bookmarkStart w:id="1284" w:name="_Toc490654467"/>
      <w:bookmarkEnd w:id="128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AT+LSIPRUDP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83"/>
      <w:bookmarkEnd w:id="1284"/>
    </w:p>
    <w:tbl>
      <w:tblPr>
        <w:tblW w:w="0" w:type="auto"/>
        <w:tblInd w:w="108" w:type="dxa"/>
        <w:tblLayout w:type="fixed"/>
        <w:tblLook w:val="0000"/>
      </w:tblPr>
      <w:tblGrid>
        <w:gridCol w:w="1116"/>
        <w:gridCol w:w="1246"/>
        <w:gridCol w:w="4726"/>
        <w:gridCol w:w="2551"/>
      </w:tblGrid>
      <w:tr w:rsidR="00E3146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+LSIPRUDP=&lt;socket_id&gt;,&lt;ip&gt;,&lt;port&gt;,&lt;data&gt;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UDP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接收数据时的上报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lastRenderedPageBreak/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85" w:name="_Toc378166951"/>
      <w:bookmarkStart w:id="1286" w:name="_Toc454616575"/>
      <w:bookmarkStart w:id="1287" w:name="_Toc490654468"/>
      <w:bookmarkEnd w:id="128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AT+LSIPRUDP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86"/>
      <w:bookmarkEnd w:id="1287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1388"/>
        <w:gridCol w:w="6300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&lt;socket_id&gt;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连接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ID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&lt;ip&gt;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网络侧分配给客户端的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IP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地址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&lt;port&gt;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0~65535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端口号</w:t>
            </w:r>
          </w:p>
        </w:tc>
      </w:tr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&lt;data&gt;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本次接收的数据内容，字符型，长度为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&lt;number&gt;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88" w:name="_Toc378167364"/>
      <w:bookmarkStart w:id="1289" w:name="_Toc454616120"/>
      <w:bookmarkStart w:id="1290" w:name="_Toc446687934"/>
      <w:bookmarkEnd w:id="1288"/>
      <w:r>
        <w:rPr>
          <w:rFonts w:ascii="Verdana" w:hAnsi="Verdana" w:hint="eastAsia"/>
          <w:kern w:val="0"/>
          <w:sz w:val="28"/>
          <w:szCs w:val="28"/>
        </w:rPr>
        <w:t xml:space="preserve"> </w:t>
      </w:r>
      <w:bookmarkStart w:id="1291" w:name="_Toc490654232"/>
      <w:r>
        <w:rPr>
          <w:rFonts w:ascii="Verdana" w:hAnsi="Verdana"/>
          <w:kern w:val="0"/>
          <w:sz w:val="28"/>
          <w:szCs w:val="28"/>
        </w:rPr>
        <w:t>十六进制转换控制命令：</w:t>
      </w:r>
      <w:r>
        <w:rPr>
          <w:rFonts w:ascii="Verdana" w:hAnsi="Verdana"/>
          <w:kern w:val="0"/>
          <w:sz w:val="28"/>
          <w:szCs w:val="28"/>
        </w:rPr>
        <w:t>AT+LSIPHEX</w:t>
      </w:r>
      <w:bookmarkEnd w:id="1289"/>
      <w:bookmarkEnd w:id="1290"/>
      <w:bookmarkEnd w:id="129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92" w:name="_Toc378166952"/>
      <w:bookmarkStart w:id="1293" w:name="_Toc454616576"/>
      <w:bookmarkStart w:id="1294" w:name="_Toc490654469"/>
      <w:bookmarkEnd w:id="129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AT+LSIPHEX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293"/>
      <w:bookmarkEnd w:id="1294"/>
    </w:p>
    <w:tbl>
      <w:tblPr>
        <w:tblW w:w="0" w:type="auto"/>
        <w:tblInd w:w="108" w:type="dxa"/>
        <w:tblLayout w:type="fixed"/>
        <w:tblLook w:val="0000"/>
      </w:tblPr>
      <w:tblGrid>
        <w:gridCol w:w="1050"/>
        <w:gridCol w:w="2730"/>
        <w:gridCol w:w="2835"/>
        <w:gridCol w:w="3045"/>
      </w:tblGrid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at+lsiphex=&lt;value&gt;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+LSIPHEX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：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&lt;value&gt;</w:t>
            </w: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OK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at+lsiphex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？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+LSIPHEX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：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 xml:space="preserve">0 </w:t>
            </w: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OK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3146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at+lsiphex=?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+LSIPHEX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：</w:t>
            </w:r>
            <w:r>
              <w:rPr>
                <w:rFonts w:ascii="Verdana" w:hAnsi="Verdana" w:cs="宋体"/>
                <w:kern w:val="0"/>
                <w:sz w:val="20"/>
                <w:szCs w:val="20"/>
              </w:rPr>
              <w:t>(0,1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）</w:t>
            </w: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OK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295" w:name="_Toc378166953"/>
      <w:bookmarkStart w:id="1296" w:name="_Toc454616577"/>
      <w:bookmarkStart w:id="1297" w:name="_Toc490654470"/>
      <w:bookmarkEnd w:id="129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179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AT+LSIPHEX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296"/>
      <w:bookmarkEnd w:id="1297"/>
    </w:p>
    <w:tbl>
      <w:tblPr>
        <w:tblW w:w="0" w:type="auto"/>
        <w:tblInd w:w="108" w:type="dxa"/>
        <w:tblLayout w:type="fixed"/>
        <w:tblLook w:val="0000"/>
      </w:tblPr>
      <w:tblGrid>
        <w:gridCol w:w="1972"/>
        <w:gridCol w:w="1388"/>
        <w:gridCol w:w="6300"/>
      </w:tblGrid>
      <w:tr w:rsidR="00E31460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&lt;value&gt;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关闭</w:t>
            </w:r>
            <w:r>
              <w:rPr>
                <w:rFonts w:ascii="Verdana" w:hAnsi="Verdana"/>
                <w:sz w:val="20"/>
                <w:szCs w:val="20"/>
              </w:rPr>
              <w:t>hex</w:t>
            </w:r>
            <w:r>
              <w:rPr>
                <w:rFonts w:ascii="宋体" w:hAnsi="宋体"/>
                <w:sz w:val="20"/>
                <w:szCs w:val="20"/>
              </w:rPr>
              <w:t>模式</w:t>
            </w:r>
          </w:p>
        </w:tc>
      </w:tr>
      <w:tr w:rsidR="00E31460">
        <w:tc>
          <w:tcPr>
            <w:tcW w:w="1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开启</w:t>
            </w:r>
            <w:r>
              <w:rPr>
                <w:rFonts w:ascii="Verdana" w:hAnsi="Verdana"/>
                <w:sz w:val="20"/>
                <w:szCs w:val="20"/>
              </w:rPr>
              <w:t>hex</w:t>
            </w:r>
            <w:r>
              <w:rPr>
                <w:rFonts w:ascii="宋体" w:hAnsi="宋体"/>
                <w:sz w:val="20"/>
                <w:szCs w:val="20"/>
              </w:rPr>
              <w:t>模式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298" w:name="_Toc378167365"/>
      <w:bookmarkStart w:id="1299" w:name="_Toc454616121"/>
      <w:bookmarkStart w:id="1300" w:name="_Toc446687935"/>
      <w:bookmarkEnd w:id="1298"/>
      <w:r>
        <w:rPr>
          <w:rFonts w:ascii="Verdana" w:hAnsi="Verdana"/>
          <w:kern w:val="0"/>
          <w:sz w:val="28"/>
          <w:szCs w:val="28"/>
        </w:rPr>
        <w:t xml:space="preserve"> </w:t>
      </w:r>
      <w:bookmarkStart w:id="1301" w:name="_Toc490654233"/>
      <w:r>
        <w:rPr>
          <w:rFonts w:ascii="Verdana" w:hAnsi="Verdana"/>
          <w:kern w:val="0"/>
          <w:sz w:val="28"/>
          <w:szCs w:val="28"/>
        </w:rPr>
        <w:t>PING</w:t>
      </w:r>
      <w:r>
        <w:rPr>
          <w:rFonts w:ascii="Verdana" w:hAnsi="Verdana"/>
          <w:kern w:val="0"/>
          <w:sz w:val="28"/>
          <w:szCs w:val="28"/>
        </w:rPr>
        <w:t>功能：</w:t>
      </w:r>
      <w:r>
        <w:rPr>
          <w:rFonts w:ascii="Verdana" w:hAnsi="Verdana"/>
          <w:kern w:val="0"/>
          <w:sz w:val="28"/>
          <w:szCs w:val="28"/>
        </w:rPr>
        <w:t>AT+LSPING</w:t>
      </w:r>
      <w:bookmarkEnd w:id="1299"/>
      <w:bookmarkEnd w:id="1300"/>
      <w:bookmarkEnd w:id="130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02" w:name="_Toc378166954"/>
      <w:bookmarkStart w:id="1303" w:name="_Toc454616578"/>
      <w:bookmarkStart w:id="1304" w:name="_Toc490654471"/>
      <w:bookmarkEnd w:id="130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AT+LSPING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303"/>
      <w:bookmarkEnd w:id="1304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181"/>
        <w:gridCol w:w="4720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AT+LSPING =&lt;"Destination_IP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/hostname"&gt;[,&lt;count&gt;[,&lt;size&gt;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[,&lt;interval&gt;[,&lt;TimeOut&gt;]]]]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+LSPING:&lt;"Destination_IP"&gt;,&lt;serrier num&gt;,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&lt;RTT&gt;+MPINGSTAT:&lt;status&gt;,&lt;SentMessages&gt;,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&lt;ReceivedMessages&gt;,&lt;AverageRTT&gt;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AT+LSPING?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AT+LSPING=?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+LSPING:”address”,&lt;count&gt;,&lt;size&gt;,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&lt;interval&gt;,&lt;timeout&gt;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AT+LSPING=?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+LSPING:”ipaddr”,&lt;1-255&gt;,&lt;1-1372&gt;,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&lt;1000-10000&gt;,&lt;1000-60000&gt;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AT+LSPING="www.baidu.com"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+LSPING:202.108.22.142,0,297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+LSPING:202.108.22.142,1,437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+LSPING:202.108.22.142,2,274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+LSPING:202.108.22.142,3,396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+LSPINGSTATE:0, 4,4,351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r>
        <w:rPr>
          <w:rFonts w:ascii="Verdana" w:hAnsi="Verdana" w:cs="宋体"/>
          <w:spacing w:val="-7"/>
          <w:kern w:val="0"/>
          <w:position w:val="-2"/>
        </w:rPr>
        <w:lastRenderedPageBreak/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05" w:name="_Toc378166955"/>
      <w:bookmarkStart w:id="1306" w:name="_Toc454616579"/>
      <w:bookmarkStart w:id="1307" w:name="_Toc490654472"/>
      <w:bookmarkEnd w:id="130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AT+LSPING</w:t>
      </w:r>
      <w:r>
        <w:rPr>
          <w:rFonts w:ascii="Verdana" w:hAnsi="Verdana" w:cs="宋体"/>
          <w:spacing w:val="-7"/>
          <w:kern w:val="0"/>
          <w:position w:val="-2"/>
        </w:rPr>
        <w:t>参数详细说明</w:t>
      </w:r>
      <w:bookmarkEnd w:id="1306"/>
      <w:bookmarkEnd w:id="1307"/>
    </w:p>
    <w:tbl>
      <w:tblPr>
        <w:tblW w:w="0" w:type="auto"/>
        <w:tblInd w:w="108" w:type="dxa"/>
        <w:tblLayout w:type="fixed"/>
        <w:tblLook w:val="0000"/>
      </w:tblPr>
      <w:tblGrid>
        <w:gridCol w:w="4095"/>
        <w:gridCol w:w="1365"/>
        <w:gridCol w:w="4200"/>
      </w:tblGrid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&lt;"Destination_IP/hostname"&gt;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所要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PING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的目的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地址或域名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&lt;count&gt;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ICMP 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数量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&lt;size&gt;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发送的字节大小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&lt;interval&gt;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在每次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PING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之间的间隔时间，以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MS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计算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&lt;TimeOut&gt;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PING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发出后等待响应的超时时间，以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MS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计算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&lt;serrier num&gt;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发送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PING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数据包的序列值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&lt;RTT&gt;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响应时间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&lt;status&gt;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发送消息数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&lt;SentMessages&gt;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发送消息数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&lt;ReceivedMessages&gt;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接收到的消息数</w:t>
            </w:r>
          </w:p>
        </w:tc>
      </w:tr>
      <w:tr w:rsidR="00E31460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&lt;AverageRTT&gt;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平均响应时间</w:t>
            </w:r>
          </w:p>
        </w:tc>
      </w:tr>
    </w:tbl>
    <w:p w:rsidR="00E31460" w:rsidRDefault="00E31460">
      <w:pPr>
        <w:pStyle w:val="2"/>
        <w:numPr>
          <w:ilvl w:val="1"/>
          <w:numId w:val="22"/>
        </w:numPr>
        <w:tabs>
          <w:tab w:val="left" w:pos="720"/>
          <w:tab w:val="left" w:pos="945"/>
        </w:tabs>
        <w:rPr>
          <w:rFonts w:ascii="Verdana" w:hAnsi="Verdana"/>
          <w:kern w:val="0"/>
          <w:sz w:val="28"/>
          <w:szCs w:val="28"/>
        </w:rPr>
      </w:pPr>
      <w:bookmarkStart w:id="1308" w:name="_Toc322508376"/>
      <w:bookmarkStart w:id="1309" w:name="_Toc322705455"/>
      <w:bookmarkStart w:id="1310" w:name="_Toc378167366"/>
      <w:bookmarkStart w:id="1311" w:name="_Toc446687936"/>
      <w:bookmarkStart w:id="1312" w:name="_Toc454616122"/>
      <w:bookmarkEnd w:id="1308"/>
      <w:bookmarkEnd w:id="1309"/>
      <w:bookmarkEnd w:id="1310"/>
      <w:r>
        <w:rPr>
          <w:rFonts w:ascii="Verdana" w:hAnsi="Verdana" w:hint="eastAsia"/>
          <w:kern w:val="0"/>
          <w:sz w:val="28"/>
          <w:szCs w:val="28"/>
        </w:rPr>
        <w:t xml:space="preserve"> </w:t>
      </w:r>
      <w:bookmarkStart w:id="1313" w:name="_Toc490654234"/>
      <w:r>
        <w:rPr>
          <w:rFonts w:ascii="Verdana" w:hAnsi="Verdana"/>
          <w:kern w:val="0"/>
          <w:sz w:val="28"/>
          <w:szCs w:val="28"/>
        </w:rPr>
        <w:t>透明传输模式</w:t>
      </w:r>
      <w:r>
        <w:rPr>
          <w:rFonts w:ascii="Verdana" w:hAnsi="Verdana"/>
          <w:kern w:val="0"/>
          <w:sz w:val="28"/>
          <w:szCs w:val="28"/>
        </w:rPr>
        <w:t>: AT+LSIPTPS</w:t>
      </w:r>
      <w:bookmarkEnd w:id="1311"/>
      <w:bookmarkEnd w:id="1312"/>
      <w:bookmarkEnd w:id="131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14" w:name="_Toc378166956"/>
      <w:bookmarkStart w:id="1315" w:name="_Toc322363315"/>
      <w:bookmarkStart w:id="1316" w:name="_Toc322705637"/>
      <w:bookmarkStart w:id="1317" w:name="_Toc454616580"/>
      <w:bookmarkStart w:id="1318" w:name="_Toc490654473"/>
      <w:bookmarkEnd w:id="1314"/>
      <w:bookmarkEnd w:id="1315"/>
      <w:bookmarkEnd w:id="131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AT+LSIPTPS</w:t>
      </w:r>
      <w:bookmarkEnd w:id="1317"/>
      <w:bookmarkEnd w:id="1318"/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155"/>
        <w:gridCol w:w="3465"/>
        <w:gridCol w:w="1656"/>
        <w:gridCol w:w="3384"/>
      </w:tblGrid>
      <w:tr w:rsidR="00E31460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6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AT+LSIPTPS =&lt;Mode&gt;,&lt;Socket_id&gt;,&lt;timeout&gt; ,</w:t>
            </w:r>
            <w:bookmarkStart w:id="1319" w:name="OLE_LINK41"/>
            <w:r>
              <w:rPr>
                <w:rFonts w:ascii="Verdana" w:hAnsi="Verdana"/>
                <w:sz w:val="18"/>
                <w:szCs w:val="18"/>
              </w:rPr>
              <w:t>&lt;Max_len&gt;</w:t>
            </w:r>
            <w:bookmarkEnd w:id="1319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当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&gt; Ok 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出现时，开始输入数据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如果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&lt;mode&gt;=1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 xml:space="preserve">（即确认模式）， 输入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+++ 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结束数据输入并发送</w:t>
            </w:r>
          </w:p>
        </w:tc>
      </w:tr>
      <w:tr w:rsidR="00E31460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AT+LSIPTPS=3,1,2000,200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szCs w:val="21"/>
        </w:rPr>
      </w:pPr>
      <w:bookmarkStart w:id="1320" w:name="_Toc322363316"/>
      <w:bookmarkEnd w:id="1320"/>
      <w:r>
        <w:rPr>
          <w:rFonts w:ascii="Verdana" w:hAnsi="Verdana" w:cs="宋体"/>
          <w:spacing w:val="-7"/>
          <w:kern w:val="0"/>
          <w:position w:val="-2"/>
        </w:rPr>
        <w:t xml:space="preserve"> 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21" w:name="_Toc378166957"/>
      <w:bookmarkStart w:id="1322" w:name="_Toc322705638"/>
      <w:bookmarkStart w:id="1323" w:name="_Toc454616581"/>
      <w:bookmarkStart w:id="1324" w:name="_Toc490654474"/>
      <w:bookmarkEnd w:id="1321"/>
      <w:bookmarkEnd w:id="132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AT+LSIPTPS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323"/>
      <w:bookmarkEnd w:id="1324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&lt;Mode&gt;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确认模式，输入</w:t>
            </w:r>
            <w:r>
              <w:rPr>
                <w:rFonts w:ascii="Verdana" w:hAnsi="Verdana"/>
                <w:sz w:val="18"/>
                <w:szCs w:val="18"/>
              </w:rPr>
              <w:t>+++</w:t>
            </w:r>
            <w:r>
              <w:rPr>
                <w:rFonts w:ascii="宋体" w:hAnsi="宋体"/>
                <w:sz w:val="18"/>
                <w:szCs w:val="18"/>
              </w:rPr>
              <w:t>结束输入并发送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超时模式（暂时不支持）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buff full </w:t>
            </w:r>
            <w:r>
              <w:rPr>
                <w:rFonts w:ascii="宋体" w:hAnsi="宋体"/>
                <w:sz w:val="18"/>
                <w:szCs w:val="18"/>
              </w:rPr>
              <w:t>模式，当输入超多最大设定长度时，截断并发送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自动模式（不支持）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&lt;Socket_id&gt;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选定发送的</w:t>
            </w:r>
            <w:r>
              <w:rPr>
                <w:rFonts w:ascii="Verdana" w:hAnsi="Verdana"/>
                <w:sz w:val="18"/>
                <w:szCs w:val="18"/>
              </w:rPr>
              <w:t>socket id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&lt;timeout&gt;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超时时间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&lt;Max_len&gt;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一次最大发送的字节数</w:t>
            </w:r>
          </w:p>
        </w:tc>
      </w:tr>
    </w:tbl>
    <w:p w:rsidR="00E31460" w:rsidRDefault="00E31460">
      <w:pPr>
        <w:rPr>
          <w:rFonts w:ascii="Verdana" w:hAnsi="Verdana"/>
          <w:kern w:val="0"/>
        </w:rPr>
      </w:pPr>
    </w:p>
    <w:p w:rsidR="00E31460" w:rsidRDefault="00E31460"/>
    <w:p w:rsidR="00E31460" w:rsidRDefault="00E31460"/>
    <w:p w:rsidR="00E31460" w:rsidRDefault="00E31460">
      <w:pPr>
        <w:pStyle w:val="1"/>
        <w:pageBreakBefore/>
        <w:numPr>
          <w:ilvl w:val="0"/>
          <w:numId w:val="2"/>
        </w:numPr>
        <w:tabs>
          <w:tab w:val="left" w:pos="420"/>
          <w:tab w:val="left" w:pos="840"/>
        </w:tabs>
        <w:spacing w:line="240" w:lineRule="auto"/>
      </w:pPr>
      <w:bookmarkStart w:id="1325" w:name="_Toc26256"/>
      <w:bookmarkStart w:id="1326" w:name="_Toc490654235"/>
      <w:r>
        <w:rPr>
          <w:rFonts w:ascii="Verdana" w:hAnsi="Verdana" w:hint="eastAsia"/>
          <w:sz w:val="32"/>
          <w:szCs w:val="32"/>
        </w:rPr>
        <w:lastRenderedPageBreak/>
        <w:t>内置协议栈</w:t>
      </w:r>
      <w:r>
        <w:rPr>
          <w:rFonts w:ascii="Verdana" w:hAnsi="Verdana"/>
          <w:sz w:val="32"/>
          <w:szCs w:val="32"/>
        </w:rPr>
        <w:t>AT</w:t>
      </w:r>
      <w:bookmarkEnd w:id="1325"/>
      <w:bookmarkEnd w:id="1326"/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327" w:name="_Toc343168347"/>
      <w:bookmarkStart w:id="1328" w:name="_Toc346285121"/>
      <w:bookmarkStart w:id="1329" w:name="_Toc450046470"/>
      <w:bookmarkStart w:id="1330" w:name="_Toc13280"/>
      <w:bookmarkStart w:id="1331" w:name="_Toc490654236"/>
      <w:r>
        <w:rPr>
          <w:rFonts w:ascii="Verdana" w:hAnsi="Verdana"/>
        </w:rPr>
        <w:t>控制网络连接：</w:t>
      </w:r>
      <w:r>
        <w:rPr>
          <w:rFonts w:ascii="Verdana" w:hAnsi="Verdana"/>
        </w:rPr>
        <w:t>AT+MIPCALL</w:t>
      </w:r>
      <w:bookmarkEnd w:id="1327"/>
      <w:bookmarkEnd w:id="1328"/>
      <w:bookmarkEnd w:id="1329"/>
      <w:bookmarkEnd w:id="1330"/>
      <w:bookmarkEnd w:id="133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32" w:name="_Toc490654475"/>
      <w:bookmarkStart w:id="1333" w:name="OLE_LINK2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</w:rPr>
        <w:t>MIPCALL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332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AT+MIPCALL=&lt;Operation&gt;</w:t>
            </w:r>
            <w:r>
              <w:rPr>
                <w:rFonts w:ascii="Verdana" w:hAnsi="Verdana" w:hint="eastAsi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[&lt;APN&gt;,[&lt;User name&gt;,&lt;Password&gt;]]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+MIPCALL : &lt;status&gt;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注：发送完命令后立即返回</w:t>
            </w:r>
            <w:r>
              <w:rPr>
                <w:rFonts w:ascii="Verdana" w:hAnsi="Verdana" w:hint="eastAsia"/>
                <w:sz w:val="18"/>
                <w:szCs w:val="18"/>
              </w:rPr>
              <w:t>OK</w:t>
            </w:r>
            <w:r>
              <w:rPr>
                <w:rFonts w:ascii="Verdana" w:hAnsi="Verdana" w:hint="eastAsia"/>
                <w:sz w:val="18"/>
                <w:szCs w:val="18"/>
              </w:rPr>
              <w:t>，此时模块正在连接</w:t>
            </w:r>
            <w:r>
              <w:rPr>
                <w:rFonts w:ascii="Verdana" w:hAnsi="Verdana" w:hint="eastAsia"/>
                <w:sz w:val="18"/>
                <w:szCs w:val="18"/>
              </w:rPr>
              <w:t>GPRS</w:t>
            </w:r>
            <w:r>
              <w:rPr>
                <w:rFonts w:ascii="Verdana" w:hAnsi="Verdana" w:hint="eastAsia"/>
                <w:sz w:val="18"/>
                <w:szCs w:val="18"/>
              </w:rPr>
              <w:t>网络，连接成功或连接失败后会有一个主动上报“</w:t>
            </w:r>
            <w:r>
              <w:rPr>
                <w:rFonts w:ascii="Verdana" w:hAnsi="Verdana"/>
                <w:sz w:val="18"/>
                <w:szCs w:val="18"/>
              </w:rPr>
              <w:t>+MIPCALL : &lt;status&gt;</w:t>
            </w:r>
            <w:r>
              <w:rPr>
                <w:rFonts w:ascii="Verdana" w:hAnsi="Verdana" w:hint="eastAsia"/>
                <w:sz w:val="18"/>
                <w:szCs w:val="18"/>
              </w:rPr>
              <w:t>”，在主动上报前不允许重复发送命令，否则上报</w:t>
            </w:r>
            <w:r>
              <w:rPr>
                <w:rFonts w:ascii="Verdana" w:hAnsi="Verdana" w:hint="eastAsia"/>
                <w:sz w:val="18"/>
                <w:szCs w:val="18"/>
              </w:rPr>
              <w:t>ERROR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+MIPCALL: &lt;status&gt;,&lt;IP&gt;,&lt;DNS1&gt;,&lt;DNS2&gt;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+MIPCALL: (0-1),[("APN"),("USERNAME"),("PASSWORD")]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AT+MIPCALL=1,”cmnet”</w:t>
            </w:r>
          </w:p>
          <w:p w:rsidR="00E31460" w:rsidRDefault="00E31460"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+MIPCALL: 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sz w:val="18"/>
                <w:szCs w:val="18"/>
              </w:rPr>
              <w:t>/*PPP connect success*/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AT+MIPCALL?</w:t>
            </w:r>
          </w:p>
          <w:p w:rsidR="00E31460" w:rsidRDefault="00E31460"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+MIPCALL: 1,10.72.73.248,211.136.112.50,211.136.150.66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AT+MIPCALL=?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+MIPCALL: (0-1),[("APN"),("USERNAME"),("PASSWORD")]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34" w:name="_Toc49065447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AT+MIPCALL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334"/>
    </w:p>
    <w:tbl>
      <w:tblPr>
        <w:tblW w:w="0" w:type="auto"/>
        <w:tblInd w:w="108" w:type="dxa"/>
        <w:tblLayout w:type="fixed"/>
        <w:tblLook w:val="0000"/>
      </w:tblPr>
      <w:tblGrid>
        <w:gridCol w:w="1612"/>
        <w:gridCol w:w="1107"/>
        <w:gridCol w:w="6920"/>
      </w:tblGrid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Operation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断开连接</w:t>
            </w:r>
          </w:p>
        </w:tc>
      </w:tr>
      <w:tr w:rsidR="00E31460"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连接</w:t>
            </w:r>
          </w:p>
        </w:tc>
      </w:tr>
      <w:tr w:rsidR="00E31460"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buff full </w:t>
            </w:r>
            <w:r>
              <w:rPr>
                <w:rFonts w:ascii="宋体" w:hAnsi="宋体"/>
                <w:sz w:val="18"/>
                <w:szCs w:val="18"/>
              </w:rPr>
              <w:t>模式，当输入超多最大设定长度时，截断并发送</w:t>
            </w:r>
          </w:p>
        </w:tc>
      </w:tr>
      <w:tr w:rsidR="00E31460"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自动模式（不支持）</w:t>
            </w:r>
          </w:p>
        </w:tc>
      </w:tr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&lt;</w:t>
            </w:r>
            <w:r>
              <w:rPr>
                <w:rFonts w:ascii="Arial" w:hAnsi="Arial" w:cs="Arial"/>
              </w:rPr>
              <w:t>APN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CMWAP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CMNET</w:t>
            </w:r>
            <w:r>
              <w:rPr>
                <w:rFonts w:ascii="Arial" w:hAnsi="Arial" w:cs="Arial" w:hint="eastAsia"/>
              </w:rPr>
              <w:t>等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接入点名称</w:t>
            </w:r>
          </w:p>
        </w:tc>
      </w:tr>
      <w:bookmarkEnd w:id="1333"/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User name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提供给服务器的用户名</w:t>
            </w:r>
          </w:p>
        </w:tc>
      </w:tr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Password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提供给服务器的密码</w:t>
            </w:r>
          </w:p>
        </w:tc>
      </w:tr>
      <w:tr w:rsidR="00E31460">
        <w:trPr>
          <w:trHeight w:val="381"/>
        </w:trPr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status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断开连接</w:t>
            </w:r>
          </w:p>
        </w:tc>
      </w:tr>
      <w:tr w:rsidR="00E31460">
        <w:trPr>
          <w:trHeight w:val="416"/>
        </w:trPr>
        <w:tc>
          <w:tcPr>
            <w:tcW w:w="1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连接</w:t>
            </w:r>
          </w:p>
        </w:tc>
      </w:tr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-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网络服务器提供的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/>
              </w:rPr>
              <w:t>地址</w:t>
            </w:r>
          </w:p>
        </w:tc>
      </w:tr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DNS1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-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DNS1</w:t>
            </w:r>
            <w:r>
              <w:rPr>
                <w:rFonts w:ascii="Arial" w:hAnsi="Arial" w:cs="Arial"/>
              </w:rPr>
              <w:t>：第一个域名服务器地址</w:t>
            </w:r>
          </w:p>
        </w:tc>
      </w:tr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Verdana" w:hAnsi="Verdana"/>
                <w:sz w:val="18"/>
                <w:szCs w:val="18"/>
              </w:rPr>
              <w:t>DNS2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-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DNS2</w:t>
            </w:r>
            <w:r>
              <w:rPr>
                <w:rFonts w:ascii="Verdana" w:hAnsi="Verdana"/>
                <w:sz w:val="18"/>
                <w:szCs w:val="18"/>
              </w:rPr>
              <w:t>：第二个域名服务器地址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335" w:name="_Toc343168348"/>
      <w:bookmarkStart w:id="1336" w:name="_Toc346285122"/>
      <w:bookmarkStart w:id="1337" w:name="_Toc163878428"/>
      <w:bookmarkStart w:id="1338" w:name="_Toc170789843"/>
      <w:bookmarkStart w:id="1339" w:name="_Toc450046471"/>
      <w:bookmarkStart w:id="1340" w:name="_Toc16562"/>
      <w:bookmarkStart w:id="1341" w:name="_Toc490654237"/>
      <w:bookmarkStart w:id="1342" w:name="_Toc137895323"/>
      <w:bookmarkStart w:id="1343" w:name="_Toc131307866"/>
      <w:r>
        <w:rPr>
          <w:rFonts w:ascii="Verdana" w:hAnsi="Verdana"/>
        </w:rPr>
        <w:t>打开指定的</w:t>
      </w:r>
      <w:r>
        <w:rPr>
          <w:rFonts w:ascii="Verdana" w:hAnsi="Verdana"/>
        </w:rPr>
        <w:t>TCP</w:t>
      </w:r>
      <w:r>
        <w:rPr>
          <w:rFonts w:ascii="Verdana" w:hAnsi="Verdana"/>
        </w:rPr>
        <w:t>或</w:t>
      </w:r>
      <w:r>
        <w:rPr>
          <w:rFonts w:ascii="Verdana" w:hAnsi="Verdana"/>
        </w:rPr>
        <w:t>UDP</w:t>
      </w:r>
      <w:r>
        <w:rPr>
          <w:rFonts w:ascii="Verdana" w:hAnsi="Verdana"/>
        </w:rPr>
        <w:t>连接：</w:t>
      </w:r>
      <w:r>
        <w:rPr>
          <w:rFonts w:ascii="Verdana" w:hAnsi="Verdana"/>
        </w:rPr>
        <w:t>AT+</w:t>
      </w:r>
      <w:bookmarkEnd w:id="1335"/>
      <w:bookmarkEnd w:id="1336"/>
      <w:bookmarkEnd w:id="1337"/>
      <w:bookmarkEnd w:id="1338"/>
      <w:r>
        <w:rPr>
          <w:rFonts w:ascii="Verdana" w:hAnsi="Verdana"/>
        </w:rPr>
        <w:t>MIPOPEN</w:t>
      </w:r>
      <w:bookmarkEnd w:id="1339"/>
      <w:bookmarkEnd w:id="1340"/>
      <w:bookmarkEnd w:id="134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44" w:name="_Toc490654477"/>
      <w:bookmarkStart w:id="1345" w:name="OLE_LINK2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AT+MIPOPEN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44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3085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AT+MIPOPEN=&lt;Socket_ID&gt;,&lt;Protocol&gt;,&lt;Remote_IP&gt;,&lt;Remote_Port&gt;[,Local_Port]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&lt;Socket_ID&gt;,&lt;State&gt;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,Bold" w:hAnsi="Arial,Bold" w:cs="Arial,Bold" w:hint="eastAsia"/>
                <w:b/>
                <w:bCs/>
                <w:color w:val="000000"/>
                <w:kern w:val="0"/>
              </w:rPr>
              <w:t>注：</w:t>
            </w:r>
            <w:r>
              <w:rPr>
                <w:rFonts w:ascii="Arial" w:hAnsi="Arial" w:cs="Arial" w:hint="eastAsia"/>
              </w:rPr>
              <w:t>打开连接为异步模式，即发送完该命令后可以立即得到返回</w:t>
            </w:r>
            <w:r>
              <w:rPr>
                <w:rFonts w:ascii="Arial" w:hAnsi="Arial" w:cs="Arial"/>
              </w:rPr>
              <w:t>OK</w:t>
            </w:r>
            <w:r>
              <w:rPr>
                <w:rFonts w:ascii="Arial" w:hAnsi="Arial" w:cs="Arial" w:hint="eastAsia"/>
              </w:rPr>
              <w:t>，但是并不代表已经连上服务器，连接成功或连接失败后会有一个主动上报“</w:t>
            </w:r>
            <w:r>
              <w:rPr>
                <w:rFonts w:ascii="Arial" w:hAnsi="Arial" w:cs="Arial"/>
              </w:rPr>
              <w:t>+MIPOPEN: &lt;Socket_ID&gt;,&lt;State&gt;</w:t>
            </w:r>
            <w:r>
              <w:rPr>
                <w:rFonts w:ascii="Arial" w:hAnsi="Arial" w:cs="Arial" w:hint="eastAsia"/>
              </w:rPr>
              <w:t>”，在主动上报前不允许重复发送，否则上报</w:t>
            </w:r>
            <w:r>
              <w:rPr>
                <w:rFonts w:ascii="Arial" w:hAnsi="Arial" w:cs="Arial"/>
              </w:rPr>
              <w:t>ERROR</w:t>
            </w:r>
            <w:r>
              <w:rPr>
                <w:rFonts w:ascii="Arial" w:hAnsi="Arial" w:cs="Arial" w:hint="eastAsia"/>
              </w:rPr>
              <w:t>。可以使用查询命令“</w:t>
            </w:r>
            <w:r>
              <w:rPr>
                <w:rFonts w:ascii="Arial" w:hAnsi="Arial" w:cs="Arial"/>
              </w:rPr>
              <w:t>AT+MIPOPEN?</w:t>
            </w:r>
            <w:r>
              <w:rPr>
                <w:rFonts w:ascii="Arial" w:hAnsi="Arial" w:cs="Arial" w:hint="eastAsia"/>
              </w:rPr>
              <w:t>”来确认是否已经连上服务器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AT+MIPOPEN?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&lt;Socket_ID&gt;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AT+MIPOPEN=?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(list of supported&lt;socket_ID&gt;s) ,(list of supported &lt;protocol&gt;s)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,(list of supported&lt;"Destination_IP"&gt;s), (list of</w:t>
            </w:r>
            <w:r>
              <w:rPr>
                <w:rFonts w:ascii="Arial" w:hAnsi="Arial" w:cs="Arial" w:hint="eastAsia"/>
              </w:rPr>
              <w:t xml:space="preserve"> supported</w:t>
            </w:r>
            <w:r>
              <w:rPr>
                <w:rFonts w:ascii="Arial" w:hAnsi="Arial" w:cs="Arial"/>
              </w:rPr>
              <w:t>&lt;destination_port&gt;s) ,(list of supported&lt;source_port&gt;s)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AT+MIPOPEN= 1,"TCP","116.247.77.136",62355,7000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OK 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1,1 /*socket open success*/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AT+MIPOPEN ?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1,2,3/*</w:t>
            </w:r>
            <w:r>
              <w:rPr>
                <w:rFonts w:ascii="Arial" w:hAnsi="Arial" w:cs="Arial"/>
              </w:rPr>
              <w:t>已经打开了</w:t>
            </w:r>
            <w:r>
              <w:rPr>
                <w:rFonts w:ascii="Arial" w:hAnsi="Arial" w:cs="Arial"/>
              </w:rPr>
              <w:t>1,2,3*/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AT+MIPOPEN=?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+MIPOPEN: (1-3),("TYPE"),("IP"),(0-65535),(0-65535)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46" w:name="_Toc49065447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AT+MIPCALL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346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一个唯一指定的连接</w:t>
            </w:r>
            <w:r>
              <w:rPr>
                <w:rFonts w:ascii="Arial" w:hAnsi="Arial" w:cs="Arial"/>
              </w:rPr>
              <w:t>ID,</w:t>
            </w:r>
            <w:r>
              <w:rPr>
                <w:rFonts w:ascii="Arial" w:hAnsi="Arial" w:cs="Arial" w:hint="eastAsia"/>
              </w:rPr>
              <w:t>范围在</w:t>
            </w:r>
            <w:r>
              <w:rPr>
                <w:rFonts w:ascii="Arial" w:hAnsi="Arial" w:cs="Arial"/>
              </w:rPr>
              <w:t>1-3</w:t>
            </w:r>
            <w:r>
              <w:rPr>
                <w:rFonts w:ascii="Arial" w:hAnsi="Arial" w:cs="Arial" w:hint="eastAsia"/>
              </w:rPr>
              <w:t>都可以取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Protocol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”TCP”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/>
              </w:rPr>
              <w:t>”UDP”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/>
              </w:rPr>
              <w:t>”TCPS”</w:t>
            </w:r>
            <w:r>
              <w:rPr>
                <w:rFonts w:ascii="Arial" w:hAnsi="Arial" w:cs="Arial" w:hint="eastAsia"/>
              </w:rPr>
              <w:t>等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连接类型</w:t>
            </w:r>
            <w:r>
              <w:rPr>
                <w:rFonts w:ascii="Arial" w:hAnsi="Arial" w:cs="Arial"/>
              </w:rPr>
              <w:t>.(</w:t>
            </w:r>
            <w:r>
              <w:rPr>
                <w:rFonts w:ascii="Arial" w:hAnsi="Arial" w:cs="Arial" w:hint="eastAsia"/>
              </w:rPr>
              <w:t>输入要带双引号</w:t>
            </w:r>
            <w:r>
              <w:rPr>
                <w:rFonts w:ascii="Arial" w:hAnsi="Arial" w:cs="Arial"/>
              </w:rPr>
              <w:t>)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Remote_IP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"AAA.BBB.CCC.DDD"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/>
              </w:rPr>
              <w:t>”www.example.com”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远程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 w:hint="eastAsia"/>
              </w:rPr>
              <w:t>地址格式</w:t>
            </w:r>
            <w:r>
              <w:rPr>
                <w:rFonts w:ascii="Arial" w:hAnsi="Arial" w:cs="Arial"/>
              </w:rPr>
              <w:t xml:space="preserve"> "AAA.BBB.CCC.DDD"</w:t>
            </w:r>
            <w:r>
              <w:rPr>
                <w:rFonts w:ascii="Arial" w:hAnsi="Arial" w:cs="Arial" w:hint="eastAsia"/>
              </w:rPr>
              <w:t>，每个字节的范围</w:t>
            </w:r>
            <w:r>
              <w:rPr>
                <w:rFonts w:ascii="Arial" w:hAnsi="Arial" w:cs="Arial"/>
              </w:rPr>
              <w:t xml:space="preserve"> 0-255</w:t>
            </w:r>
            <w:r>
              <w:rPr>
                <w:rFonts w:ascii="Arial" w:hAnsi="Arial" w:cs="Arial" w:hint="eastAsia"/>
              </w:rPr>
              <w:t>。可以用</w:t>
            </w:r>
            <w:r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 w:hint="eastAsia"/>
              </w:rPr>
              <w:t>个、</w:t>
            </w:r>
            <w:r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 w:hint="eastAsia"/>
              </w:rPr>
              <w:t>个或者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个数字填写。如果是</w:t>
            </w:r>
            <w:r>
              <w:rPr>
                <w:rFonts w:ascii="Arial" w:hAnsi="Arial" w:cs="Arial"/>
              </w:rPr>
              <w:t>TCP Server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 w:hint="eastAsia"/>
              </w:rPr>
              <w:t>地址填写全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即可。此外也支持</w:t>
            </w:r>
            <w:r>
              <w:rPr>
                <w:rFonts w:ascii="Arial" w:hAnsi="Arial" w:cs="Arial"/>
              </w:rPr>
              <w:t>URL</w:t>
            </w:r>
            <w:r>
              <w:rPr>
                <w:rFonts w:ascii="Arial" w:hAnsi="Arial" w:cs="Arial" w:hint="eastAsia"/>
              </w:rPr>
              <w:t>字串作此参数，如</w:t>
            </w:r>
            <w:r>
              <w:rPr>
                <w:rFonts w:ascii="Arial" w:hAnsi="Arial" w:cs="Arial"/>
              </w:rPr>
              <w:t>”www.example.com”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Remote_Port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0-65535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远程端口</w:t>
            </w:r>
          </w:p>
        </w:tc>
      </w:tr>
      <w:tr w:rsidR="00E31460">
        <w:trPr>
          <w:trHeight w:val="3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Local_Port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-65535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本地端口</w:t>
            </w:r>
            <w:r>
              <w:rPr>
                <w:rFonts w:ascii="Arial" w:hAnsi="Arial" w:cs="Arial"/>
              </w:rPr>
              <w:t xml:space="preserve"> (10</w:t>
            </w:r>
            <w:r>
              <w:rPr>
                <w:rFonts w:ascii="Arial" w:hAnsi="Arial" w:cs="Arial" w:hint="eastAsia"/>
              </w:rPr>
              <w:t>进制数字</w:t>
            </w:r>
            <w:r>
              <w:rPr>
                <w:rFonts w:ascii="Arial" w:hAnsi="Arial" w:cs="Arial"/>
              </w:rPr>
              <w:t>)</w:t>
            </w:r>
          </w:p>
        </w:tc>
      </w:tr>
      <w:tr w:rsidR="00E31460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State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关闭</w:t>
            </w:r>
          </w:p>
        </w:tc>
      </w:tr>
      <w:tr w:rsidR="00E31460"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打开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 w:cs="Arial"/>
        </w:rPr>
      </w:pPr>
      <w:bookmarkStart w:id="1347" w:name="_Toc131307867"/>
      <w:bookmarkStart w:id="1348" w:name="_Toc137895324"/>
      <w:bookmarkStart w:id="1349" w:name="_Toc346285123"/>
      <w:bookmarkStart w:id="1350" w:name="_Toc170789844"/>
      <w:bookmarkStart w:id="1351" w:name="_Toc343168349"/>
      <w:bookmarkStart w:id="1352" w:name="_Toc163878429"/>
      <w:bookmarkStart w:id="1353" w:name="_Toc450046472"/>
      <w:bookmarkStart w:id="1354" w:name="_Toc22059"/>
      <w:bookmarkStart w:id="1355" w:name="_Toc490654238"/>
      <w:bookmarkEnd w:id="1342"/>
      <w:bookmarkEnd w:id="1343"/>
      <w:r>
        <w:rPr>
          <w:rFonts w:ascii="Verdana" w:hAnsi="Verdana"/>
        </w:rPr>
        <w:t>关闭已经打开的连接：</w:t>
      </w:r>
      <w:r>
        <w:rPr>
          <w:rFonts w:ascii="Verdana" w:hAnsi="Verdana"/>
        </w:rPr>
        <w:t>AT+</w:t>
      </w:r>
      <w:bookmarkEnd w:id="1347"/>
      <w:bookmarkEnd w:id="1348"/>
      <w:bookmarkEnd w:id="1349"/>
      <w:bookmarkEnd w:id="1350"/>
      <w:bookmarkEnd w:id="1351"/>
      <w:bookmarkEnd w:id="1352"/>
      <w:r>
        <w:rPr>
          <w:rFonts w:ascii="Verdana" w:hAnsi="Verdana"/>
        </w:rPr>
        <w:t>MIPCLOSE</w:t>
      </w:r>
      <w:bookmarkEnd w:id="1353"/>
      <w:bookmarkEnd w:id="1354"/>
      <w:bookmarkEnd w:id="135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56" w:name="_Toc49065447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AT+MIPCLOSE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56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2518"/>
        <w:gridCol w:w="3685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3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AT+MIPCLOSE=&lt;Socket_ID&gt;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ocket_ID&gt;, &lt;close_type&gt;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,Bold" w:hAnsi="Arial,Bold" w:cs="Arial,Bold" w:hint="eastAsia"/>
                <w:b/>
                <w:bCs/>
                <w:color w:val="000000"/>
                <w:kern w:val="0"/>
              </w:rPr>
              <w:t>-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AT+MIPCLOSE?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 &lt;Socket_ID&gt;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99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AT+MIPCLOSE=?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 (1-3)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94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AT+MIPCLOSE=1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 1 /*socket 1 is opened*/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rPr>
          <w:trHeight w:val="89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AT+MIPCLOSE?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 1 /*socket 1 is opened*/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694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AT+MIPCLOSE =?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+MIPCLOSE: (1-3)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57" w:name="_Toc49065448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189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AT+MIPCLOSE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357"/>
    </w:p>
    <w:tbl>
      <w:tblPr>
        <w:tblW w:w="0" w:type="auto"/>
        <w:tblInd w:w="108" w:type="dxa"/>
        <w:tblLayout w:type="fixed"/>
        <w:tblLook w:val="0000"/>
      </w:tblPr>
      <w:tblGrid>
        <w:gridCol w:w="1589"/>
        <w:gridCol w:w="1338"/>
        <w:gridCol w:w="6712"/>
      </w:tblGrid>
      <w:tr w:rsidR="00E31460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1-3</w:t>
            </w:r>
          </w:p>
        </w:tc>
        <w:tc>
          <w:tcPr>
            <w:tcW w:w="6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一个唯一指定的连接</w:t>
            </w:r>
            <w:r>
              <w:rPr>
                <w:rFonts w:ascii="Arial" w:hAnsi="Arial" w:cs="Arial"/>
              </w:rPr>
              <w:t>ID,</w:t>
            </w:r>
            <w:r>
              <w:rPr>
                <w:rFonts w:ascii="Arial" w:hAnsi="Arial" w:cs="Arial" w:hint="eastAsia"/>
              </w:rPr>
              <w:t>范围在</w:t>
            </w:r>
            <w:r>
              <w:rPr>
                <w:rFonts w:ascii="Arial" w:hAnsi="Arial" w:cs="Arial"/>
              </w:rPr>
              <w:t>1-3</w:t>
            </w:r>
            <w:r>
              <w:rPr>
                <w:rFonts w:ascii="Arial" w:hAnsi="Arial" w:cs="Arial" w:hint="eastAsia"/>
              </w:rPr>
              <w:t>都可以取</w:t>
            </w:r>
          </w:p>
        </w:tc>
      </w:tr>
      <w:tr w:rsidR="00E31460"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close_type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连接已经正确关闭</w:t>
            </w:r>
          </w:p>
        </w:tc>
      </w:tr>
      <w:tr w:rsidR="00E31460">
        <w:tc>
          <w:tcPr>
            <w:tcW w:w="15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关闭出错</w:t>
            </w:r>
          </w:p>
        </w:tc>
      </w:tr>
    </w:tbl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 w:cs="Arial"/>
        </w:rPr>
      </w:pPr>
      <w:bookmarkStart w:id="1358" w:name="_Toc131307868"/>
      <w:bookmarkStart w:id="1359" w:name="_Toc163878430"/>
      <w:bookmarkStart w:id="1360" w:name="_Toc137895325"/>
      <w:bookmarkStart w:id="1361" w:name="_Toc170789845"/>
      <w:bookmarkStart w:id="1362" w:name="_Toc343168350"/>
      <w:bookmarkStart w:id="1363" w:name="_Toc346285124"/>
      <w:bookmarkStart w:id="1364" w:name="_Toc450046473"/>
      <w:bookmarkStart w:id="1365" w:name="_Toc21351"/>
      <w:bookmarkStart w:id="1366" w:name="_Toc490654239"/>
      <w:bookmarkEnd w:id="1345"/>
      <w:r>
        <w:rPr>
          <w:rFonts w:ascii="Verdana" w:hAnsi="Verdana"/>
        </w:rPr>
        <w:t>模式设置：</w:t>
      </w:r>
      <w:r>
        <w:rPr>
          <w:rFonts w:ascii="Verdana" w:hAnsi="Verdana"/>
        </w:rPr>
        <w:t>AT+MIPMODE</w:t>
      </w:r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67" w:name="_Toc49065448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AT+MIPMODE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67"/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2160"/>
        <w:gridCol w:w="3085"/>
        <w:gridCol w:w="3118"/>
      </w:tblGrid>
      <w:tr w:rsidR="00E31460">
        <w:trPr>
          <w:trHeight w:val="6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AT+MIPMODE=&lt;n&gt;,&lt;Buffer&gt;,&lt;D_mode&gt;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,Bold" w:hAnsi="Arial,Bold" w:cs="Arial,Bold" w:hint="eastAsia"/>
                <w:b/>
                <w:bCs/>
                <w:color w:val="000000"/>
                <w:kern w:val="0"/>
              </w:rPr>
              <w:t>-</w:t>
            </w:r>
          </w:p>
        </w:tc>
      </w:tr>
      <w:tr w:rsidR="00E31460">
        <w:trPr>
          <w:trHeight w:val="5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AT+MIPMODE?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+MIPMODE: &lt;n&gt;,&lt;Buffer&gt;,&lt;D_mode&gt;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AT+MIPMODE=?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+MIPMODE: (0-1), (0-1) , (0-1)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AT+MIPMODE =1,1,0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68" w:name="_Toc49065448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</w:t>
      </w:r>
      <w:r>
        <w:rPr>
          <w:rFonts w:ascii="Verdana" w:hAnsi="Verdana" w:cs="宋体" w:hint="eastAsia"/>
          <w:spacing w:val="-7"/>
          <w:kern w:val="0"/>
          <w:position w:val="-2"/>
        </w:rPr>
        <w:t>MOD</w:t>
      </w:r>
      <w:r>
        <w:rPr>
          <w:rFonts w:ascii="Verdana" w:hAnsi="Verdana" w:cs="宋体"/>
          <w:spacing w:val="-7"/>
          <w:kern w:val="0"/>
          <w:position w:val="-2"/>
        </w:rPr>
        <w:t>E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368"/>
    </w:p>
    <w:tbl>
      <w:tblPr>
        <w:tblW w:w="0" w:type="auto"/>
        <w:tblInd w:w="108" w:type="dxa"/>
        <w:tblLayout w:type="fixed"/>
        <w:tblLook w:val="0000"/>
      </w:tblPr>
      <w:tblGrid>
        <w:gridCol w:w="1577"/>
        <w:gridCol w:w="1466"/>
        <w:gridCol w:w="6596"/>
      </w:tblGrid>
      <w:tr w:rsidR="00E31460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5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ASCII</w:t>
            </w:r>
            <w:r>
              <w:rPr>
                <w:rFonts w:ascii="Arial" w:hAnsi="Arial" w:cs="Arial"/>
              </w:rPr>
              <w:t>格式输入输出</w:t>
            </w:r>
          </w:p>
        </w:tc>
      </w:tr>
      <w:tr w:rsidR="00E31460">
        <w:trPr>
          <w:trHeight w:val="404"/>
        </w:trPr>
        <w:tc>
          <w:tcPr>
            <w:tcW w:w="1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Hex</w:t>
            </w:r>
            <w:r>
              <w:rPr>
                <w:rFonts w:ascii="Arial" w:hAnsi="Arial" w:cs="Arial"/>
              </w:rPr>
              <w:t>格式输入输出</w:t>
            </w:r>
          </w:p>
        </w:tc>
      </w:tr>
      <w:tr w:rsidR="00E31460"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Buffer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不缓存接收数据</w:t>
            </w:r>
          </w:p>
        </w:tc>
      </w:tr>
      <w:tr w:rsidR="00E31460"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缓存接收数据</w:t>
            </w:r>
          </w:p>
        </w:tc>
      </w:tr>
      <w:tr w:rsidR="00E31460"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&lt;</w:t>
            </w:r>
            <w:r>
              <w:rPr>
                <w:rFonts w:ascii="Arial" w:hAnsi="Arial" w:cs="Arial"/>
              </w:rPr>
              <w:t>D_mode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读取一包缓存数据后自动删除该包缓存数据</w:t>
            </w:r>
          </w:p>
        </w:tc>
      </w:tr>
      <w:tr w:rsidR="00E31460"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读取一包缓存数据后不自动删除该包缓存数据，若要删除须发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T+MIPDD</w:t>
            </w:r>
            <w:r>
              <w:rPr>
                <w:rFonts w:ascii="Arial" w:hAnsi="Arial" w:cs="Arial"/>
              </w:rPr>
              <w:t>命令手动删除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 w:cs="Arial"/>
        </w:rPr>
      </w:pPr>
      <w:bookmarkStart w:id="1369" w:name="_Toc131307869"/>
      <w:bookmarkStart w:id="1370" w:name="_Toc137895326"/>
      <w:bookmarkStart w:id="1371" w:name="_Toc163878431"/>
      <w:bookmarkStart w:id="1372" w:name="_Toc450046474"/>
      <w:bookmarkStart w:id="1373" w:name="_Toc346285125"/>
      <w:bookmarkStart w:id="1374" w:name="_Toc343168351"/>
      <w:bookmarkStart w:id="1375" w:name="_Toc170789846"/>
      <w:bookmarkStart w:id="1376" w:name="_Toc3693"/>
      <w:bookmarkStart w:id="1377" w:name="_Toc490654240"/>
      <w:r>
        <w:rPr>
          <w:rFonts w:ascii="Verdana" w:hAnsi="Verdana"/>
        </w:rPr>
        <w:t>发送数据：</w:t>
      </w:r>
      <w:r>
        <w:rPr>
          <w:rFonts w:ascii="Verdana" w:hAnsi="Verdana"/>
        </w:rPr>
        <w:t>AT+MIPSEND</w:t>
      </w:r>
      <w:bookmarkStart w:id="1378" w:name="_Toc163878432"/>
      <w:bookmarkStart w:id="1379" w:name="_Toc170789847"/>
      <w:bookmarkStart w:id="1380" w:name="_Toc137895327"/>
      <w:bookmarkStart w:id="1381" w:name="_Toc131307870"/>
      <w:bookmarkStart w:id="1382" w:name="_Toc343168352"/>
      <w:bookmarkStart w:id="1383" w:name="_Toc346285126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84" w:name="_Toc49065448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AT+MIPSEND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84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1591"/>
        <w:gridCol w:w="4612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AT+MIPSEND=&lt;Socket_ID&gt;,&lt;len&gt;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&lt;Data&gt;+[Ctrl+Z]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t>当输入命令参数</w:t>
            </w:r>
            <w:r>
              <w:t xml:space="preserve">socket id </w:t>
            </w:r>
            <w:r>
              <w:t>和数据长度后，看到</w:t>
            </w:r>
            <w:r>
              <w:t>“&gt;”</w:t>
            </w:r>
            <w:r>
              <w:t>返回即可输入要发送的数据</w:t>
            </w:r>
            <w:r>
              <w:rPr>
                <w:rFonts w:hint="eastAsia"/>
              </w:rPr>
              <w:t>。</w:t>
            </w:r>
          </w:p>
          <w:p w:rsidR="00E31460" w:rsidRDefault="00E31460"/>
          <w:p w:rsidR="00E31460" w:rsidRDefault="00E31460">
            <w:r>
              <w:t>当</w:t>
            </w:r>
            <w:r>
              <w:t>MIPMODE</w:t>
            </w:r>
            <w:r>
              <w:t>设置为</w:t>
            </w:r>
            <w:r>
              <w:t>ASCII</w:t>
            </w:r>
            <w:r>
              <w:rPr>
                <w:rFonts w:hint="eastAsia"/>
              </w:rPr>
              <w:t>格式</w:t>
            </w:r>
            <w:r>
              <w:t>发送时候直接输入需要发送数据，例如要发送的数据为</w:t>
            </w:r>
            <w:r>
              <w:t>1234</w:t>
            </w:r>
            <w:r>
              <w:t>，则直接输入</w:t>
            </w:r>
            <w:r>
              <w:t>1234</w:t>
            </w:r>
            <w:r>
              <w:t>。</w:t>
            </w:r>
          </w:p>
          <w:p w:rsidR="00E31460" w:rsidRDefault="00E31460"/>
          <w:p w:rsidR="00E31460" w:rsidRDefault="00E31460">
            <w:r>
              <w:t>当</w:t>
            </w:r>
            <w:r>
              <w:t>MIPMODE</w:t>
            </w:r>
            <w:r>
              <w:t>设置为</w:t>
            </w:r>
            <w:r>
              <w:t>HEX</w:t>
            </w:r>
            <w:r>
              <w:rPr>
                <w:rFonts w:hint="eastAsia"/>
              </w:rPr>
              <w:t>格式</w:t>
            </w:r>
            <w:r>
              <w:t>发送时候</w:t>
            </w:r>
            <w:r>
              <w:rPr>
                <w:rFonts w:hint="eastAsia"/>
              </w:rPr>
              <w:t>，则</w:t>
            </w:r>
            <w:r>
              <w:t>输入转换成</w:t>
            </w:r>
            <w:r>
              <w:t>HEX</w:t>
            </w:r>
            <w:r>
              <w:rPr>
                <w:rFonts w:hint="eastAsia"/>
              </w:rPr>
              <w:t>格式后的文本作为</w:t>
            </w:r>
            <w:r>
              <w:t>需要发送数据，例如要发送的数据为</w:t>
            </w:r>
            <w:r>
              <w:t>1234</w:t>
            </w:r>
            <w:r>
              <w:t>，则需要输入</w:t>
            </w:r>
            <w:r>
              <w:t>31323334</w:t>
            </w:r>
            <w:r>
              <w:rPr>
                <w:rFonts w:hint="eastAsia"/>
              </w:rPr>
              <w:t>，注意不是十六进制数字（</w:t>
            </w:r>
            <w:r>
              <w:rPr>
                <w:rFonts w:hint="eastAsia"/>
              </w:rPr>
              <w:t>0X31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0X34</w:t>
            </w:r>
            <w:r>
              <w:rPr>
                <w:rFonts w:hint="eastAsia"/>
              </w:rPr>
              <w:t>）而是符合十六进制格式的字符，如果要发送十六进制数字则需使用透传模式</w:t>
            </w:r>
            <w:r>
              <w:t>。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AT+MIPSEND?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+MIPSEND: 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ocket_ID&gt;,&lt;</w:t>
            </w:r>
            <w:r>
              <w:rPr>
                <w:rFonts w:ascii="Arial" w:hAnsi="Arial" w:cs="Arial" w:hint="eastAsia"/>
              </w:rPr>
              <w:t>len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AT+MIPSEND</w:t>
            </w:r>
            <w:r>
              <w:rPr>
                <w:rFonts w:ascii="Arial" w:hAnsi="Arial" w:cs="Arial" w:hint="eastAsia"/>
              </w:rPr>
              <w:t>=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+MIPSEND: 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ocket_ID&gt;,&lt;</w:t>
            </w:r>
            <w:r>
              <w:rPr>
                <w:rFonts w:ascii="Arial" w:hAnsi="Arial" w:cs="Arial" w:hint="eastAsia"/>
              </w:rPr>
              <w:t>len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AT+MIPMODE =1,1,0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85" w:name="_Toc49065448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AT+MIPSEND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385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1,2,3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一个唯一指定的连接</w:t>
            </w:r>
            <w:r>
              <w:rPr>
                <w:rFonts w:ascii="Arial" w:hAnsi="Arial" w:cs="Arial"/>
              </w:rPr>
              <w:t>ID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len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1-1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发送数据长度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Data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需要发送的数据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386" w:name="_Toc450046476"/>
      <w:bookmarkStart w:id="1387" w:name="_Toc16923"/>
      <w:bookmarkStart w:id="1388" w:name="_Toc490654241"/>
      <w:bookmarkEnd w:id="1378"/>
      <w:bookmarkEnd w:id="1379"/>
      <w:bookmarkEnd w:id="1380"/>
      <w:bookmarkEnd w:id="1381"/>
      <w:bookmarkEnd w:id="1382"/>
      <w:bookmarkEnd w:id="1383"/>
      <w:r>
        <w:rPr>
          <w:rFonts w:ascii="Verdana" w:hAnsi="Verdana"/>
        </w:rPr>
        <w:t>查询接收缓存中数据包数量：</w:t>
      </w:r>
      <w:r>
        <w:rPr>
          <w:rFonts w:ascii="Verdana" w:hAnsi="Verdana"/>
        </w:rPr>
        <w:t>AT+MIPDQ</w:t>
      </w:r>
      <w:bookmarkEnd w:id="1386"/>
      <w:bookmarkEnd w:id="1387"/>
      <w:bookmarkEnd w:id="138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89" w:name="_Toc49065448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AT+MIPDQ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89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3227"/>
        <w:gridCol w:w="2976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AT+MIPDQ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+MIPDQ: &lt;unread_sum&gt;,&lt;packet_sum&gt;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hint="eastAsia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AT+MIPDQ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+MIPDQ: 3, 9 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90" w:name="_Toc49065448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AT+MIPDQ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390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unread_sum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0-50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未读取的数据包总数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packet_sum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数据包总数：包括已读和未读的数据包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391" w:name="_Toc450046477"/>
      <w:bookmarkStart w:id="1392" w:name="_Toc16896"/>
      <w:bookmarkStart w:id="1393" w:name="_Toc490654242"/>
      <w:r>
        <w:rPr>
          <w:rFonts w:ascii="Verdana" w:hAnsi="Verdana"/>
        </w:rPr>
        <w:t>读取接收缓存中的数据包：</w:t>
      </w:r>
      <w:r>
        <w:rPr>
          <w:rFonts w:ascii="Verdana" w:hAnsi="Verdana"/>
        </w:rPr>
        <w:t>AT+MIPDR</w:t>
      </w:r>
      <w:bookmarkEnd w:id="1391"/>
      <w:bookmarkEnd w:id="1392"/>
      <w:bookmarkEnd w:id="139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94" w:name="_Toc49065448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AT+MIPDR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94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4361"/>
        <w:gridCol w:w="1842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AT+MIPDR=&lt;index&gt;</w:t>
            </w:r>
          </w:p>
        </w:tc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+MIPDR: &lt;socket_ID&gt;,&lt;data_index&gt;,&lt;data_len&gt;,&lt;data&gt;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hint="eastAsia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测试</w:t>
            </w:r>
            <w:r>
              <w:rPr>
                <w:rFonts w:ascii="Verdana" w:hAnsi="Verdana"/>
                <w:sz w:val="18"/>
                <w:szCs w:val="18"/>
              </w:rPr>
              <w:t>指令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AT+MIPDR=?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+MIPDR: (0-50)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AT+MIPDR=0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+MIPDQ: 3, 9 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95" w:name="_Toc49065448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AT+MIPDR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395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index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0-50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欲读取数据包的序号（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代表要读取第一包未读数据）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socket_ID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一个指定的连接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data_index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1-50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数据包序号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data_len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1-1500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数据长度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Data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396" w:name="_Toc450046478"/>
      <w:bookmarkStart w:id="1397" w:name="_Toc22006"/>
      <w:bookmarkStart w:id="1398" w:name="_Toc490654243"/>
      <w:r>
        <w:rPr>
          <w:rFonts w:ascii="Verdana" w:hAnsi="Verdana"/>
        </w:rPr>
        <w:t>删除介绍缓存中的数据包：</w:t>
      </w:r>
      <w:r>
        <w:rPr>
          <w:rFonts w:ascii="Verdana" w:hAnsi="Verdana"/>
        </w:rPr>
        <w:t>AT+MIPDD</w:t>
      </w:r>
      <w:bookmarkEnd w:id="1396"/>
      <w:bookmarkEnd w:id="1397"/>
      <w:bookmarkEnd w:id="139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399" w:name="_Toc49065448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399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2234"/>
        <w:gridCol w:w="3969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AT+MIPDD=&lt;index&gt;[,&lt;type&gt;]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+MIPDD: &lt;</w:t>
            </w:r>
            <w:r>
              <w:rPr>
                <w:rFonts w:ascii="Arial" w:hAnsi="Arial" w:cs="Arial" w:hint="eastAsia"/>
              </w:rPr>
              <w:t>result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cs="Arial"/>
              </w:rPr>
              <w:t>index</w:t>
            </w:r>
            <w:r>
              <w:rPr>
                <w:rFonts w:cs="Arial"/>
              </w:rPr>
              <w:t>为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是一种比较特殊的应用，比如</w:t>
            </w:r>
            <w:r>
              <w:rPr>
                <w:rFonts w:cs="Arial"/>
              </w:rPr>
              <w:t>AT+MIPDD=0,2</w:t>
            </w:r>
            <w:r>
              <w:rPr>
                <w:rFonts w:cs="Arial"/>
              </w:rPr>
              <w:t>就是删除全部数据包。只有</w:t>
            </w:r>
            <w:r>
              <w:rPr>
                <w:rFonts w:cs="Arial"/>
              </w:rPr>
              <w:t>index=0</w:t>
            </w:r>
            <w:r>
              <w:rPr>
                <w:rFonts w:cs="Arial"/>
              </w:rPr>
              <w:t>的时候，</w:t>
            </w:r>
            <w:r>
              <w:rPr>
                <w:rFonts w:cs="Arial"/>
              </w:rPr>
              <w:t>type</w:t>
            </w:r>
            <w:r>
              <w:rPr>
                <w:rFonts w:cs="Arial"/>
              </w:rPr>
              <w:t>参数才有效。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测试</w:t>
            </w:r>
            <w:r>
              <w:rPr>
                <w:rFonts w:ascii="Verdana" w:hAnsi="Verdana"/>
                <w:sz w:val="18"/>
                <w:szCs w:val="18"/>
              </w:rPr>
              <w:t>指令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AT+MIPDD=?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+MIPDD: </w:t>
            </w:r>
            <w:r>
              <w:rPr>
                <w:rFonts w:ascii="Arial" w:hAnsi="Arial" w:cs="Arial" w:hint="eastAsia"/>
              </w:rPr>
              <w:t>&lt;index&gt;,&lt;type&gt;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AT+MIPDD=0,2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+MIPDD: 3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00" w:name="_Toc49065449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199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AT+MIPDD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00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index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0-50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欲读取数据包的序号（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有特殊含义，如下的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注意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）</w:t>
            </w:r>
          </w:p>
        </w:tc>
      </w:tr>
      <w:tr w:rsidR="00E31460"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type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删除已读数据包</w:t>
            </w:r>
          </w:p>
        </w:tc>
      </w:tr>
      <w:tr w:rsidR="00E31460">
        <w:tc>
          <w:tcPr>
            <w:tcW w:w="1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删除未读数据包</w:t>
            </w:r>
          </w:p>
        </w:tc>
      </w:tr>
      <w:tr w:rsidR="00E31460">
        <w:tc>
          <w:tcPr>
            <w:tcW w:w="1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删除全部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&lt;result&gt;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1-50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返回已经删除的数据包的总数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401" w:name="_Toc352313486"/>
      <w:bookmarkStart w:id="1402" w:name="_Toc450046479"/>
      <w:bookmarkStart w:id="1403" w:name="_Toc29141"/>
      <w:bookmarkStart w:id="1404" w:name="_Toc490654244"/>
      <w:r>
        <w:rPr>
          <w:rFonts w:ascii="Verdana" w:hAnsi="Verdana"/>
        </w:rPr>
        <w:t>配置透传模式：</w:t>
      </w:r>
      <w:r>
        <w:rPr>
          <w:rFonts w:ascii="Verdana" w:hAnsi="Verdana"/>
        </w:rPr>
        <w:t>AT+MIP</w:t>
      </w:r>
      <w:bookmarkEnd w:id="1401"/>
      <w:r>
        <w:rPr>
          <w:rFonts w:ascii="Verdana" w:hAnsi="Verdana"/>
        </w:rPr>
        <w:t>TCFG</w:t>
      </w:r>
      <w:bookmarkEnd w:id="1402"/>
      <w:bookmarkEnd w:id="1403"/>
      <w:bookmarkEnd w:id="1404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05" w:name="_Toc49065449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AT+MIPTCFG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05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4786"/>
        <w:gridCol w:w="1417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AT+MIPTCFG=&lt;socket_id&gt;,&lt;mode&gt;</w:t>
            </w:r>
            <w:r>
              <w:rPr>
                <w:rFonts w:ascii="Arial" w:hAnsi="Arial" w:cs="Arial" w:hint="eastAsia"/>
              </w:rPr>
              <w:t>[,threshold_length]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hint="eastAsia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AT+MIPTCFG</w:t>
            </w:r>
            <w:r>
              <w:rPr>
                <w:rFonts w:ascii="Arial" w:hAnsi="Arial" w:cs="Arial"/>
              </w:rPr>
              <w:t>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+MIPTCFG:&lt;socket_id&gt;,&lt;mode&gt;</w:t>
            </w:r>
            <w:r>
              <w:rPr>
                <w:rFonts w:ascii="Arial" w:hAnsi="Arial" w:cs="Arial" w:hint="eastAsia"/>
              </w:rPr>
              <w:t>[,threshold_length]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测试</w:t>
            </w:r>
            <w:r>
              <w:rPr>
                <w:rFonts w:ascii="Verdana" w:hAnsi="Verdana"/>
                <w:sz w:val="18"/>
                <w:szCs w:val="18"/>
              </w:rPr>
              <w:t>指令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AT+MIPTCFG=?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+MIPTCFG:&lt;socket_id&gt;,&lt;mode&gt;</w:t>
            </w:r>
            <w:r>
              <w:rPr>
                <w:rFonts w:ascii="Arial" w:hAnsi="Arial" w:cs="Arial" w:hint="eastAsia"/>
              </w:rPr>
              <w:t>[,threshold_length]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AT+MIPTCFG=1,3,1024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06" w:name="_Toc49065449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AT+MIPTCFG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06"/>
    </w:p>
    <w:tbl>
      <w:tblPr>
        <w:tblW w:w="0" w:type="auto"/>
        <w:tblInd w:w="108" w:type="dxa"/>
        <w:tblLayout w:type="fixed"/>
        <w:tblLook w:val="0000"/>
      </w:tblPr>
      <w:tblGrid>
        <w:gridCol w:w="2057"/>
        <w:gridCol w:w="1470"/>
        <w:gridCol w:w="6112"/>
      </w:tblGrid>
      <w:tr w:rsidR="00E31460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0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1-3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与</w:t>
            </w:r>
            <w:r>
              <w:rPr>
                <w:rFonts w:ascii="Arial" w:hAnsi="Arial" w:cs="Arial"/>
              </w:rPr>
              <w:t>mipopen</w:t>
            </w:r>
            <w:r>
              <w:rPr>
                <w:rFonts w:ascii="Arial" w:hAnsi="Arial" w:cs="Arial"/>
              </w:rPr>
              <w:t>的第一个参数一致</w:t>
            </w:r>
          </w:p>
        </w:tc>
      </w:tr>
      <w:tr w:rsidR="00E31460">
        <w:tc>
          <w:tcPr>
            <w:tcW w:w="20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mode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确认模式</w:t>
            </w:r>
          </w:p>
        </w:tc>
      </w:tr>
      <w:tr w:rsidR="00E31460"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超时模式</w:t>
            </w:r>
          </w:p>
        </w:tc>
      </w:tr>
      <w:tr w:rsidR="00E31460"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BUFFER</w:t>
            </w:r>
            <w:r>
              <w:rPr>
                <w:rFonts w:ascii="Arial" w:hAnsi="Arial" w:cs="Arial"/>
              </w:rPr>
              <w:t>满模式</w:t>
            </w:r>
          </w:p>
        </w:tc>
      </w:tr>
      <w:tr w:rsidR="00E31460">
        <w:tc>
          <w:tcPr>
            <w:tcW w:w="20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自动模式</w:t>
            </w:r>
          </w:p>
        </w:tc>
      </w:tr>
      <w:tr w:rsidR="00E31460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&lt;threshold_length&gt;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1-1460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只有当模式为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或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的时候才能使用，配置的范围为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到</w:t>
            </w:r>
            <w:r>
              <w:rPr>
                <w:rFonts w:ascii="Arial" w:hAnsi="Arial" w:cs="Arial"/>
              </w:rPr>
              <w:t>1460</w:t>
            </w:r>
            <w:r>
              <w:rPr>
                <w:rFonts w:ascii="Arial" w:hAnsi="Arial" w:cs="Arial"/>
              </w:rPr>
              <w:t>，默认为</w:t>
            </w:r>
            <w:r>
              <w:rPr>
                <w:rFonts w:ascii="Arial" w:hAnsi="Arial" w:cs="Arial"/>
              </w:rPr>
              <w:t>1024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407" w:name="_Toc450046480"/>
      <w:bookmarkStart w:id="1408" w:name="_Toc7909"/>
      <w:bookmarkStart w:id="1409" w:name="_Toc490654245"/>
      <w:r>
        <w:rPr>
          <w:rFonts w:ascii="Verdana" w:hAnsi="Verdana"/>
        </w:rPr>
        <w:t>使用配置的模式透传数据：</w:t>
      </w:r>
      <w:r>
        <w:rPr>
          <w:rFonts w:ascii="Verdana" w:hAnsi="Verdana"/>
        </w:rPr>
        <w:t>AT+MIPTRSP</w:t>
      </w:r>
      <w:bookmarkEnd w:id="1407"/>
      <w:bookmarkEnd w:id="1408"/>
      <w:bookmarkEnd w:id="140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10" w:name="_Toc49065449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AT+MIPTRSP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10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2801"/>
        <w:gridCol w:w="3402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AT+MIPTRSP = &lt;socket ID&gt;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+RMIPTRSP: </w:t>
            </w:r>
            <w:r>
              <w:rPr>
                <w:rFonts w:ascii="Arial" w:hAnsi="Arial" w:cs="Arial" w:hint="eastAsia"/>
              </w:rPr>
              <w:t>&lt;socket_id&gt;,&lt;serial_port_mode&gt;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 w:hint="eastAsia"/>
                <w:b/>
              </w:rPr>
              <w:t>注</w:t>
            </w:r>
            <w:r>
              <w:rPr>
                <w:rFonts w:ascii="Arial" w:hAnsi="Arial" w:cs="Arial" w:hint="eastAsia"/>
              </w:rPr>
              <w:t>：输入完这个</w:t>
            </w: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 w:hint="eastAsia"/>
              </w:rPr>
              <w:t>命令后</w:t>
            </w:r>
            <w:r>
              <w:rPr>
                <w:rFonts w:ascii="Arial" w:hAnsi="Arial" w:cs="Arial" w:hint="eastAsia"/>
              </w:rPr>
              <w:t>modem</w:t>
            </w:r>
            <w:r>
              <w:rPr>
                <w:rFonts w:ascii="Arial" w:hAnsi="Arial" w:cs="Arial" w:hint="eastAsia"/>
              </w:rPr>
              <w:t>会先返回</w:t>
            </w:r>
            <w:r>
              <w:rPr>
                <w:rFonts w:ascii="Arial" w:hAnsi="Arial" w:cs="Arial" w:hint="eastAsia"/>
              </w:rPr>
              <w:t>+RMIPTRSP:&lt;socket_id&gt;,&lt;serial_port_mode&gt;</w:t>
            </w:r>
            <w:r>
              <w:rPr>
                <w:rFonts w:ascii="Arial" w:hAnsi="Arial" w:cs="Arial" w:hint="eastAsia"/>
              </w:rPr>
              <w:t>，再返回一个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&gt;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符号，然后可以继续输入需要发送的数据，</w:t>
            </w:r>
            <w:r>
              <w:rPr>
                <w:rFonts w:ascii="Arial" w:hAnsi="Arial" w:cs="Arial" w:hint="eastAsia"/>
              </w:rPr>
              <w:t>modem</w:t>
            </w:r>
            <w:r>
              <w:rPr>
                <w:rFonts w:ascii="Arial" w:hAnsi="Arial" w:cs="Arial" w:hint="eastAsia"/>
              </w:rPr>
              <w:t>不会回显所发送的数据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+++</w:t>
            </w:r>
            <w:r>
              <w:rPr>
                <w:rFonts w:ascii="Arial" w:hAnsi="Arial" w:cs="Arial" w:hint="eastAsia"/>
              </w:rPr>
              <w:t>退出透传模式，之前的数据即可被发送（不包括</w:t>
            </w:r>
            <w:r>
              <w:rPr>
                <w:rFonts w:ascii="Arial" w:hAnsi="Arial" w:cs="Arial" w:hint="eastAsia"/>
              </w:rPr>
              <w:t>+++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E31460">
        <w:trPr>
          <w:trHeight w:val="8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AT+MIPTRSP?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+MIPTRSP: &lt;socket ID&gt;,&lt;u_nb_bytes_sending&gt;, &lt;u_nb_bytes_free&gt;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OK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测试</w:t>
            </w:r>
            <w:r>
              <w:rPr>
                <w:rFonts w:ascii="Verdana" w:hAnsi="Verdana"/>
                <w:sz w:val="18"/>
                <w:szCs w:val="18"/>
              </w:rPr>
              <w:t>指令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AT+MIPTRSP=?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+MIPTRSP:</w:t>
            </w:r>
            <w:r>
              <w:rPr>
                <w:rFonts w:ascii="Arial" w:hAnsi="Arial" w:cs="Arial" w:hint="eastAsia"/>
              </w:rPr>
              <w:t>&lt;sokcet_ID&gt;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AT+MIPTRSP = 1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+RMIPTRSP: 1,1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11" w:name="_Toc49065449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AT+MIPTRSP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11"/>
    </w:p>
    <w:tbl>
      <w:tblPr>
        <w:tblW w:w="0" w:type="auto"/>
        <w:tblInd w:w="108" w:type="dxa"/>
        <w:tblLayout w:type="fixed"/>
        <w:tblLook w:val="0000"/>
      </w:tblPr>
      <w:tblGrid>
        <w:gridCol w:w="2407"/>
        <w:gridCol w:w="1120"/>
        <w:gridCol w:w="6112"/>
      </w:tblGrid>
      <w:tr w:rsidR="00E3146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40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1-3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与</w:t>
            </w:r>
            <w:r>
              <w:rPr>
                <w:rFonts w:ascii="Arial" w:hAnsi="Arial" w:cs="Arial"/>
              </w:rPr>
              <w:t>mipopen</w:t>
            </w:r>
            <w:r>
              <w:rPr>
                <w:rFonts w:ascii="Arial" w:hAnsi="Arial" w:cs="Arial"/>
              </w:rPr>
              <w:t>的第一个参数一致</w:t>
            </w:r>
          </w:p>
        </w:tc>
      </w:tr>
      <w:tr w:rsidR="00E31460"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serial_port_mode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hint="eastAsia"/>
              </w:rPr>
              <w:t>ATC模式：表示当前为ATC模式，可以发AT指令</w:t>
            </w:r>
          </w:p>
        </w:tc>
      </w:tr>
      <w:tr w:rsidR="00E31460"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透传模式：表示当前为透传模式，只能上传数据</w:t>
            </w:r>
          </w:p>
        </w:tc>
      </w:tr>
      <w:tr w:rsidR="00E31460"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缓存满：表示当前发送缓存快满了，遇到该上报提示应该先暂停往串口发数据</w:t>
            </w:r>
          </w:p>
        </w:tc>
      </w:tr>
      <w:tr w:rsidR="00E31460"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缓存空：表示当前发送缓存有空闲，遇到该上报提示可以继续往串口发数据</w:t>
            </w:r>
          </w:p>
        </w:tc>
      </w:tr>
      <w:tr w:rsidR="00E31460">
        <w:tc>
          <w:tcPr>
            <w:tcW w:w="24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hint="eastAsia"/>
              </w:rPr>
              <w:t>发送失败：表示由于网络原因导致连接掉线，上传数据发送失败</w:t>
            </w:r>
          </w:p>
        </w:tc>
      </w:tr>
      <w:tr w:rsidR="00E3146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u_nb_bytes_sending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正在发送，在</w:t>
            </w:r>
            <w:r>
              <w:rPr>
                <w:rFonts w:ascii="Arial" w:hAnsi="Arial" w:cs="Arial"/>
              </w:rPr>
              <w:t>TCP</w:t>
            </w:r>
            <w:r>
              <w:rPr>
                <w:rFonts w:ascii="Arial" w:hAnsi="Arial" w:cs="Arial"/>
              </w:rPr>
              <w:t>缓存中的数据量</w:t>
            </w:r>
          </w:p>
        </w:tc>
      </w:tr>
      <w:tr w:rsidR="00E31460">
        <w:trPr>
          <w:trHeight w:val="55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u_nb_bytes_free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0-4095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当前能发送的数据量大小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24"/>
        </w:numPr>
        <w:tabs>
          <w:tab w:val="left" w:pos="720"/>
        </w:tabs>
        <w:rPr>
          <w:rFonts w:ascii="Verdana" w:hAnsi="Verdana"/>
        </w:rPr>
      </w:pPr>
      <w:bookmarkStart w:id="1412" w:name="_Toc450046481"/>
      <w:bookmarkStart w:id="1413" w:name="_Toc15840"/>
      <w:bookmarkStart w:id="1414" w:name="_Toc490654246"/>
      <w:r>
        <w:rPr>
          <w:rFonts w:ascii="Verdana" w:hAnsi="Verdana"/>
        </w:rPr>
        <w:lastRenderedPageBreak/>
        <w:t>接收数据时的上报信息：</w:t>
      </w:r>
      <w:r>
        <w:rPr>
          <w:rFonts w:ascii="Verdana" w:hAnsi="Verdana"/>
        </w:rPr>
        <w:t>+MIPDATA</w:t>
      </w:r>
      <w:bookmarkEnd w:id="1412"/>
      <w:bookmarkEnd w:id="1413"/>
      <w:bookmarkEnd w:id="1414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15" w:name="_Toc49065449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+MIPDATA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15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1276"/>
        <w:gridCol w:w="2617"/>
        <w:gridCol w:w="4612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上报</w:t>
            </w:r>
            <w:r>
              <w:rPr>
                <w:rFonts w:ascii="Verdana" w:hAnsi="Verdana"/>
                <w:sz w:val="18"/>
                <w:szCs w:val="18"/>
              </w:rPr>
              <w:t>命令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+</w:t>
            </w:r>
            <w:r>
              <w:rPr>
                <w:rFonts w:ascii="Arial" w:hAnsi="Arial" w:cs="Arial"/>
              </w:rPr>
              <w:t>MIP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&lt; socket_id&gt;,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&lt;index&gt;,&lt;len&gt;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+</w:t>
            </w:r>
            <w:r>
              <w:rPr>
                <w:rFonts w:ascii="Arial" w:hAnsi="Arial" w:cs="Arial"/>
              </w:rPr>
              <w:t>MIP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 xml:space="preserve"> &lt; socket_id&gt;,&lt;len&gt;,&lt;data&gt;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t>注</w:t>
            </w:r>
            <w:r>
              <w:rPr>
                <w:rFonts w:ascii="Arial" w:hAnsi="Arial" w:cs="Arial" w:hint="eastAsia"/>
              </w:rPr>
              <w:t>：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，当有数据来时，数据被保存到缓冲区，上报格式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，当有数据来时，数据不保存到缓冲区，上报格式</w:t>
            </w:r>
          </w:p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+MIP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: 1,1</w:t>
            </w:r>
            <w:r>
              <w:rPr>
                <w:rFonts w:ascii="Arial" w:hAnsi="Arial" w:cs="Arial" w:hint="eastAsia"/>
              </w:rPr>
              <w:t>,5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+MIPDATA: 1,5,12345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16" w:name="_Toc49065449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+MIPDATA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16"/>
    </w:p>
    <w:tbl>
      <w:tblPr>
        <w:tblW w:w="0" w:type="auto"/>
        <w:tblInd w:w="108" w:type="dxa"/>
        <w:tblLayout w:type="fixed"/>
        <w:tblLook w:val="0000"/>
      </w:tblPr>
      <w:tblGrid>
        <w:gridCol w:w="2407"/>
        <w:gridCol w:w="1120"/>
        <w:gridCol w:w="6112"/>
      </w:tblGrid>
      <w:tr w:rsidR="00E3146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40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ocket_ID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1-3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哪个</w:t>
            </w:r>
            <w:r>
              <w:rPr>
                <w:rFonts w:ascii="Arial" w:hAnsi="Arial" w:cs="Arial"/>
              </w:rPr>
              <w:t>socket</w:t>
            </w:r>
            <w:r>
              <w:rPr>
                <w:rFonts w:ascii="Arial" w:hAnsi="Arial" w:cs="Arial" w:hint="eastAsia"/>
              </w:rPr>
              <w:t>接收到数据</w:t>
            </w:r>
          </w:p>
        </w:tc>
      </w:tr>
      <w:tr w:rsidR="00E3146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&lt;index&gt;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1-50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hint="eastAsia"/>
              </w:rPr>
              <w:t>数据保存在缓冲区位置索引</w:t>
            </w:r>
          </w:p>
        </w:tc>
      </w:tr>
      <w:tr w:rsidR="00E31460">
        <w:trPr>
          <w:trHeight w:val="55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len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数据长度</w:t>
            </w:r>
          </w:p>
        </w:tc>
      </w:tr>
      <w:tr w:rsidR="00E31460">
        <w:trPr>
          <w:trHeight w:val="55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&lt;data&gt;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收到的数据</w:t>
            </w:r>
          </w:p>
        </w:tc>
      </w:tr>
    </w:tbl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>
      <w:pPr>
        <w:pStyle w:val="1"/>
        <w:pageBreakBefore/>
        <w:numPr>
          <w:ilvl w:val="0"/>
          <w:numId w:val="25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</w:rPr>
      </w:pPr>
      <w:bookmarkStart w:id="1417" w:name="_Toc490654247"/>
      <w:r>
        <w:rPr>
          <w:rFonts w:ascii="Verdana" w:hAnsi="Verdana"/>
          <w:sz w:val="32"/>
          <w:szCs w:val="32"/>
        </w:rPr>
        <w:lastRenderedPageBreak/>
        <w:t xml:space="preserve">HTTP(S) </w:t>
      </w:r>
      <w:r>
        <w:rPr>
          <w:rFonts w:ascii="Verdana" w:hAnsi="Verdana"/>
          <w:sz w:val="32"/>
          <w:szCs w:val="32"/>
        </w:rPr>
        <w:t>相关命令</w:t>
      </w:r>
      <w:bookmarkEnd w:id="1417"/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/>
        </w:rPr>
      </w:pPr>
      <w:bookmarkStart w:id="1418" w:name="_Toc490654248"/>
      <w:r>
        <w:rPr>
          <w:rFonts w:ascii="Verdana" w:hAnsi="Verdana"/>
        </w:rPr>
        <w:t>配置</w:t>
      </w:r>
      <w:r>
        <w:rPr>
          <w:rFonts w:ascii="Verdana" w:hAnsi="Verdana"/>
        </w:rPr>
        <w:t>http (s)</w:t>
      </w:r>
      <w:r>
        <w:rPr>
          <w:rFonts w:ascii="Verdana" w:hAnsi="Verdana"/>
        </w:rPr>
        <w:t>服务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参数：</w:t>
      </w:r>
      <w:r>
        <w:rPr>
          <w:rFonts w:ascii="Verdana" w:hAnsi="Verdana"/>
        </w:rPr>
        <w:t>AT+LSHTTPCFG</w:t>
      </w:r>
      <w:bookmarkEnd w:id="1418"/>
    </w:p>
    <w:p w:rsidR="00E31460" w:rsidRDefault="00E31460">
      <w:bookmarkStart w:id="1419" w:name="_Toc49065449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206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AT+LSHTTPCFG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19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>LSHTTPCFG</w:t>
            </w:r>
            <w:r>
              <w:rPr>
                <w:rFonts w:ascii="Verdana" w:hAnsi="Verdana"/>
                <w:sz w:val="18"/>
                <w:szCs w:val="18"/>
              </w:rPr>
              <w:t>=”</w:t>
            </w:r>
            <w:r>
              <w:rPr>
                <w:rFonts w:ascii="Verdana" w:hAnsi="Verdana" w:hint="eastAsia"/>
                <w:sz w:val="18"/>
                <w:szCs w:val="18"/>
              </w:rPr>
              <w:t>context</w:t>
            </w:r>
            <w:r>
              <w:rPr>
                <w:rFonts w:ascii="Verdana" w:hAnsi="Verdana"/>
                <w:sz w:val="18"/>
                <w:szCs w:val="18"/>
              </w:rPr>
              <w:t>”[</w:t>
            </w:r>
            <w:r>
              <w:rPr>
                <w:rFonts w:ascii="Verdana" w:hAnsi="Verdana" w:hint="eastAsi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hint="eastAsia"/>
                <w:sz w:val="18"/>
                <w:szCs w:val="18"/>
              </w:rPr>
              <w:t>value</w:t>
            </w:r>
            <w:r>
              <w:rPr>
                <w:rFonts w:ascii="Verdana" w:hAnsi="Verdana"/>
                <w:sz w:val="18"/>
                <w:szCs w:val="18"/>
              </w:rPr>
              <w:t>&gt;]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如果</w:t>
            </w:r>
            <w:r>
              <w:rPr>
                <w:rFonts w:ascii="Verdana" w:hAnsi="Verdana" w:hint="eastAsia"/>
                <w:sz w:val="18"/>
                <w:szCs w:val="18"/>
              </w:rPr>
              <w:t>&lt;value&gt;</w:t>
            </w:r>
            <w:r>
              <w:rPr>
                <w:rFonts w:ascii="Verdana" w:hAnsi="Verdana" w:hint="eastAsia"/>
                <w:sz w:val="18"/>
                <w:szCs w:val="18"/>
              </w:rPr>
              <w:t>存在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返回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ok </w:t>
            </w:r>
            <w:r>
              <w:rPr>
                <w:rFonts w:ascii="Verdana" w:hAnsi="Verdana" w:hint="eastAsia"/>
                <w:sz w:val="18"/>
                <w:szCs w:val="18"/>
              </w:rPr>
              <w:t>或者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error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否则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查询当前的值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+LSHTTPCFG: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>context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,&lt;value&gt;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 xml:space="preserve">context </w:t>
            </w:r>
            <w:r>
              <w:rPr>
                <w:rFonts w:ascii="Verdana" w:hAnsi="Verdana" w:hint="eastAsia"/>
                <w:sz w:val="18"/>
                <w:szCs w:val="18"/>
              </w:rPr>
              <w:t>可以是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contextid,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responseheader,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sslctxid,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contenttype,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requestheader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LSHTTPCFG</w:t>
            </w:r>
            <w:r>
              <w:rPr>
                <w:rFonts w:ascii="Verdana" w:hAnsi="Verdana"/>
                <w:sz w:val="18"/>
                <w:szCs w:val="18"/>
              </w:rPr>
              <w:t>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HTTPCFG:"contextid",</w:t>
            </w:r>
            <w:r>
              <w:rPr>
                <w:rFonts w:ascii="Verdana" w:hAnsi="Verdana" w:hint="eastAsia"/>
                <w:sz w:val="18"/>
                <w:szCs w:val="18"/>
              </w:rPr>
              <w:t>&lt;val&gt;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HTTPCFG:"requestheader",</w:t>
            </w:r>
            <w:r>
              <w:rPr>
                <w:rFonts w:ascii="Verdana" w:hAnsi="Verdana" w:hint="eastAsia"/>
                <w:sz w:val="18"/>
                <w:szCs w:val="18"/>
              </w:rPr>
              <w:t>&lt;val&gt;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HTTPCFG:"responseheader",</w:t>
            </w:r>
            <w:r>
              <w:rPr>
                <w:rFonts w:ascii="Verdana" w:hAnsi="Verdana" w:hint="eastAsia"/>
                <w:sz w:val="18"/>
                <w:szCs w:val="18"/>
              </w:rPr>
              <w:t>&lt;val&gt;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HTTPCFG:"sslctxid",</w:t>
            </w:r>
            <w:r>
              <w:rPr>
                <w:rFonts w:ascii="Verdana" w:hAnsi="Verdana" w:hint="eastAsia"/>
                <w:sz w:val="18"/>
                <w:szCs w:val="18"/>
              </w:rPr>
              <w:t>&lt;val&gt;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HTTPCFG:"contenttype",</w:t>
            </w:r>
            <w:r>
              <w:rPr>
                <w:rFonts w:ascii="Verdana" w:hAnsi="Verdana" w:hint="eastAsia"/>
                <w:sz w:val="18"/>
                <w:szCs w:val="18"/>
              </w:rPr>
              <w:t>&lt;val&gt;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LSHTTPCFG</w:t>
            </w:r>
            <w:r>
              <w:rPr>
                <w:rFonts w:ascii="Verdana" w:hAnsi="Verdana"/>
                <w:sz w:val="18"/>
                <w:szCs w:val="18"/>
              </w:rPr>
              <w:t>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HTTPCFG:"contextid",(1-16)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HTTPCFG:"requestheader",(0,1)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HTTPCFG:"responseheader",(0,1)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HTTPCFG:"sslctxid",(0,5)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</w:t>
            </w:r>
            <w:r>
              <w:rPr>
                <w:rFonts w:ascii="Verdana" w:hAnsi="Verdana"/>
                <w:sz w:val="18"/>
                <w:szCs w:val="18"/>
              </w:rPr>
              <w:t>HTTPCFG:"contenttype",(0,</w:t>
            </w:r>
            <w:r>
              <w:rPr>
                <w:rFonts w:ascii="Verdana" w:hAnsi="Verdana" w:hint="eastAsi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LSHTTPCFG</w:t>
            </w:r>
            <w:r>
              <w:rPr>
                <w:rFonts w:ascii="Verdana" w:hAnsi="Verdana"/>
                <w:sz w:val="18"/>
                <w:szCs w:val="18"/>
              </w:rPr>
              <w:t xml:space="preserve"> ="contextid"</w:t>
            </w:r>
            <w:r>
              <w:rPr>
                <w:rFonts w:ascii="Verdana" w:hAnsi="Verdana" w:hint="eastAsia"/>
                <w:sz w:val="18"/>
                <w:szCs w:val="18"/>
              </w:rPr>
              <w:t>,1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LSHTTPCFG</w:t>
            </w:r>
            <w:r>
              <w:rPr>
                <w:rFonts w:ascii="Verdana" w:hAnsi="Verdana"/>
                <w:sz w:val="18"/>
                <w:szCs w:val="18"/>
              </w:rPr>
              <w:t>?</w:t>
            </w:r>
          </w:p>
          <w:p w:rsidR="00E31460" w:rsidRDefault="00E31460"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+LSHTTPCFG:"contextid",1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+LSHTTPCFG:"requestheader",0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+LSHTTPCFG:"responseheader",0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+LSHTTPCFG:"sslctxid",1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+LSHTTPCFG:"contenttype",0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OK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LSHTTPCFG</w:t>
            </w:r>
            <w:r>
              <w:rPr>
                <w:rFonts w:ascii="Verdana" w:hAnsi="Verdana"/>
                <w:sz w:val="18"/>
                <w:szCs w:val="18"/>
              </w:rPr>
              <w:t xml:space="preserve"> 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+LSHTTPCFG:"contextid",(1-16)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+LSHTTPCFG:"requestheader",(0,1)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+LSHTTPCFG:"responseheader",(0,1)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+LSHTTPCFG:"sslctxid",(0,5)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+LSHTTPCFG:"contenttype",(0,</w:t>
            </w:r>
            <w:r>
              <w:rPr>
                <w:rFonts w:ascii="Verdana" w:hAnsi="Verdana" w:hint="eastAsi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20" w:name="_Toc490654498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207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: AT+ LSHTTPCFG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参数描述</w:t>
      </w:r>
      <w:bookmarkEnd w:id="1420"/>
    </w:p>
    <w:tbl>
      <w:tblPr>
        <w:tblW w:w="0" w:type="auto"/>
        <w:tblInd w:w="108" w:type="dxa"/>
        <w:tblLayout w:type="fixed"/>
        <w:tblLook w:val="0000"/>
      </w:tblPr>
      <w:tblGrid>
        <w:gridCol w:w="1612"/>
        <w:gridCol w:w="1649"/>
        <w:gridCol w:w="6378"/>
      </w:tblGrid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6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 context &gt;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contextid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 xml:space="preserve"> pdp content id ,val</w:t>
            </w:r>
            <w:r>
              <w:rPr>
                <w:rFonts w:ascii="Verdana" w:hAnsi="Verdana" w:cs="Arial"/>
              </w:rPr>
              <w:t>范围</w:t>
            </w:r>
            <w:r>
              <w:rPr>
                <w:rFonts w:ascii="Verdana" w:hAnsi="Verdana" w:cs="Arial"/>
              </w:rPr>
              <w:t xml:space="preserve"> 1-16</w:t>
            </w:r>
            <w:r>
              <w:rPr>
                <w:rFonts w:ascii="Verdana" w:hAnsi="Verdana" w:cs="Arial"/>
              </w:rPr>
              <w:t>，默认值为</w:t>
            </w:r>
            <w:r>
              <w:rPr>
                <w:rFonts w:ascii="Verdana" w:hAnsi="Verdana" w:cs="Arial"/>
              </w:rPr>
              <w:t>1</w:t>
            </w:r>
          </w:p>
        </w:tc>
      </w:tr>
      <w:tr w:rsidR="00E31460">
        <w:tc>
          <w:tcPr>
            <w:tcW w:w="16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requestheader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不支持</w:t>
            </w:r>
          </w:p>
        </w:tc>
      </w:tr>
      <w:tr w:rsidR="00E31460">
        <w:tc>
          <w:tcPr>
            <w:tcW w:w="16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responseheader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不支持</w:t>
            </w:r>
          </w:p>
        </w:tc>
      </w:tr>
      <w:tr w:rsidR="00E31460">
        <w:trPr>
          <w:trHeight w:val="735"/>
        </w:trPr>
        <w:tc>
          <w:tcPr>
            <w:tcW w:w="16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sslctxid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不支持</w:t>
            </w:r>
          </w:p>
        </w:tc>
      </w:tr>
      <w:tr w:rsidR="00E31460">
        <w:trPr>
          <w:trHeight w:val="735"/>
        </w:trPr>
        <w:tc>
          <w:tcPr>
            <w:tcW w:w="1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contenttype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数值类型，表示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http 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主体类型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范围（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0-5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）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value 0: application/x-www-form-urlencoded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value 1: text/plain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value 2: application/octet-stream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value 3: multipart/form-data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value 4: application/json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value 5: 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其他值，参考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at+lshttpheaderinfo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配置。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/>
        </w:rPr>
      </w:pPr>
      <w:bookmarkStart w:id="1421" w:name="_Toc490654249"/>
      <w:r>
        <w:rPr>
          <w:rFonts w:ascii="Verdana" w:hAnsi="Verdana" w:hint="eastAsia"/>
        </w:rPr>
        <w:t>设置</w:t>
      </w:r>
      <w:r>
        <w:rPr>
          <w:rFonts w:ascii="Verdana" w:hAnsi="Verdana" w:hint="eastAsia"/>
        </w:rPr>
        <w:t xml:space="preserve">http(s) </w:t>
      </w:r>
      <w:r>
        <w:rPr>
          <w:rFonts w:ascii="Verdana" w:hAnsi="Verdana" w:hint="eastAsia"/>
        </w:rPr>
        <w:t>服务</w:t>
      </w:r>
      <w:r>
        <w:rPr>
          <w:rFonts w:ascii="Verdana" w:hAnsi="Verdana" w:hint="eastAsia"/>
        </w:rPr>
        <w:t xml:space="preserve"> URL</w:t>
      </w:r>
      <w:r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>AT+LSHTTPURL</w:t>
      </w:r>
      <w:bookmarkEnd w:id="1421"/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22" w:name="_Toc490654499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208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: AT+LSHTTPURL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操作指令</w:t>
      </w:r>
      <w:bookmarkEnd w:id="1422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3085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AT+LSHTTPURL=&lt;URL_length&gt;[,&lt;tim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eout&gt;]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如果参数正确返回</w:t>
            </w:r>
            <w:r>
              <w:rPr>
                <w:rFonts w:ascii="Verdana" w:hAnsi="Verdana" w:cs="Arial"/>
              </w:rPr>
              <w:t>&gt;</w:t>
            </w:r>
          </w:p>
          <w:p w:rsidR="00E31460" w:rsidRDefault="00E31460">
            <w:pPr>
              <w:pStyle w:val="af4"/>
              <w:rPr>
                <w:rFonts w:ascii="Verdana" w:hAnsi="Verdana" w:cs="Arial"/>
              </w:rPr>
            </w:pPr>
          </w:p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否则</w:t>
            </w:r>
          </w:p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返回</w:t>
            </w:r>
            <w:r>
              <w:rPr>
                <w:rFonts w:ascii="Verdana" w:hAnsi="Verdana" w:cs="Arial"/>
              </w:rPr>
              <w:t>error</w:t>
            </w:r>
          </w:p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返回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  <w:r>
              <w:rPr>
                <w:rFonts w:ascii="Verdana" w:hAnsi="Verdana"/>
                <w:sz w:val="18"/>
                <w:szCs w:val="18"/>
              </w:rPr>
              <w:t>表明进入数据模式，在</w:t>
            </w:r>
            <w:r>
              <w:rPr>
                <w:rFonts w:ascii="Verdana" w:hAnsi="Verdana"/>
                <w:sz w:val="18"/>
                <w:szCs w:val="18"/>
              </w:rPr>
              <w:t>connet</w:t>
            </w:r>
            <w:r>
              <w:rPr>
                <w:rFonts w:ascii="Verdana" w:hAnsi="Verdana"/>
                <w:sz w:val="18"/>
                <w:szCs w:val="18"/>
              </w:rPr>
              <w:t>下，输入</w:t>
            </w:r>
            <w:r>
              <w:rPr>
                <w:rFonts w:ascii="Verdana" w:hAnsi="Verdana"/>
                <w:sz w:val="18"/>
                <w:szCs w:val="18"/>
              </w:rPr>
              <w:t>url,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注意，</w:t>
            </w:r>
            <w:r>
              <w:rPr>
                <w:rFonts w:ascii="Verdana" w:hAnsi="Verdana"/>
                <w:sz w:val="18"/>
                <w:szCs w:val="18"/>
              </w:rPr>
              <w:t>url</w:t>
            </w:r>
            <w:r>
              <w:rPr>
                <w:rFonts w:ascii="Verdana" w:hAnsi="Verdana"/>
                <w:sz w:val="18"/>
                <w:szCs w:val="18"/>
              </w:rPr>
              <w:t>必须以</w:t>
            </w:r>
            <w:hyperlink r:id="rId12" w:history="1">
              <w:r>
                <w:rPr>
                  <w:rFonts w:ascii="Verdana" w:hAnsi="Verdana"/>
                  <w:sz w:val="18"/>
                  <w:szCs w:val="18"/>
                </w:rPr>
                <w:t>http://</w:t>
              </w:r>
              <w:r>
                <w:rPr>
                  <w:rFonts w:ascii="Verdana" w:hAnsi="Verdana"/>
                  <w:sz w:val="18"/>
                  <w:szCs w:val="18"/>
                </w:rPr>
                <w:t>或者</w:t>
              </w:r>
            </w:hyperlink>
          </w:p>
          <w:p w:rsidR="00E31460" w:rsidRDefault="0047341E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hyperlink r:id="rId13" w:history="1">
              <w:r w:rsidR="00E31460">
                <w:rPr>
                  <w:rFonts w:ascii="Verdana" w:hAnsi="Verdana"/>
                  <w:sz w:val="18"/>
                  <w:szCs w:val="18"/>
                </w:rPr>
                <w:t>https://</w:t>
              </w:r>
              <w:r w:rsidR="00E31460">
                <w:rPr>
                  <w:rFonts w:ascii="Verdana" w:hAnsi="Verdana"/>
                  <w:sz w:val="18"/>
                  <w:szCs w:val="18"/>
                </w:rPr>
                <w:t>开头</w:t>
              </w:r>
            </w:hyperlink>
            <w:r w:rsidR="00E31460">
              <w:rPr>
                <w:rFonts w:ascii="Verdana" w:hAnsi="Verdana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https</w:t>
            </w:r>
            <w:r>
              <w:rPr>
                <w:rFonts w:ascii="Verdana" w:hAnsi="Verdana"/>
                <w:sz w:val="18"/>
                <w:szCs w:val="18"/>
              </w:rPr>
              <w:t>表示配置</w:t>
            </w:r>
            <w:r>
              <w:rPr>
                <w:rFonts w:ascii="Verdana" w:hAnsi="Verdana"/>
                <w:sz w:val="18"/>
                <w:szCs w:val="18"/>
              </w:rPr>
              <w:t>https</w:t>
            </w:r>
            <w:r>
              <w:rPr>
                <w:rFonts w:ascii="Verdana" w:hAnsi="Verdana"/>
                <w:sz w:val="18"/>
                <w:szCs w:val="18"/>
              </w:rPr>
              <w:t>服务。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http</w:t>
            </w:r>
            <w:r>
              <w:rPr>
                <w:rFonts w:ascii="Verdana" w:hAnsi="Verdana"/>
                <w:sz w:val="18"/>
                <w:szCs w:val="18"/>
              </w:rPr>
              <w:t>表示配置</w:t>
            </w:r>
            <w:r>
              <w:rPr>
                <w:rFonts w:ascii="Verdana" w:hAnsi="Verdana"/>
                <w:sz w:val="18"/>
                <w:szCs w:val="18"/>
              </w:rPr>
              <w:t>http</w:t>
            </w:r>
            <w:r>
              <w:rPr>
                <w:rFonts w:ascii="Verdana" w:hAnsi="Verdana"/>
                <w:sz w:val="18"/>
                <w:szCs w:val="18"/>
              </w:rPr>
              <w:t>服务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超时或者输入</w:t>
            </w:r>
            <w:r>
              <w:rPr>
                <w:rFonts w:ascii="Verdana" w:hAnsi="Verdana"/>
                <w:sz w:val="18"/>
                <w:szCs w:val="18"/>
              </w:rPr>
              <w:t>“+++”</w:t>
            </w:r>
            <w:r>
              <w:rPr>
                <w:rFonts w:ascii="Verdana" w:hAnsi="Verdana"/>
                <w:sz w:val="18"/>
                <w:szCs w:val="18"/>
              </w:rPr>
              <w:t>可以退出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透传模式。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注意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>超时返回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+LSHTTPURL:input timeout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</w:t>
            </w:r>
            <w:r>
              <w:rPr>
                <w:rFonts w:ascii="Verdana" w:hAnsi="Verdana" w:cs="Arial"/>
              </w:rPr>
              <w:t>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+LSHTTPURL:&lt;URL&gt;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显示设置好的</w:t>
            </w:r>
            <w:r>
              <w:rPr>
                <w:rFonts w:ascii="Verdana" w:hAnsi="Verdana"/>
                <w:sz w:val="18"/>
                <w:szCs w:val="18"/>
              </w:rPr>
              <w:t>url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</w:t>
            </w:r>
            <w:r>
              <w:rPr>
                <w:rFonts w:ascii="Verdana" w:hAnsi="Verdana" w:cs="Arial"/>
              </w:rPr>
              <w:t xml:space="preserve"> =?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AT+LSHTTPURL=?</w:t>
            </w:r>
            <w:r>
              <w:rPr>
                <w:rFonts w:ascii="Verdana" w:hAnsi="Verdana"/>
                <w:sz w:val="18"/>
                <w:szCs w:val="18"/>
              </w:rPr>
              <w:cr/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+LSHTTPURL:(1-700),(1-65535)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url</w:t>
            </w:r>
            <w:r>
              <w:rPr>
                <w:rFonts w:ascii="Verdana" w:hAnsi="Verdana"/>
                <w:sz w:val="18"/>
                <w:szCs w:val="18"/>
              </w:rPr>
              <w:t>长度范围（</w:t>
            </w:r>
            <w:r>
              <w:rPr>
                <w:rFonts w:ascii="Verdana" w:hAnsi="Verdana"/>
                <w:sz w:val="18"/>
                <w:szCs w:val="18"/>
              </w:rPr>
              <w:t>1-700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超时时间间隔（</w:t>
            </w:r>
            <w:r>
              <w:rPr>
                <w:rFonts w:ascii="Verdana" w:hAnsi="Verdana"/>
                <w:sz w:val="18"/>
                <w:szCs w:val="18"/>
              </w:rPr>
              <w:t>1-65535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AT+LSHTTPURL=100,100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&gt;</w:t>
            </w:r>
          </w:p>
          <w:p w:rsidR="00E31460" w:rsidRDefault="00E31460">
            <w:pPr>
              <w:rPr>
                <w:rFonts w:ascii="Verdana" w:hAnsi="Verdana" w:cs="Arial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在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  <w:r>
              <w:rPr>
                <w:rFonts w:ascii="Verdana" w:hAnsi="Verdana"/>
                <w:sz w:val="18"/>
                <w:szCs w:val="18"/>
              </w:rPr>
              <w:t>下，输入</w:t>
            </w:r>
            <w:r>
              <w:rPr>
                <w:rFonts w:ascii="Verdana" w:hAnsi="Verdana"/>
                <w:sz w:val="18"/>
                <w:szCs w:val="18"/>
              </w:rPr>
              <w:t>url,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注意，</w:t>
            </w:r>
            <w:r>
              <w:rPr>
                <w:rFonts w:ascii="Verdana" w:hAnsi="Verdana"/>
                <w:sz w:val="18"/>
                <w:szCs w:val="18"/>
              </w:rPr>
              <w:t>url</w:t>
            </w:r>
            <w:r>
              <w:rPr>
                <w:rFonts w:ascii="Verdana" w:hAnsi="Verdana"/>
                <w:sz w:val="18"/>
                <w:szCs w:val="18"/>
              </w:rPr>
              <w:t>必须以</w:t>
            </w:r>
            <w:hyperlink r:id="rId14" w:history="1">
              <w:r>
                <w:rPr>
                  <w:rFonts w:ascii="Verdana" w:hAnsi="Verdana"/>
                  <w:sz w:val="18"/>
                  <w:szCs w:val="18"/>
                </w:rPr>
                <w:t>http://</w:t>
              </w:r>
              <w:r>
                <w:rPr>
                  <w:rFonts w:ascii="Verdana" w:hAnsi="Verdana"/>
                  <w:sz w:val="18"/>
                  <w:szCs w:val="18"/>
                </w:rPr>
                <w:t>或者</w:t>
              </w:r>
            </w:hyperlink>
          </w:p>
          <w:p w:rsidR="00E31460" w:rsidRDefault="0047341E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hyperlink r:id="rId15" w:history="1">
              <w:r w:rsidR="00E31460">
                <w:rPr>
                  <w:rFonts w:ascii="Verdana" w:hAnsi="Verdana"/>
                  <w:sz w:val="18"/>
                  <w:szCs w:val="18"/>
                </w:rPr>
                <w:t>https://</w:t>
              </w:r>
              <w:r w:rsidR="00E31460">
                <w:rPr>
                  <w:rFonts w:ascii="Verdana" w:hAnsi="Verdana"/>
                  <w:sz w:val="18"/>
                  <w:szCs w:val="18"/>
                </w:rPr>
                <w:t>开头</w:t>
              </w:r>
            </w:hyperlink>
            <w:r w:rsidR="00E31460">
              <w:rPr>
                <w:rFonts w:ascii="Verdana" w:hAnsi="Verdana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https</w:t>
            </w:r>
            <w:r>
              <w:rPr>
                <w:rFonts w:ascii="Verdana" w:hAnsi="Verdana"/>
                <w:sz w:val="18"/>
                <w:szCs w:val="18"/>
              </w:rPr>
              <w:t>表示配置</w:t>
            </w:r>
            <w:r>
              <w:rPr>
                <w:rFonts w:ascii="Verdana" w:hAnsi="Verdana"/>
                <w:sz w:val="18"/>
                <w:szCs w:val="18"/>
              </w:rPr>
              <w:t>https</w:t>
            </w:r>
            <w:r>
              <w:rPr>
                <w:rFonts w:ascii="Verdana" w:hAnsi="Verdana"/>
                <w:sz w:val="18"/>
                <w:szCs w:val="18"/>
              </w:rPr>
              <w:t>服务。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http</w:t>
            </w:r>
            <w:r>
              <w:rPr>
                <w:rFonts w:ascii="Verdana" w:hAnsi="Verdana"/>
                <w:sz w:val="18"/>
                <w:szCs w:val="18"/>
              </w:rPr>
              <w:t>表示配置</w:t>
            </w:r>
            <w:r>
              <w:rPr>
                <w:rFonts w:ascii="Verdana" w:hAnsi="Verdana"/>
                <w:sz w:val="18"/>
                <w:szCs w:val="18"/>
              </w:rPr>
              <w:t>http</w:t>
            </w:r>
            <w:r>
              <w:rPr>
                <w:rFonts w:ascii="Verdana" w:hAnsi="Verdana"/>
                <w:sz w:val="18"/>
                <w:szCs w:val="18"/>
              </w:rPr>
              <w:t>服务。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超时或者输入</w:t>
            </w:r>
            <w:r>
              <w:rPr>
                <w:rFonts w:ascii="Verdana" w:hAnsi="Verdana"/>
                <w:sz w:val="18"/>
                <w:szCs w:val="18"/>
              </w:rPr>
              <w:t>“+++”</w:t>
            </w:r>
            <w:r>
              <w:rPr>
                <w:rFonts w:ascii="Verdana" w:hAnsi="Verdana"/>
                <w:sz w:val="18"/>
                <w:szCs w:val="18"/>
              </w:rPr>
              <w:t>可以退出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透传模式。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注意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>超时返回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+LSHTTPURL:input timeout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</w:t>
            </w:r>
            <w:r>
              <w:rPr>
                <w:rFonts w:ascii="Verdana" w:hAnsi="Verdana" w:cs="Arial"/>
              </w:rPr>
              <w:t>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+LSHTTPURL:http://x.0830114.net</w:t>
            </w:r>
          </w:p>
          <w:p w:rsidR="00E31460" w:rsidRDefault="00E31460">
            <w:pPr>
              <w:rPr>
                <w:rFonts w:ascii="Verdana" w:hAnsi="Verdana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AT+LSHTTPURL</w:t>
            </w:r>
            <w:r>
              <w:rPr>
                <w:rFonts w:ascii="Verdana" w:hAnsi="Verdana" w:cs="Arial"/>
              </w:rPr>
              <w:t xml:space="preserve"> =?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+LSHTTPURL:(1-700),(1-65535)</w:t>
            </w:r>
          </w:p>
          <w:p w:rsidR="00E31460" w:rsidRDefault="00E31460">
            <w:pPr>
              <w:rPr>
                <w:rFonts w:ascii="Verdana" w:hAnsi="Verdana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23" w:name="_Toc490654500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209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: AT+LSHTTPURL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参数描述</w:t>
      </w:r>
      <w:bookmarkEnd w:id="1423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</w:t>
            </w: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 xml:space="preserve"> URL_length</w:t>
            </w:r>
            <w:r>
              <w:rPr>
                <w:rFonts w:ascii="Verdana" w:hAnsi="Verdana"/>
                <w:sz w:val="20"/>
                <w:szCs w:val="20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kern w:val="0"/>
                <w:sz w:val="20"/>
                <w:szCs w:val="20"/>
              </w:rPr>
              <w:t>不大于</w:t>
            </w:r>
            <w:r>
              <w:rPr>
                <w:rFonts w:ascii="Verdana" w:hAnsi="Verdana" w:cs="Arial"/>
                <w:kern w:val="0"/>
                <w:sz w:val="20"/>
                <w:szCs w:val="20"/>
              </w:rPr>
              <w:t>700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url</w:t>
            </w:r>
            <w:r>
              <w:rPr>
                <w:rFonts w:ascii="Verdana" w:hAnsi="Verdana" w:cs="Arial"/>
                <w:sz w:val="20"/>
                <w:szCs w:val="20"/>
              </w:rPr>
              <w:t>长度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</w:t>
            </w:r>
            <w:r>
              <w:rPr>
                <w:rFonts w:ascii="Verdana" w:hAnsi="Verdana" w:cs="Arial"/>
                <w:sz w:val="20"/>
                <w:szCs w:val="20"/>
              </w:rPr>
              <w:t>timeout</w:t>
            </w:r>
            <w:r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输入超时时间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单位：秒，默认值</w:t>
            </w:r>
            <w:r>
              <w:rPr>
                <w:rFonts w:ascii="Verdana" w:hAnsi="Verdana" w:cs="Arial"/>
                <w:sz w:val="20"/>
                <w:szCs w:val="20"/>
              </w:rPr>
              <w:t xml:space="preserve"> 60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</w:t>
            </w:r>
            <w:r>
              <w:rPr>
                <w:rFonts w:ascii="Verdana" w:hAnsi="Verdana" w:cs="Arial"/>
                <w:sz w:val="20"/>
                <w:szCs w:val="20"/>
              </w:rPr>
              <w:t>url</w:t>
            </w:r>
            <w:r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wordWrap w:val="0"/>
              <w:jc w:val="left"/>
              <w:rPr>
                <w:rFonts w:ascii="Verdana" w:hAnsi="Verdana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kern w:val="0"/>
                <w:sz w:val="20"/>
                <w:szCs w:val="20"/>
              </w:rPr>
              <w:t>统一资源符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url</w:t>
            </w:r>
            <w:r>
              <w:rPr>
                <w:rFonts w:ascii="Verdana" w:hAnsi="Verdana"/>
                <w:sz w:val="20"/>
                <w:szCs w:val="20"/>
              </w:rPr>
              <w:t>必须以</w:t>
            </w:r>
            <w:hyperlink r:id="rId16" w:history="1">
              <w:r>
                <w:rPr>
                  <w:rFonts w:ascii="Verdana" w:hAnsi="Verdana"/>
                  <w:sz w:val="20"/>
                  <w:szCs w:val="20"/>
                </w:rPr>
                <w:t>http://</w:t>
              </w:r>
              <w:r>
                <w:rPr>
                  <w:rFonts w:ascii="Verdana" w:hAnsi="Verdana"/>
                  <w:sz w:val="20"/>
                  <w:szCs w:val="20"/>
                </w:rPr>
                <w:t>或者</w:t>
              </w:r>
            </w:hyperlink>
          </w:p>
          <w:p w:rsidR="00E31460" w:rsidRDefault="0047341E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="00E31460">
                <w:rPr>
                  <w:rFonts w:ascii="Verdana" w:hAnsi="Verdana"/>
                  <w:sz w:val="20"/>
                  <w:szCs w:val="20"/>
                </w:rPr>
                <w:t>https://</w:t>
              </w:r>
              <w:r w:rsidR="00E31460">
                <w:rPr>
                  <w:rFonts w:ascii="Verdana" w:hAnsi="Verdana"/>
                  <w:sz w:val="20"/>
                  <w:szCs w:val="20"/>
                </w:rPr>
                <w:t>开头</w:t>
              </w:r>
            </w:hyperlink>
            <w:r w:rsidR="00E31460">
              <w:rPr>
                <w:rFonts w:ascii="Verdana" w:hAnsi="Verdana"/>
                <w:sz w:val="20"/>
                <w:szCs w:val="20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https</w:t>
            </w:r>
            <w:r>
              <w:rPr>
                <w:rFonts w:ascii="Verdana" w:hAnsi="Verdana"/>
                <w:sz w:val="20"/>
                <w:szCs w:val="20"/>
              </w:rPr>
              <w:t>表示配置</w:t>
            </w:r>
            <w:r>
              <w:rPr>
                <w:rFonts w:ascii="Verdana" w:hAnsi="Verdana"/>
                <w:sz w:val="20"/>
                <w:szCs w:val="20"/>
              </w:rPr>
              <w:t>https</w:t>
            </w:r>
            <w:r>
              <w:rPr>
                <w:rFonts w:ascii="Verdana" w:hAnsi="Verdana"/>
                <w:sz w:val="20"/>
                <w:szCs w:val="20"/>
              </w:rPr>
              <w:t>服务。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http</w:t>
            </w:r>
            <w:r>
              <w:rPr>
                <w:rFonts w:ascii="Verdana" w:hAnsi="Verdana"/>
                <w:sz w:val="20"/>
                <w:szCs w:val="20"/>
              </w:rPr>
              <w:t>表示配置</w:t>
            </w:r>
            <w:r>
              <w:rPr>
                <w:rFonts w:ascii="Verdana" w:hAnsi="Verdana"/>
                <w:sz w:val="20"/>
                <w:szCs w:val="20"/>
              </w:rPr>
              <w:t>http</w:t>
            </w:r>
            <w:r>
              <w:rPr>
                <w:rFonts w:ascii="Verdana" w:hAnsi="Verdana"/>
                <w:sz w:val="20"/>
                <w:szCs w:val="20"/>
              </w:rPr>
              <w:t>服务。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例如：</w:t>
            </w:r>
            <w:hyperlink r:id="rId18" w:history="1">
              <w:r>
                <w:rPr>
                  <w:rStyle w:val="a3"/>
                  <w:rFonts w:ascii="Verdana" w:hAnsi="Verdana"/>
                  <w:sz w:val="20"/>
                  <w:szCs w:val="20"/>
                </w:rPr>
                <w:t>http://www.baidu.com</w:t>
              </w:r>
            </w:hyperlink>
            <w:r>
              <w:rPr>
                <w:rFonts w:ascii="Verdana" w:hAnsi="Verdana"/>
                <w:sz w:val="20"/>
                <w:szCs w:val="20"/>
              </w:rPr>
              <w:t>。</w:t>
            </w:r>
          </w:p>
          <w:p w:rsidR="00E31460" w:rsidRDefault="00E3146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默认值：</w:t>
            </w:r>
            <w:r>
              <w:rPr>
                <w:rFonts w:ascii="Verdana" w:hAnsi="Verdana" w:cs="Arial"/>
                <w:sz w:val="20"/>
                <w:szCs w:val="20"/>
              </w:rPr>
              <w:t>http://x.0830114.net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/>
        </w:rPr>
      </w:pPr>
      <w:bookmarkStart w:id="1424" w:name="_Toc490654250"/>
      <w:r>
        <w:rPr>
          <w:rFonts w:ascii="Verdana" w:hAnsi="Verdana" w:hint="eastAsia"/>
        </w:rPr>
        <w:t>设置</w:t>
      </w:r>
      <w:r>
        <w:rPr>
          <w:rFonts w:ascii="Verdana" w:hAnsi="Verdana" w:hint="eastAsia"/>
        </w:rPr>
        <w:t>http(s)</w:t>
      </w:r>
      <w:r>
        <w:rPr>
          <w:rFonts w:ascii="Verdana" w:hAnsi="Verdana" w:hint="eastAsia"/>
        </w:rPr>
        <w:t>请求头部参数：</w:t>
      </w:r>
      <w:r>
        <w:rPr>
          <w:rFonts w:ascii="Verdana" w:hAnsi="Verdana" w:hint="eastAsia"/>
        </w:rPr>
        <w:t>AT+LSHTTPHEADERINFO</w:t>
      </w:r>
      <w:bookmarkEnd w:id="1424"/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25" w:name="_Toc490654501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210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: AT+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LSHTTPHEADERINFO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操作指令</w:t>
      </w:r>
      <w:bookmarkEnd w:id="1425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2518"/>
        <w:gridCol w:w="3685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3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AT+LSHTTPHEADERINFO</w:t>
            </w:r>
            <w:r>
              <w:rPr>
                <w:rFonts w:ascii="Arial" w:hAnsi="Arial" w:cs="Arial" w:hint="eastAsia"/>
              </w:rPr>
              <w:t>=&lt;name&gt;,&lt;value&gt;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如果</w:t>
            </w:r>
            <w:r>
              <w:rPr>
                <w:rFonts w:ascii="Verdana" w:hAnsi="Verdana" w:hint="eastAsia"/>
                <w:sz w:val="18"/>
                <w:szCs w:val="18"/>
              </w:rPr>
              <w:t>&lt;value&gt;</w:t>
            </w:r>
            <w:r>
              <w:rPr>
                <w:rFonts w:ascii="Verdana" w:hAnsi="Verdana" w:hint="eastAsia"/>
                <w:sz w:val="18"/>
                <w:szCs w:val="18"/>
              </w:rPr>
              <w:t>存在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返回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ok </w:t>
            </w:r>
            <w:r>
              <w:rPr>
                <w:rFonts w:ascii="Verdana" w:hAnsi="Verdana" w:hint="eastAsia"/>
                <w:sz w:val="18"/>
                <w:szCs w:val="18"/>
              </w:rPr>
              <w:t>或者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error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否则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查询当前的值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&lt;name&gt;,</w:t>
            </w: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hint="eastAsia"/>
                <w:sz w:val="18"/>
                <w:szCs w:val="18"/>
              </w:rPr>
              <w:t>value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  <w:r>
              <w:rPr>
                <w:rFonts w:ascii="Verdana" w:hAnsi="Verdana" w:hint="eastAsia"/>
                <w:sz w:val="18"/>
                <w:szCs w:val="18"/>
              </w:rPr>
              <w:t>是字符串必须以</w:t>
            </w:r>
            <w:r>
              <w:rPr>
                <w:rFonts w:ascii="Verdana" w:hAnsi="Verdana"/>
                <w:sz w:val="18"/>
                <w:szCs w:val="18"/>
              </w:rPr>
              <w:t>””</w:t>
            </w:r>
            <w:r>
              <w:rPr>
                <w:rFonts w:ascii="Verdana" w:hAnsi="Verdana" w:hint="eastAsia"/>
                <w:sz w:val="18"/>
                <w:szCs w:val="18"/>
              </w:rPr>
              <w:t>括起来。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例如</w:t>
            </w:r>
            <w:r>
              <w:rPr>
                <w:rFonts w:ascii="Verdana" w:hAnsi="Verdana"/>
                <w:sz w:val="18"/>
                <w:szCs w:val="18"/>
              </w:rPr>
              <w:t>"</w:t>
            </w:r>
            <w:r>
              <w:rPr>
                <w:rFonts w:ascii="Verdana" w:hAnsi="Verdana" w:hint="eastAsia"/>
                <w:sz w:val="18"/>
                <w:szCs w:val="18"/>
              </w:rPr>
              <w:t>A</w:t>
            </w:r>
            <w:r>
              <w:rPr>
                <w:rFonts w:ascii="Verdana" w:hAnsi="Verdana"/>
                <w:sz w:val="18"/>
                <w:szCs w:val="18"/>
              </w:rPr>
              <w:t>ccept_</w:t>
            </w:r>
            <w:r>
              <w:rPr>
                <w:rFonts w:ascii="Verdana" w:hAnsi="Verdana" w:hint="eastAsia"/>
                <w:sz w:val="18"/>
                <w:szCs w:val="18"/>
              </w:rPr>
              <w:t>L</w:t>
            </w:r>
            <w:r>
              <w:rPr>
                <w:rFonts w:ascii="Verdana" w:hAnsi="Verdana"/>
                <w:sz w:val="18"/>
                <w:szCs w:val="18"/>
              </w:rPr>
              <w:t>anguage"</w:t>
            </w:r>
            <w:r>
              <w:rPr>
                <w:rFonts w:ascii="Verdana" w:hAnsi="Verdana" w:hint="eastAsi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” zh-cn”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bookmarkStart w:id="1426" w:name="OLE_LINK19"/>
            <w:r>
              <w:rPr>
                <w:rFonts w:ascii="Arial" w:hAnsi="Arial" w:cs="Arial"/>
              </w:rPr>
              <w:t>AT+LSHTTPHEADERINFO?</w:t>
            </w:r>
            <w:bookmarkEnd w:id="1426"/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+QHTTPHEADERINFO: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&lt;name&gt;:</w:t>
            </w: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hint="eastAsia"/>
                <w:sz w:val="18"/>
                <w:szCs w:val="18"/>
              </w:rPr>
              <w:t>value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lastRenderedPageBreak/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E31460">
        <w:trPr>
          <w:trHeight w:val="99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AT+LSHTTPHEADERINFO =?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+QHTTPHEADERINFO: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94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AT+LSHTTPHEADERINFO =</w:t>
            </w:r>
            <w:bookmarkStart w:id="1427" w:name="OLE_LINK18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ccept_</w:t>
            </w: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anguage","zh-cn"</w:t>
            </w:r>
            <w:bookmarkEnd w:id="1427"/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89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AT+LSHTTPHEADERINFO?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+QHTTPHEADERINFO: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accept-language:EN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694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AT+LSHTTPHEADERINFO =?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+QHTTPHEADERINFO: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28" w:name="_Toc490654502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211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: AT+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LSHTTPHEADERINFO</w: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参数描述</w:t>
      </w:r>
      <w:bookmarkEnd w:id="1428"/>
    </w:p>
    <w:tbl>
      <w:tblPr>
        <w:tblW w:w="0" w:type="auto"/>
        <w:tblInd w:w="108" w:type="dxa"/>
        <w:tblLayout w:type="fixed"/>
        <w:tblLook w:val="0000"/>
      </w:tblPr>
      <w:tblGrid>
        <w:gridCol w:w="1589"/>
        <w:gridCol w:w="1338"/>
        <w:gridCol w:w="6712"/>
      </w:tblGrid>
      <w:tr w:rsidR="00E31460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参数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  <w:t>取值</w:t>
            </w:r>
          </w:p>
        </w:tc>
        <w:tc>
          <w:tcPr>
            <w:tcW w:w="6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 w:val="20"/>
                <w:szCs w:val="20"/>
              </w:rPr>
            </w:pPr>
            <w:r>
              <w:rPr>
                <w:rFonts w:ascii="Verdana" w:hAnsi="Verdana" w:cs="宋体"/>
                <w:kern w:val="0"/>
                <w:sz w:val="20"/>
                <w:szCs w:val="20"/>
              </w:rPr>
              <w:t>说明</w:t>
            </w:r>
          </w:p>
        </w:tc>
      </w:tr>
      <w:tr w:rsidR="00E31460"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</w:t>
            </w:r>
            <w:r>
              <w:rPr>
                <w:rFonts w:ascii="Verdana" w:hAnsi="Verdana" w:cs="Arial"/>
                <w:sz w:val="20"/>
                <w:szCs w:val="20"/>
              </w:rPr>
              <w:t>name</w:t>
            </w:r>
            <w:r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6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头部参数，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常用的如下，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”Accept”,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”Referer”,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”Accept_Language”,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"User_Agent"</w:t>
            </w:r>
            <w:r>
              <w:rPr>
                <w:rFonts w:ascii="Verdana" w:hAnsi="Verdana" w:cs="Arial"/>
                <w:sz w:val="20"/>
                <w:szCs w:val="20"/>
              </w:rPr>
              <w:t>，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"Accept_Charset", 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"Ua_profile", 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"Authorization",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”Content-Type”,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“Accept-Encoding”</w:t>
            </w:r>
            <w:r>
              <w:rPr>
                <w:rFonts w:ascii="Verdana" w:hAnsi="Verdana"/>
                <w:sz w:val="20"/>
                <w:szCs w:val="20"/>
              </w:rPr>
              <w:t>等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注意，大小写</w:t>
            </w:r>
          </w:p>
          <w:p w:rsidR="00E31460" w:rsidRDefault="00E31460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当</w:t>
            </w:r>
            <w:r>
              <w:rPr>
                <w:rFonts w:ascii="Verdana" w:hAnsi="Verdana"/>
                <w:sz w:val="20"/>
                <w:szCs w:val="20"/>
              </w:rPr>
              <w:t>+LSHTTPCFG:"contenttype",5</w:t>
            </w:r>
            <w:r>
              <w:rPr>
                <w:rFonts w:ascii="Verdana" w:hAnsi="Verdana"/>
                <w:sz w:val="20"/>
                <w:szCs w:val="20"/>
              </w:rPr>
              <w:t>时，设</w:t>
            </w:r>
            <w:r>
              <w:rPr>
                <w:rFonts w:ascii="Verdana" w:hAnsi="Verdana"/>
                <w:sz w:val="20"/>
                <w:szCs w:val="20"/>
              </w:rPr>
              <w:t>”Content-Type”</w:t>
            </w:r>
            <w:r>
              <w:rPr>
                <w:rFonts w:ascii="Verdana" w:hAnsi="Verdana"/>
                <w:sz w:val="20"/>
                <w:szCs w:val="20"/>
              </w:rPr>
              <w:t>生效，否则以</w:t>
            </w:r>
            <w:r>
              <w:rPr>
                <w:rFonts w:ascii="Verdana" w:hAnsi="Verdana"/>
                <w:sz w:val="20"/>
                <w:szCs w:val="20"/>
              </w:rPr>
              <w:t>lshttpcfg</w:t>
            </w:r>
            <w:r>
              <w:rPr>
                <w:rFonts w:ascii="Verdana" w:hAnsi="Verdana"/>
                <w:sz w:val="20"/>
                <w:szCs w:val="20"/>
              </w:rPr>
              <w:t>为准。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E31460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</w:t>
            </w:r>
            <w:r>
              <w:rPr>
                <w:rFonts w:ascii="Verdana" w:hAnsi="Verdana" w:cs="Arial"/>
                <w:sz w:val="20"/>
                <w:szCs w:val="20"/>
              </w:rPr>
              <w:t xml:space="preserve"> value</w:t>
            </w:r>
            <w:r>
              <w:rPr>
                <w:rFonts w:ascii="Verdana" w:hAnsi="Verdana"/>
                <w:sz w:val="20"/>
                <w:szCs w:val="20"/>
              </w:rPr>
              <w:t xml:space="preserve"> &gt;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字符串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对应的值。如</w:t>
            </w:r>
            <w:r>
              <w:rPr>
                <w:rFonts w:ascii="Verdana" w:hAnsi="Verdana" w:cs="Arial"/>
              </w:rPr>
              <w:t>”zh-cn”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/>
        </w:rPr>
      </w:pPr>
      <w:bookmarkStart w:id="1429" w:name="_Toc490654251"/>
      <w:r>
        <w:rPr>
          <w:rFonts w:ascii="Verdana" w:hAnsi="Verdana"/>
        </w:rPr>
        <w:t>向</w:t>
      </w:r>
      <w:r>
        <w:rPr>
          <w:rFonts w:ascii="Verdana" w:hAnsi="Verdana"/>
        </w:rPr>
        <w:t>HTTP(S)</w:t>
      </w:r>
      <w:r>
        <w:rPr>
          <w:rFonts w:ascii="Verdana" w:hAnsi="Verdana"/>
        </w:rPr>
        <w:t>服务器发送</w:t>
      </w:r>
      <w:r>
        <w:rPr>
          <w:rFonts w:ascii="Verdana" w:hAnsi="Verdana"/>
        </w:rPr>
        <w:t>GET</w:t>
      </w:r>
      <w:r>
        <w:rPr>
          <w:rFonts w:ascii="Verdana" w:hAnsi="Verdana"/>
        </w:rPr>
        <w:t>请求：</w:t>
      </w:r>
      <w:r>
        <w:rPr>
          <w:rFonts w:ascii="Verdana" w:hAnsi="Verdana"/>
        </w:rPr>
        <w:t>AT+LSHTTPGET</w:t>
      </w:r>
      <w:bookmarkEnd w:id="1429"/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30" w:name="_Toc490654503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212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 xml:space="preserve">: 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AT+LSHTTPGET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操作指令</w:t>
      </w:r>
      <w:bookmarkEnd w:id="1430"/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2160"/>
        <w:gridCol w:w="3085"/>
        <w:gridCol w:w="3118"/>
      </w:tblGrid>
      <w:tr w:rsidR="00E31460">
        <w:trPr>
          <w:trHeight w:val="6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LSHTTPGET</w:t>
            </w:r>
            <w:r>
              <w:rPr>
                <w:rFonts w:ascii="Arial" w:hAnsi="Arial" w:cs="Arial"/>
              </w:rPr>
              <w:t>=&lt;</w:t>
            </w:r>
            <w:r>
              <w:rPr>
                <w:rFonts w:ascii="Arial" w:hAnsi="Arial" w:cs="Arial" w:hint="eastAsia"/>
              </w:rPr>
              <w:t>timeout&gt;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HTTPGET: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&lt;reslut&gt;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</w:t>
            </w:r>
            <w:r>
              <w:rPr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httprspcode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&lt;rsp_len&gt;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注意此命令是异步指令</w:t>
            </w:r>
            <w:r>
              <w:rPr>
                <w:rFonts w:ascii="Verdana" w:hAnsi="Verdana" w:hint="eastAsia"/>
                <w:sz w:val="18"/>
                <w:szCs w:val="18"/>
              </w:rPr>
              <w:t>,</w:t>
            </w:r>
            <w:r>
              <w:rPr>
                <w:rFonts w:ascii="Verdana" w:hAnsi="Verdana" w:hint="eastAsia"/>
                <w:sz w:val="18"/>
                <w:szCs w:val="18"/>
              </w:rPr>
              <w:t>在规定的〈</w:t>
            </w:r>
            <w:r>
              <w:rPr>
                <w:rFonts w:ascii="Verdana" w:hAnsi="Verdana" w:hint="eastAsia"/>
                <w:sz w:val="18"/>
                <w:szCs w:val="18"/>
              </w:rPr>
              <w:t>timeout</w:t>
            </w:r>
            <w:r>
              <w:rPr>
                <w:rFonts w:ascii="Verdana" w:hAnsi="Verdana" w:hint="eastAsia"/>
                <w:sz w:val="18"/>
                <w:szCs w:val="18"/>
              </w:rPr>
              <w:t>〉等待服务器应答。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如果未连接上服务器返回</w:t>
            </w:r>
            <w:r>
              <w:rPr>
                <w:rFonts w:ascii="Verdana" w:hAnsi="Verdana" w:hint="eastAsia"/>
                <w:sz w:val="18"/>
                <w:szCs w:val="18"/>
              </w:rPr>
              <w:t>error</w:t>
            </w:r>
            <w:r>
              <w:rPr>
                <w:rFonts w:ascii="Verdana" w:hAnsi="Verdana" w:hint="eastAsia"/>
                <w:sz w:val="18"/>
                <w:szCs w:val="18"/>
              </w:rPr>
              <w:t>。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超时返回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+QHTTPGET:response timeout</w:t>
            </w:r>
          </w:p>
        </w:tc>
      </w:tr>
      <w:tr w:rsidR="00E31460">
        <w:trPr>
          <w:trHeight w:val="5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查询指令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LSHTTPGET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+LSHTTPGET:</w:t>
            </w:r>
            <w:r>
              <w:rPr>
                <w:rFonts w:ascii="Arial" w:hAnsi="Arial" w:cs="Arial" w:hint="eastAsia"/>
              </w:rPr>
              <w:t>&lt;timeout&gt;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LSHTTPGET</w:t>
            </w:r>
            <w:r>
              <w:rPr>
                <w:rFonts w:ascii="Arial" w:hAnsi="Arial" w:cs="Arial"/>
              </w:rPr>
              <w:t xml:space="preserve"> =?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+LSHTTPGET:(1-65535)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LSHTTPGET</w:t>
            </w:r>
            <w:r>
              <w:rPr>
                <w:rFonts w:ascii="Arial" w:hAnsi="Arial" w:cs="Arial"/>
              </w:rPr>
              <w:t>=</w:t>
            </w:r>
            <w:r>
              <w:rPr>
                <w:rFonts w:ascii="Arial" w:hAnsi="Arial" w:cs="Arial" w:hint="eastAsia"/>
              </w:rPr>
              <w:t>60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+QHTTPGET:0,200,1724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pStyle w:val="ad"/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</w:pPr>
      <w:bookmarkStart w:id="1431" w:name="_Toc490654504"/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表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 xml:space="preserve"> 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begin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SEQ 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>表格</w:instrTex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instrText xml:space="preserve"> \* ARABIC</w:instrTex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instrText xml:space="preserve"> </w:instrTex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separate"/>
      </w:r>
      <w:r w:rsidR="00C932CB">
        <w:rPr>
          <w:rFonts w:ascii="Verdana" w:eastAsia="宋体" w:hAnsi="Verdana" w:cs="宋体"/>
          <w:noProof/>
          <w:spacing w:val="-7"/>
          <w:kern w:val="0"/>
          <w:position w:val="-2"/>
          <w:sz w:val="21"/>
          <w:szCs w:val="24"/>
        </w:rPr>
        <w:t>213</w:t>
      </w:r>
      <w:r w:rsidR="0047341E"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fldChar w:fldCharType="end"/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 xml:space="preserve">: </w:t>
      </w:r>
      <w:r>
        <w:rPr>
          <w:rFonts w:ascii="Verdana" w:eastAsia="宋体" w:hAnsi="Verdana" w:cs="宋体" w:hint="eastAsia"/>
          <w:spacing w:val="-7"/>
          <w:kern w:val="0"/>
          <w:position w:val="-2"/>
          <w:sz w:val="21"/>
          <w:szCs w:val="24"/>
        </w:rPr>
        <w:t>AT+LSHTTPGET</w:t>
      </w:r>
      <w:r>
        <w:rPr>
          <w:rFonts w:ascii="Verdana" w:eastAsia="宋体" w:hAnsi="Verdana" w:cs="宋体"/>
          <w:spacing w:val="-7"/>
          <w:kern w:val="0"/>
          <w:position w:val="-2"/>
          <w:sz w:val="21"/>
          <w:szCs w:val="24"/>
        </w:rPr>
        <w:t>参数描述</w:t>
      </w:r>
      <w:bookmarkEnd w:id="1431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200"/>
        <w:gridCol w:w="6596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/>
              </w:rPr>
              <w:t xml:space="preserve"> timeout</w:t>
            </w:r>
            <w:r>
              <w:rPr>
                <w:rFonts w:ascii="Verdana" w:hAnsi="Verdana"/>
                <w:sz w:val="18"/>
                <w:szCs w:val="18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0-65535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单位</w:t>
            </w:r>
            <w:r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秒</w:t>
            </w:r>
            <w:r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，默认值</w:t>
            </w:r>
            <w:r>
              <w:rPr>
                <w:rFonts w:ascii="Verdana" w:hAnsi="Verdana" w:cs="Arial"/>
              </w:rPr>
              <w:t xml:space="preserve"> 60</w:t>
            </w:r>
            <w:r>
              <w:rPr>
                <w:rFonts w:ascii="Verdana" w:hAnsi="Verdana" w:cs="Arial"/>
              </w:rPr>
              <w:t>，服务器应答超时时间</w:t>
            </w:r>
          </w:p>
        </w:tc>
      </w:tr>
      <w:tr w:rsidR="00E31460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reslut</w:t>
            </w:r>
            <w:r>
              <w:rPr>
                <w:rFonts w:ascii="Verdana" w:hAnsi="Verdana"/>
                <w:sz w:val="18"/>
                <w:szCs w:val="18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服务器应答成功</w:t>
            </w:r>
          </w:p>
        </w:tc>
      </w:tr>
      <w:tr w:rsidR="00E31460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</w:rPr>
              <w:t>服务器应答失败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/>
                <w:bCs/>
                <w:color w:val="404040"/>
                <w:sz w:val="20"/>
                <w:szCs w:val="20"/>
              </w:rPr>
              <w:t>httprspcode</w:t>
            </w:r>
            <w:r>
              <w:rPr>
                <w:rFonts w:ascii="Verdana" w:hAnsi="Verdana"/>
                <w:sz w:val="18"/>
                <w:szCs w:val="18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整数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http(s)</w:t>
            </w:r>
            <w:r>
              <w:rPr>
                <w:rFonts w:ascii="Verdana" w:hAnsi="Verdana" w:cs="Arial"/>
              </w:rPr>
              <w:t>服务器应答状态码，如</w:t>
            </w:r>
            <w:r>
              <w:rPr>
                <w:rFonts w:ascii="Verdana" w:hAnsi="Verdana" w:cs="Arial"/>
              </w:rPr>
              <w:t xml:space="preserve"> 200</w:t>
            </w:r>
            <w:r>
              <w:rPr>
                <w:rFonts w:ascii="Verdana" w:hAnsi="Verdana" w:cs="Arial"/>
              </w:rPr>
              <w:t>，</w:t>
            </w:r>
            <w:r>
              <w:rPr>
                <w:rFonts w:ascii="Verdana" w:hAnsi="Verdana" w:cs="Arial"/>
              </w:rPr>
              <w:t>405</w:t>
            </w:r>
            <w:r>
              <w:rPr>
                <w:rFonts w:ascii="Verdana" w:hAnsi="Verdana" w:cs="Arial"/>
              </w:rPr>
              <w:t>等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〈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rsp_len&gt;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0-102400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服务器返回的内容长度。注：最大支持</w:t>
            </w:r>
            <w:r>
              <w:rPr>
                <w:rFonts w:ascii="Verdana" w:hAnsi="Verdana" w:cs="Arial"/>
              </w:rPr>
              <w:t>100k</w:t>
            </w:r>
            <w:r>
              <w:rPr>
                <w:rFonts w:ascii="Verdana" w:hAnsi="Verdana" w:cs="Arial"/>
              </w:rPr>
              <w:t>。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 w:cs="Arial"/>
        </w:rPr>
      </w:pPr>
      <w:bookmarkStart w:id="1432" w:name="_Toc490654252"/>
      <w:r>
        <w:rPr>
          <w:rFonts w:ascii="Verdana" w:hAnsi="Verdana"/>
        </w:rPr>
        <w:t>向</w:t>
      </w:r>
      <w:r>
        <w:rPr>
          <w:rFonts w:ascii="Verdana" w:hAnsi="Verdana"/>
        </w:rPr>
        <w:t>HTTP(S)</w:t>
      </w:r>
      <w:r>
        <w:rPr>
          <w:rFonts w:ascii="Verdana" w:hAnsi="Verdana"/>
        </w:rPr>
        <w:t>服务器发送</w:t>
      </w:r>
      <w:r>
        <w:rPr>
          <w:rFonts w:ascii="Verdana" w:hAnsi="Verdana"/>
        </w:rPr>
        <w:t>POST</w:t>
      </w:r>
      <w:r>
        <w:rPr>
          <w:rFonts w:ascii="Verdana" w:hAnsi="Verdana"/>
        </w:rPr>
        <w:t>请求：</w:t>
      </w:r>
      <w:r>
        <w:rPr>
          <w:rFonts w:ascii="Verdana" w:hAnsi="Verdana"/>
        </w:rPr>
        <w:t>AT+LSHTTPPOST</w:t>
      </w:r>
      <w:bookmarkEnd w:id="143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33" w:name="_Toc49065450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</w:t>
      </w:r>
      <w:r>
        <w:rPr>
          <w:rFonts w:ascii="Verdana" w:hAnsi="Verdana" w:cs="宋体" w:hint="eastAsia"/>
          <w:spacing w:val="-7"/>
          <w:kern w:val="0"/>
          <w:position w:val="-2"/>
        </w:rPr>
        <w:t>LSHTTPPOST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33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2093"/>
        <w:gridCol w:w="4110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LSHTTPPOST</w:t>
            </w:r>
            <w:r>
              <w:rPr>
                <w:rFonts w:ascii="Arial" w:hAnsi="Arial" w:cs="Arial"/>
              </w:rPr>
              <w:t>=&lt;</w:t>
            </w:r>
            <w:r>
              <w:rPr>
                <w:rFonts w:ascii="Arial" w:hAnsi="Arial" w:cs="Arial" w:hint="eastAsia"/>
              </w:rPr>
              <w:t>content_len</w:t>
            </w:r>
            <w:r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,&lt;</w:t>
            </w:r>
            <w:r>
              <w:rPr>
                <w:rFonts w:ascii="Arial" w:hAnsi="Arial" w:cs="Arial" w:hint="eastAsia"/>
              </w:rPr>
              <w:t>input_timeout</w:t>
            </w:r>
            <w:r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,&lt;rsptimeout&gt;]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如果参数正确返回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&gt;</w:t>
            </w:r>
          </w:p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否则</w:t>
            </w:r>
            <w:r>
              <w:rPr>
                <w:rFonts w:ascii="Arial" w:hAnsi="Arial" w:cs="Arial" w:hint="eastAsia"/>
              </w:rPr>
              <w:t>ERROR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进入数据模式，在</w:t>
            </w:r>
            <w:r>
              <w:rPr>
                <w:rFonts w:ascii="Verdana" w:hAnsi="Verdana" w:hint="eastAsia"/>
                <w:sz w:val="18"/>
                <w:szCs w:val="18"/>
              </w:rPr>
              <w:t>&gt;t</w:t>
            </w:r>
            <w:r>
              <w:rPr>
                <w:rFonts w:ascii="Verdana" w:hAnsi="Verdana" w:hint="eastAsia"/>
                <w:sz w:val="18"/>
                <w:szCs w:val="18"/>
              </w:rPr>
              <w:t>下，输入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post </w:t>
            </w:r>
            <w:r>
              <w:rPr>
                <w:rFonts w:ascii="Verdana" w:hAnsi="Verdana" w:hint="eastAsia"/>
                <w:sz w:val="18"/>
                <w:szCs w:val="18"/>
              </w:rPr>
              <w:t>内容</w:t>
            </w:r>
          </w:p>
          <w:p w:rsidR="00E31460" w:rsidRDefault="00E31460"/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输入“</w:t>
            </w:r>
            <w:r>
              <w:rPr>
                <w:rFonts w:ascii="Verdana" w:hAnsi="Verdana" w:hint="eastAsia"/>
                <w:sz w:val="18"/>
                <w:szCs w:val="18"/>
              </w:rPr>
              <w:t>+++</w:t>
            </w:r>
            <w:r>
              <w:rPr>
                <w:rFonts w:ascii="Verdana" w:hAnsi="Verdana" w:hint="eastAsia"/>
                <w:sz w:val="18"/>
                <w:szCs w:val="18"/>
              </w:rPr>
              <w:t>”可以退出，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输入结束返回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&lt;--end--&gt;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退出模式。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超时返回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+QHTTPPOST:input timeout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LSHTTPPOST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+LSHTTP</w:t>
            </w:r>
            <w:r>
              <w:rPr>
                <w:rFonts w:ascii="Arial" w:hAnsi="Arial" w:cs="Arial" w:hint="eastAsia"/>
              </w:rPr>
              <w:t>POST</w:t>
            </w: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&lt;content_len&gt;,&lt;inputtime&gt;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eastAsia"/>
              </w:rPr>
              <w:t>&lt;rsptimeout&gt;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</w:t>
            </w:r>
            <w:r>
              <w:rPr>
                <w:rFonts w:ascii="Arial" w:hAnsi="Arial" w:cs="Arial" w:hint="eastAsia"/>
              </w:rPr>
              <w:t>LSHTTPPOST =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+LSHTTPPOST:(1-1024),(1-</w:t>
            </w:r>
            <w:r>
              <w:rPr>
                <w:rFonts w:ascii="Verdana" w:hAnsi="Verdana" w:hint="eastAsia"/>
                <w:sz w:val="18"/>
                <w:szCs w:val="18"/>
              </w:rPr>
              <w:t>2048</w:t>
            </w:r>
            <w:r>
              <w:rPr>
                <w:rFonts w:ascii="Verdana" w:hAnsi="Verdana"/>
                <w:sz w:val="18"/>
                <w:szCs w:val="18"/>
              </w:rPr>
              <w:t>)(1-65535)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8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AT+LSHTTP</w:t>
            </w:r>
            <w:r>
              <w:rPr>
                <w:rFonts w:ascii="Arial" w:hAnsi="Arial" w:cs="Arial" w:hint="eastAsia"/>
              </w:rPr>
              <w:t>POST</w:t>
            </w:r>
            <w:r>
              <w:rPr>
                <w:rFonts w:ascii="Arial" w:hAnsi="Arial" w:cs="Arial"/>
              </w:rPr>
              <w:t xml:space="preserve"> ?</w:t>
            </w:r>
            <w:r>
              <w:rPr>
                <w:rFonts w:ascii="Arial" w:hAnsi="Arial" w:cs="Arial"/>
              </w:rPr>
              <w:cr/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+LSHTTP</w:t>
            </w:r>
            <w:r>
              <w:rPr>
                <w:rFonts w:ascii="Arial" w:hAnsi="Arial" w:cs="Arial" w:hint="eastAsia"/>
              </w:rPr>
              <w:t>POST</w:t>
            </w: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60</w:t>
            </w:r>
            <w:r>
              <w:rPr>
                <w:rFonts w:ascii="Arial" w:hAnsi="Arial" w:cs="Arial"/>
              </w:rPr>
              <w:t>,2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34" w:name="_Toc49065450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 xml:space="preserve">: </w:t>
      </w:r>
      <w:r>
        <w:rPr>
          <w:rFonts w:ascii="Arial" w:hAnsi="Arial" w:cs="Arial"/>
        </w:rPr>
        <w:t>AT+</w:t>
      </w:r>
      <w:r>
        <w:rPr>
          <w:rFonts w:ascii="Arial" w:hAnsi="Arial" w:cs="Arial" w:hint="eastAsia"/>
        </w:rPr>
        <w:t>LSHTTPPOST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34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 xml:space="preserve"> content_len</w:t>
            </w:r>
            <w:r>
              <w:rPr>
                <w:rFonts w:ascii="Verdana" w:hAnsi="Verdana"/>
                <w:sz w:val="18"/>
                <w:szCs w:val="18"/>
              </w:rPr>
              <w:t xml:space="preserve"> 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(1-1024)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 w:hint="eastAsia"/>
              </w:rPr>
              <w:t xml:space="preserve">ost </w:t>
            </w:r>
            <w:r>
              <w:rPr>
                <w:rFonts w:ascii="Arial" w:hAnsi="Arial" w:cs="Arial" w:hint="eastAsia"/>
              </w:rPr>
              <w:t>内容长度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单位：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字节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 xml:space="preserve"> input_timeout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-2048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输入超时时间，默认</w:t>
            </w:r>
            <w:r>
              <w:rPr>
                <w:rFonts w:ascii="Arial" w:hAnsi="Arial" w:cs="Arial" w:hint="eastAsia"/>
              </w:rPr>
              <w:t xml:space="preserve">60 </w:t>
            </w:r>
            <w:r>
              <w:rPr>
                <w:rFonts w:ascii="Arial" w:hAnsi="Arial" w:cs="Arial" w:hint="eastAsia"/>
              </w:rPr>
              <w:t>单位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：秒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 xml:space="preserve"> rsptimeout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1-66635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服务器应答超时时间</w:t>
            </w: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默认</w:t>
            </w:r>
            <w:r>
              <w:rPr>
                <w:rFonts w:ascii="Arial" w:hAnsi="Arial" w:cs="Arial" w:hint="eastAsia"/>
              </w:rPr>
              <w:t xml:space="preserve">60 </w:t>
            </w:r>
            <w:r>
              <w:rPr>
                <w:rFonts w:ascii="Arial" w:hAnsi="Arial" w:cs="Arial" w:hint="eastAsia"/>
              </w:rPr>
              <w:t>单位：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秒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0"/>
          <w:numId w:val="26"/>
        </w:numPr>
        <w:rPr>
          <w:rFonts w:ascii="Verdana" w:hAnsi="Verdana"/>
        </w:rPr>
      </w:pPr>
      <w:bookmarkStart w:id="1435" w:name="_Toc490654253"/>
      <w:r>
        <w:rPr>
          <w:rFonts w:ascii="Verdana" w:hAnsi="Verdana"/>
        </w:rPr>
        <w:t>读取</w:t>
      </w:r>
      <w:r>
        <w:rPr>
          <w:rFonts w:ascii="Verdana" w:hAnsi="Verdana"/>
        </w:rPr>
        <w:t>http(s)</w:t>
      </w:r>
      <w:r>
        <w:rPr>
          <w:rFonts w:ascii="Verdana" w:hAnsi="Verdana"/>
        </w:rPr>
        <w:t>服务器的应答内容：</w:t>
      </w:r>
      <w:r>
        <w:rPr>
          <w:rFonts w:ascii="Verdana" w:hAnsi="Verdana"/>
        </w:rPr>
        <w:t>AT+LSHTTPREAD</w:t>
      </w:r>
      <w:bookmarkEnd w:id="143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36" w:name="_Toc49065450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AT+LSHTTPREAD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36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3227"/>
        <w:gridCol w:w="2976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AT+LSHTTPREAD[=&lt;timeout&gt;]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或者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&lt;content&gt;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hint="eastAsia"/>
              </w:rPr>
              <w:t>-</w:t>
            </w:r>
          </w:p>
        </w:tc>
      </w:tr>
      <w:tr w:rsidR="00E31460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查询</w:t>
            </w:r>
            <w:r>
              <w:rPr>
                <w:rFonts w:ascii="Verdana" w:hAnsi="Verdana"/>
                <w:sz w:val="18"/>
                <w:szCs w:val="18"/>
              </w:rPr>
              <w:t>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AT+LSHTTPREAD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？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+LSHTTPREAD:1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&lt;timeout&gt;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/>
        </w:tc>
      </w:tr>
      <w:tr w:rsidR="00E31460">
        <w:trPr>
          <w:trHeight w:val="8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AT+LSHTTPREAD=2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at+lshttpread=2</w:t>
            </w:r>
            <w:r>
              <w:rPr>
                <w:rFonts w:ascii="Verdana" w:hAnsi="Verdana"/>
                <w:sz w:val="18"/>
                <w:szCs w:val="18"/>
              </w:rPr>
              <w:cr/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&lt;html&gt;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helloworld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&lt;head&gt;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ok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37" w:name="_Toc49065450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AT+LSHTTPREAD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37"/>
    </w:p>
    <w:tbl>
      <w:tblPr>
        <w:tblW w:w="0" w:type="auto"/>
        <w:tblInd w:w="108" w:type="dxa"/>
        <w:tblLayout w:type="fixed"/>
        <w:tblLook w:val="0000"/>
      </w:tblPr>
      <w:tblGrid>
        <w:gridCol w:w="1981"/>
        <w:gridCol w:w="1546"/>
        <w:gridCol w:w="6112"/>
      </w:tblGrid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9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&lt;content&gt;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字符串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http</w:t>
            </w:r>
            <w:r>
              <w:rPr>
                <w:rFonts w:ascii="Arial" w:hAnsi="Arial" w:cs="Arial" w:hint="eastAsia"/>
              </w:rPr>
              <w:t>服务器应答内容</w:t>
            </w:r>
          </w:p>
        </w:tc>
      </w:tr>
      <w:tr w:rsidR="00E3146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timeout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1-65535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应答超时时间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，单位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秒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。默认</w:t>
            </w:r>
            <w:r>
              <w:rPr>
                <w:rFonts w:ascii="Arial" w:hAnsi="Arial" w:cs="Arial" w:hint="eastAsia"/>
              </w:rPr>
              <w:t xml:space="preserve"> 60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rPr>
          <w:rFonts w:ascii="Arial" w:hAnsi="Arial" w:cs="Arial"/>
        </w:rPr>
      </w:pPr>
    </w:p>
    <w:p w:rsidR="00E31460" w:rsidRDefault="00E31460">
      <w:pPr>
        <w:rPr>
          <w:rFonts w:ascii="Arial" w:hAnsi="Arial" w:cs="Arial"/>
        </w:rPr>
      </w:pPr>
    </w:p>
    <w:p w:rsidR="00E31460" w:rsidRDefault="00E31460"/>
    <w:p w:rsidR="00E31460" w:rsidRDefault="00E31460">
      <w:pPr>
        <w:pStyle w:val="1"/>
        <w:pageBreakBefore/>
        <w:numPr>
          <w:ilvl w:val="0"/>
          <w:numId w:val="25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1438" w:name="_Toc490654254"/>
      <w:r>
        <w:rPr>
          <w:rFonts w:ascii="Verdana" w:hAnsi="Verdana"/>
          <w:sz w:val="32"/>
          <w:szCs w:val="32"/>
        </w:rPr>
        <w:lastRenderedPageBreak/>
        <w:t>LWM2M</w:t>
      </w:r>
      <w:r>
        <w:rPr>
          <w:rFonts w:ascii="Verdana" w:hAnsi="Verdana"/>
          <w:sz w:val="32"/>
          <w:szCs w:val="32"/>
        </w:rPr>
        <w:t>物联网协议相关命令</w:t>
      </w:r>
      <w:bookmarkEnd w:id="1438"/>
    </w:p>
    <w:p w:rsidR="00E31460" w:rsidRDefault="00E31460">
      <w:pPr>
        <w:pStyle w:val="2"/>
        <w:numPr>
          <w:ilvl w:val="1"/>
          <w:numId w:val="27"/>
        </w:numPr>
        <w:rPr>
          <w:rFonts w:ascii="Verdana" w:hAnsi="Verdana"/>
        </w:rPr>
      </w:pPr>
      <w:bookmarkStart w:id="1439" w:name="_Toc490654255"/>
      <w:r>
        <w:rPr>
          <w:rFonts w:ascii="Verdana" w:hAnsi="Verdana"/>
        </w:rPr>
        <w:t>LWM2M</w:t>
      </w:r>
      <w:r>
        <w:rPr>
          <w:rFonts w:ascii="Verdana" w:hAnsi="Verdana"/>
        </w:rPr>
        <w:t>物联网协议相关命令</w:t>
      </w:r>
      <w:r>
        <w:rPr>
          <w:rFonts w:ascii="Verdana" w:hAnsi="Verdana"/>
        </w:rPr>
        <w:t xml:space="preserve"> AT+LSLWMTM</w:t>
      </w:r>
      <w:bookmarkEnd w:id="143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40" w:name="_Toc49065450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LWMTM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40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181"/>
        <w:gridCol w:w="4720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=&lt;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option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&gt;[,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"&lt;ipaddr:port&gt;/&lt;apn_name&gt;"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]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 &lt;auto_start&gt;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(0-9)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2,"1.2.3.4:567"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LWMTM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6,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"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cmnet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 "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bookmarkStart w:id="1441" w:name="_Toc49065451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219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SLWMTM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41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option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关闭</w:t>
            </w:r>
            <w:r>
              <w:rPr>
                <w:rFonts w:ascii="Verdana" w:hAnsi="Verdana" w:hint="eastAsia"/>
                <w:sz w:val="18"/>
                <w:szCs w:val="18"/>
              </w:rPr>
              <w:t>LWM2M</w:t>
            </w:r>
            <w:r>
              <w:rPr>
                <w:rFonts w:ascii="Verdana" w:hAnsi="Verdana" w:hint="eastAsia"/>
                <w:sz w:val="18"/>
                <w:szCs w:val="18"/>
              </w:rPr>
              <w:t>功能，下次重启生效（默认关闭）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设置自动开启</w:t>
            </w:r>
            <w:r>
              <w:rPr>
                <w:rFonts w:ascii="Verdana" w:hAnsi="Verdana" w:hint="eastAsia"/>
                <w:sz w:val="18"/>
                <w:szCs w:val="18"/>
              </w:rPr>
              <w:t>LWM2M</w:t>
            </w:r>
            <w:r>
              <w:rPr>
                <w:rFonts w:ascii="Verdana" w:hAnsi="Verdana" w:hint="eastAsia"/>
                <w:sz w:val="18"/>
                <w:szCs w:val="18"/>
              </w:rPr>
              <w:t>功能，下次重启生效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Bootstrap server </w:t>
            </w:r>
            <w:r>
              <w:rPr>
                <w:rFonts w:ascii="Verdana" w:hAnsi="Verdana" w:hint="eastAsia"/>
                <w:sz w:val="18"/>
                <w:szCs w:val="18"/>
              </w:rPr>
              <w:t>的地址和端口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102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的服务器对象访问的地址和端口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101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的服务器对象访问的地址和端口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1000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的服务器对象访问的地址和端口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102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的服务器对象对应的</w:t>
            </w: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 w:hint="eastAsia"/>
                <w:sz w:val="18"/>
                <w:szCs w:val="18"/>
              </w:rPr>
              <w:t>名字参数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1000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的服务器对象对应的</w:t>
            </w: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 w:hint="eastAsia"/>
                <w:sz w:val="18"/>
                <w:szCs w:val="18"/>
              </w:rPr>
              <w:t>名字参数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101</w:t>
            </w:r>
            <w:r>
              <w:rPr>
                <w:rFonts w:ascii="Verdana" w:hAnsi="Verdana" w:hint="eastAsia"/>
                <w:sz w:val="18"/>
                <w:szCs w:val="18"/>
              </w:rPr>
              <w:t>的服务器对象对应的</w:t>
            </w: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 w:hint="eastAsia"/>
                <w:sz w:val="18"/>
                <w:szCs w:val="18"/>
              </w:rPr>
              <w:t>名字参数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设置备用</w:t>
            </w: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 w:hint="eastAsia"/>
                <w:sz w:val="18"/>
                <w:szCs w:val="18"/>
              </w:rPr>
              <w:t>名字参数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ipaddr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访问的</w:t>
            </w:r>
            <w:r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p </w:t>
            </w:r>
            <w:r>
              <w:rPr>
                <w:rFonts w:ascii="Verdana" w:hAnsi="Verdana" w:hint="eastAsia"/>
                <w:sz w:val="18"/>
                <w:szCs w:val="18"/>
              </w:rPr>
              <w:t>地址，字符串，点分十进制表示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port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访问的端口号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/>
                <w:sz w:val="18"/>
                <w:szCs w:val="18"/>
              </w:rPr>
              <w:t>_</w:t>
            </w:r>
            <w:r>
              <w:rPr>
                <w:rFonts w:ascii="Verdana" w:hAnsi="Verdana" w:hint="eastAsia"/>
                <w:sz w:val="18"/>
                <w:szCs w:val="18"/>
              </w:rPr>
              <w:t>name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APN</w:t>
            </w:r>
            <w:r>
              <w:rPr>
                <w:rFonts w:ascii="Verdana" w:hAnsi="Verdana" w:hint="eastAsia"/>
                <w:sz w:val="18"/>
                <w:szCs w:val="18"/>
              </w:rPr>
              <w:t>名字，字符串，最大长度不超过</w:t>
            </w:r>
            <w:r>
              <w:rPr>
                <w:rFonts w:ascii="Verdana" w:hAnsi="Verdana" w:hint="eastAsia"/>
                <w:sz w:val="18"/>
                <w:szCs w:val="18"/>
              </w:rPr>
              <w:t>90</w:t>
            </w:r>
            <w:r>
              <w:rPr>
                <w:rFonts w:ascii="Verdana" w:hAnsi="Verdana" w:hint="eastAsia"/>
                <w:sz w:val="18"/>
                <w:szCs w:val="18"/>
              </w:rPr>
              <w:t>个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hint="eastAsia"/>
                <w:sz w:val="18"/>
                <w:szCs w:val="18"/>
              </w:rPr>
              <w:t>a</w:t>
            </w:r>
            <w:r>
              <w:rPr>
                <w:rFonts w:ascii="Verdana" w:hAnsi="Verdana"/>
                <w:sz w:val="18"/>
                <w:szCs w:val="18"/>
              </w:rPr>
              <w:t>uto_start&gt;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是否自动启动，</w:t>
            </w:r>
            <w:r>
              <w:rPr>
                <w:rFonts w:ascii="Verdana" w:hAnsi="Verdana" w:hint="eastAsia"/>
                <w:sz w:val="18"/>
                <w:szCs w:val="18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</w:rPr>
              <w:t>自动启动，</w:t>
            </w:r>
            <w:r>
              <w:rPr>
                <w:rFonts w:ascii="Verdana" w:hAnsi="Verdana" w:hint="eastAsia"/>
                <w:sz w:val="18"/>
                <w:szCs w:val="18"/>
              </w:rPr>
              <w:t>0</w:t>
            </w:r>
            <w:r>
              <w:rPr>
                <w:rFonts w:ascii="Verdana" w:hAnsi="Verdana" w:hint="eastAsia"/>
                <w:sz w:val="18"/>
                <w:szCs w:val="18"/>
              </w:rPr>
              <w:t>，自动关闭</w:t>
            </w:r>
          </w:p>
        </w:tc>
      </w:tr>
    </w:tbl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>
      <w:pPr>
        <w:pStyle w:val="1"/>
        <w:pageBreakBefore/>
        <w:numPr>
          <w:ilvl w:val="0"/>
          <w:numId w:val="25"/>
        </w:numPr>
        <w:tabs>
          <w:tab w:val="left" w:pos="420"/>
          <w:tab w:val="left" w:pos="840"/>
        </w:tabs>
        <w:spacing w:line="240" w:lineRule="auto"/>
        <w:rPr>
          <w:rFonts w:ascii="Verdana" w:hAnsi="Verdana"/>
          <w:sz w:val="32"/>
          <w:szCs w:val="32"/>
        </w:rPr>
      </w:pPr>
      <w:bookmarkStart w:id="1442" w:name="_Toc490654256"/>
      <w:r>
        <w:rPr>
          <w:rFonts w:ascii="Verdana" w:hAnsi="Verdana"/>
          <w:sz w:val="32"/>
          <w:szCs w:val="32"/>
        </w:rPr>
        <w:lastRenderedPageBreak/>
        <w:t>EDP</w:t>
      </w:r>
      <w:r>
        <w:rPr>
          <w:rFonts w:ascii="Verdana" w:hAnsi="Verdana"/>
          <w:sz w:val="32"/>
          <w:szCs w:val="32"/>
        </w:rPr>
        <w:t>物联网协议相关命令</w:t>
      </w:r>
      <w:bookmarkEnd w:id="1442"/>
    </w:p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43" w:name="_Toc490654257"/>
      <w:r>
        <w:rPr>
          <w:rFonts w:ascii="Verdana" w:hAnsi="Verdana"/>
        </w:rPr>
        <w:t>EDP</w:t>
      </w:r>
      <w:r>
        <w:rPr>
          <w:rFonts w:ascii="Verdana" w:hAnsi="Verdana"/>
        </w:rPr>
        <w:t>控制网络连接</w:t>
      </w:r>
      <w:r>
        <w:rPr>
          <w:rFonts w:ascii="Verdana" w:hAnsi="Verdana"/>
        </w:rPr>
        <w:t xml:space="preserve"> AT+LSEDPCALL</w:t>
      </w:r>
      <w:bookmarkEnd w:id="144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44" w:name="_Toc49065451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EDPCALL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44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181"/>
        <w:gridCol w:w="4720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&lt;opt&gt;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 xml:space="preserve">: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&lt;opt&gt;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EDPCALL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(0-1)</w:t>
            </w:r>
          </w:p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EDP=0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bookmarkStart w:id="1445" w:name="_Toc49065451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SEDPCALL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45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opt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断开连接</w:t>
            </w:r>
          </w:p>
        </w:tc>
      </w:tr>
      <w:tr w:rsidR="00E31460">
        <w:tc>
          <w:tcPr>
            <w:tcW w:w="1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连接</w:t>
            </w: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46" w:name="_Toc490654258"/>
      <w:r>
        <w:rPr>
          <w:rFonts w:ascii="Verdana" w:hAnsi="Verdana"/>
        </w:rPr>
        <w:t>打开指定的</w:t>
      </w:r>
      <w:r>
        <w:rPr>
          <w:rFonts w:ascii="Verdana" w:hAnsi="Verdana"/>
        </w:rPr>
        <w:t>EDP</w:t>
      </w:r>
      <w:r>
        <w:rPr>
          <w:rFonts w:ascii="Verdana" w:hAnsi="Verdana"/>
        </w:rPr>
        <w:t>连接</w:t>
      </w:r>
      <w:r>
        <w:rPr>
          <w:rFonts w:ascii="Verdana" w:hAnsi="Verdana"/>
        </w:rPr>
        <w:t xml:space="preserve">  AT+LSEDPOPEN</w:t>
      </w:r>
      <w:bookmarkEnd w:id="1446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47" w:name="_Toc49065451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EDPOPEN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47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LSEDPOPEN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&lt;domain&gt;,&lt;port&gt;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EDPOPEN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EDPOPEN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: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domain:&lt;domain&gt;,port:&lt;net_port&gt;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EDPOPEN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+LSEDPOPEN:"domain",port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at+LSEDPOPEN="jjfaedp.hedevice.com",876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+LSEDPOPEN=1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at+LSEDPOPEN=?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+LSEDPOPEN:"domain",port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>
      <w:bookmarkStart w:id="1448" w:name="_Toc49065451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SEDPOPEN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48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&lt;domain&gt;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服务器域名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&lt;port&gt;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整数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端口号</w:t>
            </w: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49" w:name="_Toc490654259"/>
      <w:r>
        <w:rPr>
          <w:rFonts w:ascii="Verdana" w:hAnsi="Verdana"/>
        </w:rPr>
        <w:t>配置指定的</w:t>
      </w:r>
      <w:r>
        <w:rPr>
          <w:rFonts w:ascii="Verdana" w:hAnsi="Verdana"/>
        </w:rPr>
        <w:t>EDP</w:t>
      </w:r>
      <w:r>
        <w:rPr>
          <w:rFonts w:ascii="Verdana" w:hAnsi="Verdana"/>
        </w:rPr>
        <w:t>参数</w:t>
      </w:r>
      <w:r>
        <w:rPr>
          <w:rFonts w:ascii="Verdana" w:hAnsi="Verdana"/>
        </w:rPr>
        <w:t xml:space="preserve"> AT+LSEDPCFG</w:t>
      </w:r>
      <w:bookmarkEnd w:id="144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50" w:name="_Toc49065451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EDPCFG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设置指令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LSEDPCFG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&lt;type&gt;,&lt;par1&gt;,&lt;par2&gt;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LSEDPCFG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+LSEDPCFG:"lodetype",&lt;value&gt;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+LSEDPCFG:"dev_id",&lt;value&gt;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+LSEDPCFG:"api_key",&lt;value&gt;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+LSEDPCFG:"project_id",&lt;value&gt;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+LSEDPCFG:"auth_info",&lt;value&gt;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LSEDPCFG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+LSEDPCFG:"lodetype",(1-2)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+LSEDPCFG:"dev_id",(***)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+LSEDPCFG:"api_key",(***)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+LSEDPCFG:"project_id",(***)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+LSEDPCFG:"auth_info",(***)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at+LSEDPCFG=1,"7836948","K=bDbhpFpEdLyKZBMEsAig=TakM="</w:t>
            </w:r>
          </w:p>
        </w:tc>
        <w:tc>
          <w:tcPr>
            <w:tcW w:w="46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+LSEDPOPEN=1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at+LSEDPOPEN=?</w:t>
            </w:r>
          </w:p>
        </w:tc>
        <w:tc>
          <w:tcPr>
            <w:tcW w:w="46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+LSEDPCFG:"lodetype",(1-2)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+LSEDPCFG:"dev_id",(***)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+LSEDPCFG:"api_key",(***)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+LSEDPCFG:"project_id",(***)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+LSEDPCFG:"auth_info",(***)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>
      <w:bookmarkStart w:id="1451" w:name="_Toc49065451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SEDPCFG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51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(1-2)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配置方式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&lt;parl&gt;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当</w:t>
            </w:r>
            <w:r>
              <w:rPr>
                <w:rFonts w:ascii="Verdana" w:hAnsi="Verdana" w:hint="eastAsia"/>
                <w:sz w:val="18"/>
                <w:szCs w:val="18"/>
              </w:rPr>
              <w:t>type=1,&lt;par1&gt;</w:t>
            </w:r>
            <w:r>
              <w:rPr>
                <w:rFonts w:ascii="Verdana" w:hAnsi="Verdana" w:hint="eastAsia"/>
                <w:sz w:val="18"/>
                <w:szCs w:val="18"/>
              </w:rPr>
              <w:t>为设备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的值</w:t>
            </w:r>
            <w:r>
              <w:rPr>
                <w:rFonts w:ascii="Verdana" w:hAnsi="Verdana" w:hint="eastAsia"/>
                <w:sz w:val="18"/>
                <w:szCs w:val="18"/>
              </w:rPr>
              <w:t>,</w:t>
            </w:r>
            <w:r>
              <w:rPr>
                <w:rFonts w:ascii="Verdana" w:hAnsi="Verdana" w:hint="eastAsia"/>
                <w:sz w:val="18"/>
                <w:szCs w:val="18"/>
              </w:rPr>
              <w:t>当</w:t>
            </w:r>
            <w:r>
              <w:rPr>
                <w:rFonts w:ascii="Verdana" w:hAnsi="Verdana" w:hint="eastAsia"/>
                <w:sz w:val="18"/>
                <w:szCs w:val="18"/>
              </w:rPr>
              <w:t>type=2</w:t>
            </w:r>
            <w:r>
              <w:rPr>
                <w:rFonts w:ascii="Verdana" w:hAnsi="Verdana" w:hint="eastAsia"/>
                <w:sz w:val="18"/>
                <w:szCs w:val="18"/>
              </w:rPr>
              <w:t>时，</w:t>
            </w:r>
            <w:r>
              <w:rPr>
                <w:rFonts w:ascii="Verdana" w:hAnsi="Verdana" w:hint="eastAsia"/>
                <w:sz w:val="18"/>
                <w:szCs w:val="18"/>
              </w:rPr>
              <w:t>&lt;par1&gt;</w:t>
            </w:r>
            <w:r>
              <w:rPr>
                <w:rFonts w:ascii="Verdana" w:hAnsi="Verdana" w:hint="eastAsia"/>
                <w:sz w:val="18"/>
                <w:szCs w:val="18"/>
              </w:rPr>
              <w:t>为产品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&lt;par2&gt;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当</w:t>
            </w:r>
            <w:r>
              <w:rPr>
                <w:rFonts w:ascii="Verdana" w:hAnsi="Verdana" w:hint="eastAsia"/>
                <w:sz w:val="18"/>
                <w:szCs w:val="18"/>
              </w:rPr>
              <w:t>type=1,&lt;oar2&gt;</w:t>
            </w:r>
            <w:r>
              <w:rPr>
                <w:rFonts w:ascii="Verdana" w:hAnsi="Verdana" w:hint="eastAsia"/>
                <w:sz w:val="18"/>
                <w:szCs w:val="18"/>
              </w:rPr>
              <w:t>为</w:t>
            </w:r>
            <w:r>
              <w:rPr>
                <w:rFonts w:ascii="Verdana" w:hAnsi="Verdana" w:hint="eastAsia"/>
                <w:sz w:val="18"/>
                <w:szCs w:val="18"/>
              </w:rPr>
              <w:t>api_key</w:t>
            </w:r>
            <w:r>
              <w:rPr>
                <w:rFonts w:ascii="Verdana" w:hAnsi="Verdana" w:hint="eastAsia"/>
                <w:sz w:val="18"/>
                <w:szCs w:val="18"/>
              </w:rPr>
              <w:t>的值，当</w:t>
            </w:r>
            <w:r>
              <w:rPr>
                <w:rFonts w:ascii="Verdana" w:hAnsi="Verdana" w:hint="eastAsia"/>
                <w:sz w:val="18"/>
                <w:szCs w:val="18"/>
              </w:rPr>
              <w:t>type=2</w:t>
            </w:r>
            <w:r>
              <w:rPr>
                <w:rFonts w:ascii="Verdana" w:hAnsi="Verdana" w:hint="eastAsia"/>
                <w:sz w:val="18"/>
                <w:szCs w:val="18"/>
              </w:rPr>
              <w:t>时，为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</w:rPr>
              <w:t>鉴权信息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&lt;vaulue&gt;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各个参数对应的值</w:t>
            </w: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52" w:name="_Toc490654260"/>
      <w:r>
        <w:rPr>
          <w:rFonts w:ascii="Verdana" w:hAnsi="Verdana"/>
        </w:rPr>
        <w:t>向</w:t>
      </w:r>
      <w:r>
        <w:rPr>
          <w:rFonts w:ascii="Verdana" w:hAnsi="Verdana"/>
        </w:rPr>
        <w:t>EDP</w:t>
      </w:r>
      <w:r>
        <w:rPr>
          <w:rFonts w:ascii="Verdana" w:hAnsi="Verdana"/>
        </w:rPr>
        <w:t>服务器发起鉴权连接参数</w:t>
      </w:r>
      <w:r>
        <w:rPr>
          <w:rFonts w:ascii="Verdana" w:hAnsi="Verdana"/>
        </w:rPr>
        <w:t xml:space="preserve"> AT+LSEDPCON</w:t>
      </w:r>
      <w:bookmarkEnd w:id="145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53" w:name="_Toc49065451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EDPCON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53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+LSEDPSNDCON:0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+LSEDPSNDCON:(1-2)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at+LSEDPCON=1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+LSEDPSNDCON:(1-2)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>
      <w:bookmarkStart w:id="1454" w:name="_Toc49065451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SEDPCON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54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(1-2)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鉴权方式，为</w:t>
            </w:r>
            <w:r>
              <w:rPr>
                <w:rFonts w:ascii="Verdana" w:hAnsi="Verdana" w:hint="eastAsia"/>
                <w:sz w:val="18"/>
                <w:szCs w:val="18"/>
              </w:rPr>
              <w:t>1,</w:t>
            </w:r>
            <w:r>
              <w:rPr>
                <w:rFonts w:ascii="Verdana" w:hAnsi="Verdana" w:hint="eastAsia"/>
                <w:sz w:val="18"/>
                <w:szCs w:val="18"/>
              </w:rPr>
              <w:t>表示以设备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和</w:t>
            </w:r>
            <w:r>
              <w:rPr>
                <w:rFonts w:ascii="Verdana" w:hAnsi="Verdana" w:hint="eastAsia"/>
                <w:sz w:val="18"/>
                <w:szCs w:val="18"/>
              </w:rPr>
              <w:t>api-key</w:t>
            </w:r>
            <w:r>
              <w:rPr>
                <w:rFonts w:ascii="Verdana" w:hAnsi="Verdana" w:hint="eastAsia"/>
                <w:sz w:val="18"/>
                <w:szCs w:val="18"/>
              </w:rPr>
              <w:t>进行鉴权，为</w:t>
            </w:r>
            <w:r>
              <w:rPr>
                <w:rFonts w:ascii="Verdana" w:hAnsi="Verdana" w:hint="eastAsia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sz w:val="18"/>
                <w:szCs w:val="18"/>
              </w:rPr>
              <w:t>表示以产品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  <w:r>
              <w:rPr>
                <w:rFonts w:ascii="Verdana" w:hAnsi="Verdana" w:hint="eastAsia"/>
                <w:sz w:val="18"/>
                <w:szCs w:val="18"/>
              </w:rPr>
              <w:t>和鉴权信息登录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55" w:name="_Toc490654261"/>
      <w:r>
        <w:rPr>
          <w:rFonts w:ascii="Verdana" w:hAnsi="Verdana"/>
        </w:rPr>
        <w:lastRenderedPageBreak/>
        <w:t>向</w:t>
      </w:r>
      <w:r>
        <w:rPr>
          <w:rFonts w:ascii="Verdana" w:hAnsi="Verdana"/>
        </w:rPr>
        <w:t>EDP</w:t>
      </w:r>
      <w:r>
        <w:rPr>
          <w:rFonts w:ascii="Verdana" w:hAnsi="Verdana"/>
        </w:rPr>
        <w:t>服务器发起心跳包</w:t>
      </w:r>
      <w:r>
        <w:rPr>
          <w:rFonts w:ascii="Verdana" w:hAnsi="Verdana"/>
        </w:rPr>
        <w:t>AT+LSEDPPING</w:t>
      </w:r>
      <w:bookmarkEnd w:id="145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56" w:name="_Toc49065451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EDPPING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执行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LSEDPPING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LSEDPPING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LSEDPPING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779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PING</w:t>
            </w:r>
          </w:p>
        </w:tc>
        <w:tc>
          <w:tcPr>
            <w:tcW w:w="462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/>
        </w:rPr>
      </w:pPr>
    </w:p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57" w:name="_Toc490654262"/>
      <w:r>
        <w:rPr>
          <w:rFonts w:ascii="Verdana" w:hAnsi="Verdana"/>
        </w:rPr>
        <w:t>向</w:t>
      </w:r>
      <w:r>
        <w:rPr>
          <w:rFonts w:ascii="Verdana" w:hAnsi="Verdana"/>
        </w:rPr>
        <w:t>EDP</w:t>
      </w:r>
      <w:r>
        <w:rPr>
          <w:rFonts w:ascii="Verdana" w:hAnsi="Verdana"/>
        </w:rPr>
        <w:t>服务器建立和上传数据流连接参数</w:t>
      </w:r>
      <w:r>
        <w:rPr>
          <w:rFonts w:ascii="Verdana" w:hAnsi="Verdana"/>
        </w:rPr>
        <w:t xml:space="preserve"> AT+LSEDPSAVE</w:t>
      </w:r>
      <w:bookmarkEnd w:id="145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58" w:name="_Toc49065452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229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EDPSAVE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58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LSEDPSAVE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&lt;type&gt;,&lt;dstdev&gt;,&lt;value&gt;,&lt;msg_id&gt;,&lt;num&gt;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LSEDPSAVE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+LSEDPSNDSAVE:&lt;dstdev&gt;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LSEDPSAVE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+LSEDPSAVE:0,"dstdev","value",msg_id,0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at+LSEDPsAVe=0,"7836948",",;xiaozhu,2232",1,0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at+LSEDP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CON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+LSEDPSAVE:0,"dstdev","value",msg_id,0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>
      <w:bookmarkStart w:id="1459" w:name="_Toc49065452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SEDPCON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&lt;type&gt;</w:t>
            </w:r>
          </w:p>
        </w:tc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825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0,</w:t>
            </w:r>
            <w:r>
              <w:rPr>
                <w:rFonts w:ascii="Verdana" w:hAnsi="Verdana" w:hint="eastAsia"/>
                <w:sz w:val="18"/>
                <w:szCs w:val="18"/>
              </w:rPr>
              <w:t>默认支持字符流。还未支持</w:t>
            </w:r>
            <w:r>
              <w:rPr>
                <w:rFonts w:ascii="Verdana" w:hAnsi="Verdana" w:hint="eastAsia"/>
                <w:sz w:val="18"/>
                <w:szCs w:val="18"/>
              </w:rPr>
              <w:t>float</w:t>
            </w:r>
            <w:r>
              <w:rPr>
                <w:rFonts w:ascii="Verdana" w:hAnsi="Verdana" w:hint="eastAsia"/>
                <w:sz w:val="18"/>
                <w:szCs w:val="18"/>
              </w:rPr>
              <w:t>型</w:t>
            </w:r>
          </w:p>
        </w:tc>
      </w:tr>
      <w:tr w:rsidR="00E31460">
        <w:tc>
          <w:tcPr>
            <w:tcW w:w="1785" w:type="dxa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&lt;dstdev&gt;</w:t>
            </w:r>
          </w:p>
        </w:tc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字符串，长度不超过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32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6825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目标设备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785" w:type="dxa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&lt;value&gt;</w:t>
            </w:r>
          </w:p>
        </w:tc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字符串，长度不超过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6825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格式为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",;&lt;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数据流名称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&gt;,&lt;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对应的值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&gt;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”</w:t>
            </w:r>
          </w:p>
        </w:tc>
      </w:tr>
      <w:tr w:rsidR="00E31460">
        <w:tc>
          <w:tcPr>
            <w:tcW w:w="1785" w:type="dxa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&lt;msg_id&gt;</w:t>
            </w:r>
          </w:p>
        </w:tc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整型</w:t>
            </w:r>
          </w:p>
        </w:tc>
        <w:tc>
          <w:tcPr>
            <w:tcW w:w="6825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消息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785" w:type="dxa"/>
          </w:tcPr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&lt;num&gt;</w:t>
            </w:r>
          </w:p>
        </w:tc>
        <w:tc>
          <w:tcPr>
            <w:tcW w:w="1050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整型</w:t>
            </w:r>
          </w:p>
        </w:tc>
        <w:tc>
          <w:tcPr>
            <w:tcW w:w="6825" w:type="dxa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默认为</w:t>
            </w: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60" w:name="_Toc490654263"/>
      <w:r>
        <w:rPr>
          <w:rFonts w:ascii="Verdana" w:hAnsi="Verdana"/>
        </w:rPr>
        <w:t>向</w:t>
      </w:r>
      <w:r>
        <w:rPr>
          <w:rFonts w:ascii="Verdana" w:hAnsi="Verdana"/>
        </w:rPr>
        <w:t>EDP</w:t>
      </w:r>
      <w:r>
        <w:rPr>
          <w:rFonts w:ascii="Verdana" w:hAnsi="Verdana"/>
        </w:rPr>
        <w:t>服务器转发数据</w:t>
      </w:r>
      <w:r>
        <w:rPr>
          <w:rFonts w:ascii="Verdana" w:hAnsi="Verdana"/>
        </w:rPr>
        <w:t xml:space="preserve"> AT+LSEDPPUSH</w:t>
      </w:r>
      <w:bookmarkStart w:id="1461" w:name="OLE_LINK20"/>
      <w:bookmarkEnd w:id="146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62" w:name="_Toc49065452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EDPPUSH</w:t>
      </w:r>
      <w:r>
        <w:rPr>
          <w:rFonts w:ascii="Verdana" w:hAnsi="Verdana" w:cs="宋体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62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设置指令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LSEDPPUSH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&lt;dst_dev&gt;,&lt;datelen&gt;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输入完成会进入数据模式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查询指令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LSEDPPUSH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+LSEDPPUSH:0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测试指令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LSEDPPUSH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+LSEDPPUSH:"dst_id",data_len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LSEDPPUSH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+LSEDPPUSH:0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LSEDPPUSH</w:t>
            </w:r>
            <w:r>
              <w:rPr>
                <w:rFonts w:ascii="Verdana" w:hAnsi="Verdana" w:cs="Arial"/>
                <w:kern w:val="0"/>
                <w:sz w:val="18"/>
                <w:szCs w:val="18"/>
              </w:rPr>
              <w:t>=?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+LSEDPPUSH:"dst_id",data_len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/>
    <w:p w:rsidR="00E31460" w:rsidRDefault="00E31460">
      <w:bookmarkStart w:id="1463" w:name="_Toc49065452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SEDPPUSH</w:t>
      </w:r>
      <w:r>
        <w:rPr>
          <w:rFonts w:ascii="Verdana" w:hAnsi="Verdana" w:cs="宋体"/>
          <w:spacing w:val="-7"/>
          <w:kern w:val="0"/>
          <w:position w:val="-2"/>
        </w:rPr>
        <w:t>参数描述</w:t>
      </w:r>
      <w:bookmarkEnd w:id="1463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&lt;dst_dev&gt;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设备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&lt;datalen&gt;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整型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要转发的长度。</w:t>
            </w: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64" w:name="_Toc490654264"/>
      <w:bookmarkEnd w:id="1461"/>
      <w:r>
        <w:rPr>
          <w:rFonts w:ascii="Verdana" w:hAnsi="Verdana"/>
        </w:rPr>
        <w:t>关闭</w:t>
      </w:r>
      <w:r>
        <w:rPr>
          <w:rFonts w:ascii="Verdana" w:hAnsi="Verdana"/>
        </w:rPr>
        <w:t xml:space="preserve"> EDP</w:t>
      </w:r>
      <w:r>
        <w:rPr>
          <w:rFonts w:ascii="Verdana" w:hAnsi="Verdana"/>
        </w:rPr>
        <w:t>连接</w:t>
      </w:r>
      <w:r>
        <w:rPr>
          <w:rFonts w:ascii="Verdana" w:hAnsi="Verdana"/>
        </w:rPr>
        <w:t xml:space="preserve">  AT+LSEDPCLOSE</w:t>
      </w:r>
      <w:bookmarkEnd w:id="1464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65" w:name="_Toc49065452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AT+LS</w:t>
      </w:r>
      <w:r>
        <w:rPr>
          <w:rFonts w:ascii="Verdana" w:hAnsi="Verdana" w:cs="宋体" w:hint="eastAsia"/>
          <w:spacing w:val="-7"/>
          <w:kern w:val="0"/>
          <w:position w:val="-2"/>
        </w:rPr>
        <w:t>EDPCLOSE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65"/>
    </w:p>
    <w:tbl>
      <w:tblPr>
        <w:tblW w:w="0" w:type="auto"/>
        <w:tblInd w:w="108" w:type="dxa"/>
        <w:tblLayout w:type="fixed"/>
        <w:tblLook w:val="0000"/>
      </w:tblPr>
      <w:tblGrid>
        <w:gridCol w:w="980"/>
        <w:gridCol w:w="3273"/>
        <w:gridCol w:w="4628"/>
        <w:gridCol w:w="779"/>
      </w:tblGrid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设置指令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LSEDPCLOSE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指令例程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AT+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LSEDPCLOSE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E31460" w:rsidRDefault="00E31460">
      <w:pPr>
        <w:pStyle w:val="2"/>
        <w:numPr>
          <w:ilvl w:val="1"/>
          <w:numId w:val="28"/>
        </w:numPr>
        <w:rPr>
          <w:rFonts w:ascii="Verdana" w:hAnsi="Verdana"/>
        </w:rPr>
      </w:pPr>
      <w:bookmarkStart w:id="1466" w:name="_Toc490654265"/>
      <w:bookmarkStart w:id="1467" w:name="OLE_LINK35"/>
      <w:r>
        <w:rPr>
          <w:rFonts w:ascii="Verdana" w:hAnsi="Verdana"/>
        </w:rPr>
        <w:t>收到</w:t>
      </w:r>
      <w:r>
        <w:rPr>
          <w:rFonts w:ascii="Verdana" w:hAnsi="Verdana"/>
        </w:rPr>
        <w:t>EDP</w:t>
      </w:r>
      <w:r>
        <w:rPr>
          <w:rFonts w:ascii="Verdana" w:hAnsi="Verdana"/>
        </w:rPr>
        <w:t>服务器数据后的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主动上报</w:t>
      </w:r>
      <w:r>
        <w:rPr>
          <w:rFonts w:ascii="Verdana" w:hAnsi="Verdana"/>
        </w:rPr>
        <w:t>+LSEDP</w:t>
      </w:r>
      <w:bookmarkEnd w:id="1466"/>
    </w:p>
    <w:p w:rsidR="00E31460" w:rsidRDefault="00E31460">
      <w:bookmarkStart w:id="1468" w:name="_Toc49065452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: AT+L</w:t>
      </w:r>
      <w:r>
        <w:rPr>
          <w:rFonts w:ascii="Verdana" w:hAnsi="Verdana" w:cs="宋体" w:hint="eastAsia"/>
          <w:spacing w:val="-7"/>
          <w:kern w:val="0"/>
          <w:position w:val="-2"/>
        </w:rPr>
        <w:t>SEDP</w:t>
      </w:r>
      <w:r>
        <w:rPr>
          <w:rFonts w:ascii="Verdana" w:hAnsi="Verdana" w:cs="宋体"/>
          <w:spacing w:val="-7"/>
          <w:kern w:val="0"/>
          <w:position w:val="-2"/>
        </w:rPr>
        <w:t>数描述</w:t>
      </w:r>
      <w:bookmarkEnd w:id="1468"/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+LSEDP:ping 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表示服务器接收到心跳包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+LSEDP:connect 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表示服务器鉴权成功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上报命令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+LSEDP:saveack ok</w:t>
            </w:r>
          </w:p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保存数据成功</w:t>
            </w:r>
          </w:p>
        </w:tc>
      </w:tr>
      <w:bookmarkEnd w:id="1467"/>
    </w:tbl>
    <w:p w:rsidR="00E31460" w:rsidRDefault="00E31460"/>
    <w:p w:rsidR="00E31460" w:rsidRDefault="00E31460">
      <w:pPr>
        <w:pStyle w:val="1"/>
        <w:pageBreakBefore/>
        <w:numPr>
          <w:ilvl w:val="0"/>
          <w:numId w:val="25"/>
        </w:numPr>
        <w:tabs>
          <w:tab w:val="left" w:pos="420"/>
          <w:tab w:val="left" w:pos="840"/>
        </w:tabs>
        <w:spacing w:line="240" w:lineRule="auto"/>
      </w:pPr>
      <w:bookmarkStart w:id="1469" w:name="_Toc490654266"/>
      <w:r>
        <w:rPr>
          <w:rFonts w:ascii="Verdana" w:hAnsi="Verdana" w:hint="eastAsia"/>
          <w:sz w:val="32"/>
          <w:szCs w:val="32"/>
        </w:rPr>
        <w:lastRenderedPageBreak/>
        <w:t>MQTT</w:t>
      </w:r>
      <w:r>
        <w:rPr>
          <w:rFonts w:ascii="Verdana" w:hAnsi="Verdana" w:hint="eastAsia"/>
          <w:sz w:val="32"/>
          <w:szCs w:val="32"/>
        </w:rPr>
        <w:t>物联网协议相关指令</w:t>
      </w:r>
      <w:bookmarkEnd w:id="1469"/>
    </w:p>
    <w:p w:rsidR="00E31460" w:rsidRDefault="00E31460">
      <w:pPr>
        <w:pStyle w:val="2"/>
        <w:numPr>
          <w:ilvl w:val="0"/>
          <w:numId w:val="29"/>
        </w:numPr>
        <w:rPr>
          <w:rFonts w:ascii="Verdana" w:hAnsi="Verdana"/>
        </w:rPr>
      </w:pPr>
      <w:bookmarkStart w:id="1470" w:name="_Toc490654267"/>
      <w:r>
        <w:rPr>
          <w:rFonts w:ascii="Verdana" w:hAnsi="Verdana"/>
        </w:rPr>
        <w:t>MQTT</w:t>
      </w:r>
      <w:r>
        <w:rPr>
          <w:rFonts w:ascii="Verdana" w:hAnsi="Verdana"/>
        </w:rPr>
        <w:t>参数配置指令</w:t>
      </w:r>
      <w:r>
        <w:rPr>
          <w:rFonts w:ascii="Verdana" w:hAnsi="Verdana"/>
        </w:rPr>
        <w:t xml:space="preserve"> AT+LSMQTTCFG</w:t>
      </w:r>
      <w:bookmarkEnd w:id="147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71" w:name="_Toc49065452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235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AT+LSMQTTCFG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71"/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2835"/>
        <w:gridCol w:w="3604"/>
        <w:gridCol w:w="1803"/>
      </w:tblGrid>
      <w:tr w:rsidR="00E314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可能的返回结果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rPr>
          <w:trHeight w:val="197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设置指令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AT+LSMQTTCFG=&lt;arg&gt;[,&lt;id&gt;],&lt;data&gt;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-id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项只有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arg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设置为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才可以生效，一共可输入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0-9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组数据，只能按顺序配置，既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配置完后，才可以配置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</w:tr>
      <w:tr w:rsidR="00E314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查询指令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</w:t>
            </w:r>
            <w:bookmarkStart w:id="1472" w:name="OLE_LINK21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+LSMQTTCFG?</w:t>
            </w:r>
            <w:bookmarkEnd w:id="1472"/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-arg0: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-data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-argN: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-data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显示数据列表，根据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不同，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显示的内容会有字符和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两种。</w:t>
            </w:r>
          </w:p>
        </w:tc>
      </w:tr>
      <w:tr w:rsidR="00E314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AT+LSMQTTCFG=?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+LSMQTTCFG:&lt;arg&gt;,[&lt;id&gt;],&lt;data&gt;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topic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tudou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</w:tr>
      <w:tr w:rsidR="00E31460">
        <w:trPr>
          <w:trHeight w:val="428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,0,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3132333435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,1,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36373839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AT+LSMQTTCFG?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-T:tudou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-MESSAGE(HEX)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-M:313233343536373839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-Q:0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</w:t>
            </w:r>
            <w:bookmarkStart w:id="1473" w:name="OLE_LINK24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LSMQTTCFG</w:t>
            </w:r>
            <w:bookmarkEnd w:id="1473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=?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+LSMQTTCFG:&lt;arg&gt;,[&lt;id&gt;],&lt;data&gt;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-</w:t>
            </w:r>
          </w:p>
        </w:tc>
      </w:tr>
      <w:tr w:rsidR="00E31460"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指令例程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topic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tudou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,0,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12345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rPr>
          <w:trHeight w:val="52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,1,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6789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AT+LSMQTTCFG?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-T:tudou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-MESSAGE: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-M:123456789     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.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-Q:0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-AT+LSMQTTHEXMODE=0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情况下</w:t>
            </w:r>
          </w:p>
        </w:tc>
      </w:tr>
      <w:tr w:rsidR="00E31460">
        <w:tc>
          <w:tcPr>
            <w:tcW w:w="14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AT+LSMQTTCFG=?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+LSMQTTCFG:&lt;arg&gt;,[&lt;id&gt;],&lt;data&gt;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74" w:name="_Toc49065452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236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AT+LSMQTTCFG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74"/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1417"/>
        <w:gridCol w:w="6825"/>
      </w:tblGrid>
      <w:tr w:rsidR="00E314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&lt;arg&gt;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可输入项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topic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主题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消息，一共可输入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组数据，不支持字符和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混编输入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clientid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客户端标识号，最大长度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23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session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是否保留服务器的客户订阅主题信息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(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未开放默认不保留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retained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是否保留已发布的消息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qos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消息等级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username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用户名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password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密码</w:t>
            </w:r>
          </w:p>
        </w:tc>
      </w:tr>
      <w:tr w:rsidR="00E314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&lt;data&gt;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整型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/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topic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  </w:t>
            </w:r>
            <w:bookmarkStart w:id="1475" w:name="OLE_LINK25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  <w:bookmarkEnd w:id="1475"/>
          </w:p>
          <w:p w:rsidR="00E31460" w:rsidRDefault="00E31460">
            <w:pPr>
              <w:ind w:left="1568" w:hangingChars="800" w:hanging="1568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</w:t>
            </w:r>
          </w:p>
          <w:p w:rsidR="00E31460" w:rsidRDefault="00E31460">
            <w:pPr>
              <w:ind w:firstLineChars="700" w:firstLine="1372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如果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设置为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，默认是字符。</w:t>
            </w:r>
          </w:p>
          <w:p w:rsidR="00E31460" w:rsidRDefault="00E31460">
            <w:pPr>
              <w:ind w:leftChars="700" w:left="147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如果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设置为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，默认是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，字符串中输入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16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进制的字符。</w:t>
            </w:r>
          </w:p>
          <w:p w:rsidR="00E31460" w:rsidRDefault="00E31460">
            <w:pPr>
              <w:ind w:firstLineChars="800" w:firstLine="1568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请在输入数据前配置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。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clientid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session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0: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保留订阅的主题或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QOS1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2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的消息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</w:t>
            </w:r>
          </w:p>
          <w:p w:rsidR="00E31460" w:rsidRDefault="00E31460">
            <w:pPr>
              <w:ind w:firstLineChars="700" w:firstLine="1372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1: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移除所有订阅主题和消息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retained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0: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不保留消息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</w:t>
            </w:r>
          </w:p>
          <w:p w:rsidR="00E31460" w:rsidRDefault="00E31460">
            <w:pPr>
              <w:ind w:firstLineChars="700" w:firstLine="1372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1: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保留消息，新用户可收到订阅主题的最后一条消息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qos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 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消息等级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0-2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username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password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   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密码</w:t>
            </w:r>
          </w:p>
        </w:tc>
      </w:tr>
      <w:tr w:rsidR="00E31460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&lt;id&gt;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整型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0-9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，只有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arg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设置为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message</w:t>
            </w: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可配置此参数。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当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id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设置为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时，会自动清空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1-9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的数据，不支持字符和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混编输入。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76" w:name="_Toc490654268"/>
      <w:r>
        <w:rPr>
          <w:rStyle w:val="2Char"/>
          <w:rFonts w:ascii="Verdana" w:hAnsi="Verdana"/>
          <w:b/>
          <w:bCs/>
        </w:rPr>
        <w:lastRenderedPageBreak/>
        <w:t xml:space="preserve">MQTT </w:t>
      </w:r>
      <w:r>
        <w:rPr>
          <w:rStyle w:val="2Char"/>
          <w:rFonts w:ascii="Verdana" w:hAnsi="Verdana"/>
          <w:b/>
          <w:bCs/>
        </w:rPr>
        <w:t>打开网络连接指令</w:t>
      </w:r>
      <w:r>
        <w:rPr>
          <w:rStyle w:val="2Char"/>
          <w:rFonts w:ascii="Verdana" w:hAnsi="Verdana"/>
          <w:b/>
          <w:bCs/>
        </w:rPr>
        <w:t>AT+LSMQTTCALL</w:t>
      </w:r>
      <w:bookmarkEnd w:id="1476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77" w:name="_Toc49065452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237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bookmarkStart w:id="1478" w:name="OLE_LINK36"/>
      <w:r>
        <w:rPr>
          <w:rFonts w:ascii="Verdana" w:hAnsi="Verdana" w:cs="宋体" w:hint="eastAsia"/>
          <w:spacing w:val="-7"/>
          <w:kern w:val="0"/>
          <w:position w:val="-2"/>
        </w:rPr>
        <w:t xml:space="preserve">: </w:t>
      </w:r>
      <w:bookmarkEnd w:id="1478"/>
      <w:r>
        <w:rPr>
          <w:rFonts w:ascii="Verdana" w:hAnsi="Verdana" w:cs="宋体" w:hint="eastAsia"/>
          <w:spacing w:val="-7"/>
          <w:kern w:val="0"/>
          <w:position w:val="-2"/>
        </w:rPr>
        <w:t>AT+LSMQTTCALL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77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AT+LSMQTTCALL=&lt;Operation&gt;[,&lt;APN&gt;]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 : &lt;value&gt;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注：发送完命令后立即返回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，此时模块正在连接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GPRS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网络，连接成功或连接失败后会有一个主动上报“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+MQTTCALL : &lt;value&gt;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”，在主动上报前不允许重复发送命令，否则上报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ERROR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+LSMQTTCALL: &lt;status&gt;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AT+LSMQTTCALL=1,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”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cmnet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”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+LSMQTTCALL: 1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+LSMQTTCALL: 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AT+LSMQTTCALL=?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79" w:name="_Toc49065452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238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AT+LSMQTTCALL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79"/>
    </w:p>
    <w:tbl>
      <w:tblPr>
        <w:tblW w:w="0" w:type="auto"/>
        <w:tblLayout w:type="fixed"/>
        <w:tblLook w:val="0000"/>
      </w:tblPr>
      <w:tblGrid>
        <w:gridCol w:w="1648"/>
        <w:gridCol w:w="1132"/>
        <w:gridCol w:w="7074"/>
      </w:tblGrid>
      <w:tr w:rsidR="00E31460">
        <w:trPr>
          <w:trHeight w:val="27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72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&lt;Operation&gt;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断开连接</w:t>
            </w:r>
          </w:p>
        </w:tc>
      </w:tr>
      <w:tr w:rsidR="00E31460">
        <w:trPr>
          <w:trHeight w:val="272"/>
        </w:trPr>
        <w:tc>
          <w:tcPr>
            <w:tcW w:w="16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连接</w:t>
            </w:r>
          </w:p>
        </w:tc>
      </w:tr>
      <w:tr w:rsidR="00E31460">
        <w:trPr>
          <w:trHeight w:val="9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&lt;APN&gt;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CMWAP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CMNET</w:t>
            </w:r>
            <w:r>
              <w:rPr>
                <w:rFonts w:ascii="Arial" w:hAnsi="Arial" w:cs="Arial" w:hint="eastAsia"/>
              </w:rPr>
              <w:t>等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接入点名称</w:t>
            </w:r>
          </w:p>
        </w:tc>
      </w:tr>
      <w:tr w:rsidR="00E31460">
        <w:trPr>
          <w:trHeight w:val="272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&lt;value&gt;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激活数据业务成功</w:t>
            </w:r>
          </w:p>
        </w:tc>
      </w:tr>
      <w:tr w:rsidR="00E31460">
        <w:trPr>
          <w:trHeight w:val="272"/>
        </w:trPr>
        <w:tc>
          <w:tcPr>
            <w:tcW w:w="1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激活数据业务失败</w:t>
            </w:r>
          </w:p>
        </w:tc>
      </w:tr>
      <w:tr w:rsidR="00E31460">
        <w:trPr>
          <w:trHeight w:val="272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&lt;status&gt;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当前已激活</w:t>
            </w:r>
          </w:p>
        </w:tc>
      </w:tr>
      <w:tr w:rsidR="00E31460">
        <w:trPr>
          <w:trHeight w:val="272"/>
        </w:trPr>
        <w:tc>
          <w:tcPr>
            <w:tcW w:w="1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当前未激活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80" w:name="_Toc490654269"/>
      <w:r>
        <w:rPr>
          <w:rStyle w:val="2Char"/>
          <w:rFonts w:ascii="Verdana" w:hAnsi="Verdana"/>
          <w:b/>
          <w:bCs/>
        </w:rPr>
        <w:t>MQTT</w:t>
      </w:r>
      <w:r>
        <w:rPr>
          <w:rStyle w:val="2Char"/>
          <w:rFonts w:ascii="Verdana" w:hAnsi="Verdana"/>
          <w:b/>
          <w:bCs/>
        </w:rPr>
        <w:t>连接服务器指令</w:t>
      </w:r>
      <w:r>
        <w:rPr>
          <w:rStyle w:val="2Char"/>
          <w:rFonts w:ascii="Verdana" w:hAnsi="Verdana"/>
          <w:b/>
          <w:bCs/>
        </w:rPr>
        <w:t xml:space="preserve"> AT+LSMQTTOPEN</w:t>
      </w:r>
      <w:bookmarkEnd w:id="1480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AT+LSMQTTOPEN</w:t>
      </w:r>
      <w:r>
        <w:rPr>
          <w:rFonts w:ascii="Verdana" w:hAnsi="Verdana" w:cs="宋体" w:hint="eastAsia"/>
          <w:spacing w:val="-7"/>
          <w:kern w:val="0"/>
          <w:position w:val="-2"/>
        </w:rPr>
        <w:t>会使用到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中的参数“</w:t>
      </w:r>
      <w:r>
        <w:rPr>
          <w:rFonts w:ascii="Verdana" w:hAnsi="Verdana" w:cs="宋体" w:hint="eastAsia"/>
          <w:spacing w:val="-7"/>
          <w:kern w:val="0"/>
          <w:position w:val="-2"/>
        </w:rPr>
        <w:t>cliendid</w:t>
      </w:r>
      <w:r>
        <w:rPr>
          <w:rFonts w:ascii="Verdana" w:hAnsi="Verdana" w:cs="宋体" w:hint="eastAsia"/>
          <w:spacing w:val="-7"/>
          <w:kern w:val="0"/>
          <w:position w:val="-2"/>
        </w:rPr>
        <w:t>”，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session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retained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qos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username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password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，可通过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配置。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其中</w:t>
      </w:r>
      <w:r>
        <w:rPr>
          <w:rFonts w:ascii="Verdana" w:hAnsi="Verdana" w:cs="宋体" w:hint="eastAsia"/>
          <w:spacing w:val="-7"/>
          <w:kern w:val="0"/>
          <w:position w:val="-2"/>
        </w:rPr>
        <w:t>cliendid</w:t>
      </w:r>
      <w:r>
        <w:rPr>
          <w:rFonts w:ascii="Verdana" w:hAnsi="Verdana" w:cs="宋体" w:hint="eastAsia"/>
          <w:spacing w:val="-7"/>
          <w:kern w:val="0"/>
          <w:position w:val="-2"/>
        </w:rPr>
        <w:t>为必要属性。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如果服务器需要帐号密码验证，需要配置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username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password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属性。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如果连接时要设置遗言，需要配置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session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retained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qos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属性。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具体可以查看</w:t>
      </w:r>
      <w:r>
        <w:rPr>
          <w:rFonts w:ascii="Verdana" w:hAnsi="Verdana" w:cs="宋体" w:hint="eastAsia"/>
          <w:spacing w:val="-7"/>
          <w:kern w:val="0"/>
          <w:position w:val="-2"/>
        </w:rPr>
        <w:t>MQTT</w:t>
      </w:r>
      <w:r>
        <w:rPr>
          <w:rFonts w:ascii="Verdana" w:hAnsi="Verdana" w:cs="宋体" w:hint="eastAsia"/>
          <w:spacing w:val="-7"/>
          <w:kern w:val="0"/>
          <w:position w:val="-2"/>
        </w:rPr>
        <w:t>协议。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81" w:name="_Toc49065453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239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:AT+LSMQTTOPEN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8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3085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AT+LSMQTTOPEN=&lt;Remote_IP&gt;,&lt;Remote_Port&gt;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&lt;keepalive&gt;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+LSMQTTOPEN:&lt;value&gt;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注：打开连接为异步模式，即发送完该命令后可以立即得到返回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，但是并不代表已经连上服务器，连接成功或连接失败后会有一个主动上报“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+LSMQTTOPEN:&lt;value&gt;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”，在主动上报前不允许重复发送，否则上报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ERROR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。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AT+LSMQTTOPEN=?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+LSMQTTOPEN: "Remote_IP",Remote_Port,keepalive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AT+LSMQTTOPEN= "183.230.40.39",6002,120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OK 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</w:t>
            </w:r>
            <w:bookmarkStart w:id="1482" w:name="OLE_LINK29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LSMQTTOPEN</w:t>
            </w:r>
            <w:bookmarkEnd w:id="1482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: 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AT+LSMQTTOPEN=?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+LSMQTTOPEN: </w:t>
            </w:r>
            <w:bookmarkStart w:id="1483" w:name="OLE_LINK28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"Remote_IP",Remote_Port,keepalive</w:t>
            </w:r>
            <w:bookmarkEnd w:id="1483"/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84" w:name="_Toc49065453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240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AT+LSMQTTOPEN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84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&lt;Remote_IP&gt;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"AAA.BBB.CCC.DDD"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远程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IP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地址格式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"AAA.BBB.CCC.DDD"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，每个字节的范围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0-255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。可以用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1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个、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 2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个或者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3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个数字填写。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&lt;Remote_Port&gt;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0-65535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远程端口</w:t>
            </w:r>
          </w:p>
        </w:tc>
      </w:tr>
      <w:tr w:rsidR="00E31460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&lt;value&gt;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连接成功</w:t>
            </w:r>
          </w:p>
        </w:tc>
      </w:tr>
      <w:tr w:rsidR="00E31460"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连接失败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&lt;keepalive&gt;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0-300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心跳包，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0-300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秒</w:t>
            </w:r>
          </w:p>
        </w:tc>
      </w:tr>
    </w:tbl>
    <w:p w:rsidR="00E31460" w:rsidRDefault="00E31460">
      <w:pPr>
        <w:rPr>
          <w:rFonts w:ascii="Arial" w:hAnsi="Arial" w:cs="Arial"/>
        </w:rPr>
      </w:pPr>
    </w:p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85" w:name="_Toc490654270"/>
      <w:r>
        <w:rPr>
          <w:rStyle w:val="2Char"/>
          <w:rFonts w:ascii="Verdana" w:hAnsi="Verdana"/>
          <w:b/>
          <w:bCs/>
        </w:rPr>
        <w:t>MQTT</w:t>
      </w:r>
      <w:r>
        <w:rPr>
          <w:rStyle w:val="2Char"/>
          <w:rFonts w:ascii="Verdana" w:hAnsi="Verdana"/>
          <w:b/>
          <w:bCs/>
        </w:rPr>
        <w:t>关闭已经打开的连接指令：</w:t>
      </w:r>
      <w:r>
        <w:rPr>
          <w:rStyle w:val="2Char"/>
          <w:rFonts w:ascii="Verdana" w:hAnsi="Verdana"/>
          <w:b/>
          <w:bCs/>
        </w:rPr>
        <w:t>AT+LSMQTTCLOSE</w:t>
      </w:r>
      <w:bookmarkEnd w:id="148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使用</w:t>
      </w:r>
      <w:r>
        <w:rPr>
          <w:rFonts w:ascii="Verdana" w:hAnsi="Verdana" w:cs="宋体" w:hint="eastAsia"/>
          <w:spacing w:val="-7"/>
          <w:kern w:val="0"/>
          <w:position w:val="-2"/>
        </w:rPr>
        <w:t>AT+LSMQTTCLOSE</w:t>
      </w:r>
      <w:r>
        <w:rPr>
          <w:rFonts w:ascii="Verdana" w:hAnsi="Verdana" w:cs="宋体" w:hint="eastAsia"/>
          <w:spacing w:val="-7"/>
          <w:kern w:val="0"/>
          <w:position w:val="-2"/>
        </w:rPr>
        <w:t>关闭</w:t>
      </w:r>
      <w:r>
        <w:rPr>
          <w:rFonts w:ascii="Verdana" w:hAnsi="Verdana" w:cs="宋体" w:hint="eastAsia"/>
          <w:spacing w:val="-7"/>
          <w:kern w:val="0"/>
          <w:position w:val="-2"/>
        </w:rPr>
        <w:t>mqtt</w:t>
      </w:r>
      <w:r>
        <w:rPr>
          <w:rFonts w:ascii="Verdana" w:hAnsi="Verdana" w:cs="宋体" w:hint="eastAsia"/>
          <w:spacing w:val="-7"/>
          <w:kern w:val="0"/>
          <w:position w:val="-2"/>
        </w:rPr>
        <w:t>连接后，会清空</w:t>
      </w:r>
      <w:r>
        <w:rPr>
          <w:rFonts w:ascii="Verdana" w:hAnsi="Verdana" w:cs="宋体" w:hint="eastAsia"/>
          <w:spacing w:val="-7"/>
          <w:kern w:val="0"/>
          <w:position w:val="-2"/>
        </w:rPr>
        <w:t>LSMQTTCFG</w:t>
      </w:r>
      <w:r>
        <w:rPr>
          <w:rFonts w:ascii="Verdana" w:hAnsi="Verdana" w:cs="宋体" w:hint="eastAsia"/>
          <w:spacing w:val="-7"/>
          <w:kern w:val="0"/>
          <w:position w:val="-2"/>
        </w:rPr>
        <w:t>中所有的数据。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86" w:name="_Toc49065453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241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AT+LSMQTTCLOSE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86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302"/>
        <w:gridCol w:w="2518"/>
        <w:gridCol w:w="3685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可能的返回结果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rPr>
          <w:trHeight w:val="13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设置命令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AT+LSMQTTCLOSE=&lt;close_type&gt;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99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AT+LSMQTTCLOSE=?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+LSMQTTCLOSE: </w:t>
            </w:r>
            <w:bookmarkStart w:id="1487" w:name="OLE_LINK30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(1)</w:t>
            </w:r>
            <w:bookmarkEnd w:id="1487"/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9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AT+LSMQTTCLOSE=1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694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AT+LSMQTTCLOSE=?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+LSMQTTCLOSE: (1)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88" w:name="_Toc49065453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242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AT+LSMQTTCLOSE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1338"/>
        <w:gridCol w:w="6712"/>
      </w:tblGrid>
      <w:tr w:rsidR="00E31460">
        <w:tc>
          <w:tcPr>
            <w:tcW w:w="1589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338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712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589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&lt;close_type&gt;</w:t>
            </w:r>
          </w:p>
        </w:tc>
        <w:tc>
          <w:tcPr>
            <w:tcW w:w="133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671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关闭连接</w:t>
            </w:r>
          </w:p>
        </w:tc>
      </w:tr>
    </w:tbl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89" w:name="_Toc490654271"/>
      <w:r>
        <w:rPr>
          <w:rStyle w:val="2Char"/>
          <w:rFonts w:ascii="Verdana" w:hAnsi="Verdana"/>
          <w:b/>
          <w:bCs/>
        </w:rPr>
        <w:t>MQTT</w:t>
      </w:r>
      <w:r>
        <w:rPr>
          <w:rStyle w:val="2Char"/>
          <w:rFonts w:ascii="Verdana" w:hAnsi="Verdana"/>
          <w:b/>
          <w:bCs/>
        </w:rPr>
        <w:t>订阅主题指令</w:t>
      </w:r>
      <w:r>
        <w:rPr>
          <w:rStyle w:val="2Char"/>
          <w:rFonts w:ascii="Verdana" w:hAnsi="Verdana"/>
          <w:b/>
          <w:bCs/>
        </w:rPr>
        <w:t xml:space="preserve"> AT+LSMQTTSUB</w:t>
      </w:r>
      <w:bookmarkEnd w:id="148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90" w:name="OLE_LINK33"/>
      <w:r>
        <w:rPr>
          <w:rFonts w:ascii="Verdana" w:hAnsi="Verdana" w:cs="宋体" w:hint="eastAsia"/>
          <w:spacing w:val="-7"/>
          <w:kern w:val="0"/>
          <w:position w:val="-2"/>
        </w:rPr>
        <w:t>AT+LSMQTTSUB</w:t>
      </w:r>
      <w:r>
        <w:rPr>
          <w:rFonts w:ascii="Verdana" w:hAnsi="Verdana" w:cs="宋体" w:hint="eastAsia"/>
          <w:spacing w:val="-7"/>
          <w:kern w:val="0"/>
          <w:position w:val="-2"/>
        </w:rPr>
        <w:t>命令订阅需要使用到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中的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qos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属性，退订需要使用到“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 w:hint="eastAsia"/>
          <w:spacing w:val="-7"/>
          <w:kern w:val="0"/>
          <w:position w:val="-2"/>
        </w:rPr>
        <w:t>”属性，缺少需要的属性会报</w:t>
      </w:r>
      <w:r>
        <w:rPr>
          <w:rFonts w:ascii="Verdana" w:hAnsi="Verdana" w:cs="宋体" w:hint="eastAsia"/>
          <w:spacing w:val="-7"/>
          <w:kern w:val="0"/>
          <w:position w:val="-2"/>
        </w:rPr>
        <w:t>error</w:t>
      </w:r>
      <w:r>
        <w:rPr>
          <w:rFonts w:ascii="Verdana" w:hAnsi="Verdana" w:cs="宋体" w:hint="eastAsia"/>
          <w:spacing w:val="-7"/>
          <w:kern w:val="0"/>
          <w:position w:val="-2"/>
        </w:rPr>
        <w:t>，可通过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配置。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91" w:name="_Toc49065453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243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AT+LSMQTTSUB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设置命令</w:t>
            </w:r>
          </w:p>
        </w:tc>
        <w:tc>
          <w:tcPr>
            <w:tcW w:w="306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</w:t>
            </w:r>
            <w:bookmarkStart w:id="1492" w:name="OLE_LINK31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LSMQTTSUB</w:t>
            </w:r>
            <w:bookmarkEnd w:id="1492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=&lt;Operation&gt;</w:t>
            </w:r>
          </w:p>
        </w:tc>
        <w:tc>
          <w:tcPr>
            <w:tcW w:w="3453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+LSMQTTSUB:&lt;value&gt;</w:t>
            </w:r>
          </w:p>
        </w:tc>
        <w:tc>
          <w:tcPr>
            <w:tcW w:w="198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注：发送完命令后立即返回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，此时模块正在连接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GPRS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网络，连接成功或连接失败后会有一个主动上报“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+MQTTSUB:&lt;value&gt;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”，在主动上报前不允许重复发送命令，否则上报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ERROR</w:t>
            </w:r>
          </w:p>
        </w:tc>
      </w:tr>
      <w:tr w:rsidR="00E31460">
        <w:trPr>
          <w:trHeight w:val="555"/>
        </w:trPr>
        <w:tc>
          <w:tcPr>
            <w:tcW w:w="113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查询指令</w:t>
            </w:r>
          </w:p>
        </w:tc>
        <w:tc>
          <w:tcPr>
            <w:tcW w:w="306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AT+LSMQTTSUB?</w:t>
            </w:r>
          </w:p>
        </w:tc>
        <w:tc>
          <w:tcPr>
            <w:tcW w:w="3453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-Q:&lt;data&gt;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-T:&lt;data&gt;</w:t>
            </w:r>
          </w:p>
        </w:tc>
        <w:tc>
          <w:tcPr>
            <w:tcW w:w="198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显示需要用到的属性及其值。可通过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配置。</w:t>
            </w:r>
          </w:p>
        </w:tc>
      </w:tr>
      <w:tr w:rsidR="00E31460">
        <w:trPr>
          <w:trHeight w:val="1546"/>
        </w:trPr>
        <w:tc>
          <w:tcPr>
            <w:tcW w:w="113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306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AT+LSMQTTSUB=?</w:t>
            </w:r>
          </w:p>
        </w:tc>
        <w:tc>
          <w:tcPr>
            <w:tcW w:w="3453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+LSMQTTSUB: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</w:p>
        </w:tc>
        <w:tc>
          <w:tcPr>
            <w:tcW w:w="3068" w:type="dxa"/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</w:t>
            </w:r>
            <w:bookmarkStart w:id="1493" w:name="OLE_LINK32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LSMQTTSUB</w:t>
            </w:r>
            <w:bookmarkEnd w:id="1493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=1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 xml:space="preserve">+LSMQTTSUB:1 </w:t>
            </w:r>
          </w:p>
        </w:tc>
        <w:tc>
          <w:tcPr>
            <w:tcW w:w="198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AT+LSMQTTSUB?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-T:tudou</w:t>
            </w:r>
          </w:p>
        </w:tc>
        <w:tc>
          <w:tcPr>
            <w:tcW w:w="198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AT+LSMQTTSUB=?</w:t>
            </w:r>
          </w:p>
        </w:tc>
        <w:tc>
          <w:tcPr>
            <w:tcW w:w="3453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+LSMQTTCALL: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94" w:name="_Toc49065453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244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</w:t>
      </w:r>
      <w:r>
        <w:rPr>
          <w:rFonts w:ascii="Verdana" w:hAnsi="Verdana" w:hint="eastAsia"/>
          <w:sz w:val="18"/>
          <w:szCs w:val="18"/>
        </w:rPr>
        <w:t>LS</w:t>
      </w:r>
      <w:r>
        <w:rPr>
          <w:rFonts w:ascii="Verdana" w:hAnsi="Verdana"/>
          <w:sz w:val="18"/>
          <w:szCs w:val="18"/>
        </w:rPr>
        <w:t>M</w:t>
      </w:r>
      <w:r>
        <w:rPr>
          <w:rFonts w:ascii="Verdana" w:hAnsi="Verdana" w:hint="eastAsia"/>
          <w:sz w:val="18"/>
          <w:szCs w:val="18"/>
        </w:rPr>
        <w:t>QTTSUB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8"/>
        <w:gridCol w:w="1132"/>
        <w:gridCol w:w="7074"/>
      </w:tblGrid>
      <w:tr w:rsidR="00E31460">
        <w:trPr>
          <w:trHeight w:val="272"/>
        </w:trPr>
        <w:tc>
          <w:tcPr>
            <w:tcW w:w="1648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132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074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rPr>
          <w:trHeight w:val="272"/>
        </w:trPr>
        <w:tc>
          <w:tcPr>
            <w:tcW w:w="1648" w:type="dxa"/>
            <w:vMerge w:val="restart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&lt;Operation&gt;</w:t>
            </w:r>
          </w:p>
        </w:tc>
        <w:tc>
          <w:tcPr>
            <w:tcW w:w="113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</w:p>
        </w:tc>
        <w:tc>
          <w:tcPr>
            <w:tcW w:w="7074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退订该主题</w:t>
            </w:r>
          </w:p>
        </w:tc>
      </w:tr>
      <w:tr w:rsidR="00E31460">
        <w:trPr>
          <w:trHeight w:val="272"/>
        </w:trPr>
        <w:tc>
          <w:tcPr>
            <w:tcW w:w="1648" w:type="dxa"/>
            <w:vMerge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13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7074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订阅该主题</w:t>
            </w:r>
          </w:p>
        </w:tc>
      </w:tr>
      <w:tr w:rsidR="00E31460">
        <w:trPr>
          <w:trHeight w:val="272"/>
        </w:trPr>
        <w:tc>
          <w:tcPr>
            <w:tcW w:w="1648" w:type="dxa"/>
            <w:vMerge w:val="restart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&lt;value&gt;</w:t>
            </w:r>
          </w:p>
        </w:tc>
        <w:tc>
          <w:tcPr>
            <w:tcW w:w="113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7074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订阅成功</w:t>
            </w:r>
          </w:p>
        </w:tc>
      </w:tr>
      <w:tr w:rsidR="00E31460">
        <w:trPr>
          <w:trHeight w:val="272"/>
        </w:trPr>
        <w:tc>
          <w:tcPr>
            <w:tcW w:w="1648" w:type="dxa"/>
            <w:vMerge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13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</w:p>
        </w:tc>
        <w:tc>
          <w:tcPr>
            <w:tcW w:w="7074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订阅失败</w:t>
            </w:r>
          </w:p>
        </w:tc>
      </w:tr>
      <w:tr w:rsidR="00E31460">
        <w:trPr>
          <w:trHeight w:val="272"/>
        </w:trPr>
        <w:tc>
          <w:tcPr>
            <w:tcW w:w="1648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&lt;data&gt;</w:t>
            </w:r>
          </w:p>
        </w:tc>
        <w:tc>
          <w:tcPr>
            <w:tcW w:w="113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7074" w:type="dxa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当前需要属性的值</w:t>
            </w:r>
          </w:p>
        </w:tc>
      </w:tr>
      <w:bookmarkEnd w:id="1490"/>
    </w:tbl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95" w:name="_Toc490654272"/>
      <w:r>
        <w:rPr>
          <w:rStyle w:val="2Char"/>
          <w:rFonts w:ascii="Verdana" w:hAnsi="Verdana"/>
          <w:b/>
          <w:bCs/>
        </w:rPr>
        <w:lastRenderedPageBreak/>
        <w:t>MQTT</w:t>
      </w:r>
      <w:r>
        <w:rPr>
          <w:rStyle w:val="2Char"/>
          <w:rFonts w:ascii="Verdana" w:hAnsi="Verdana"/>
          <w:b/>
          <w:bCs/>
        </w:rPr>
        <w:t>发布消息指令</w:t>
      </w:r>
      <w:r>
        <w:rPr>
          <w:rStyle w:val="2Char"/>
          <w:rFonts w:ascii="Verdana" w:hAnsi="Verdana"/>
          <w:b/>
          <w:bCs/>
        </w:rPr>
        <w:t xml:space="preserve"> AT+LSMQTTPUB</w:t>
      </w:r>
      <w:bookmarkEnd w:id="149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AT+LSMQTTPUB</w:t>
      </w:r>
      <w:r>
        <w:rPr>
          <w:rFonts w:ascii="Verdana" w:hAnsi="Verdana" w:cs="宋体" w:hint="eastAsia"/>
          <w:spacing w:val="-7"/>
          <w:kern w:val="0"/>
          <w:position w:val="-2"/>
        </w:rPr>
        <w:t>命令订阅需要使用到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中的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retained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 </w:t>
      </w:r>
      <w:r>
        <w:rPr>
          <w:rFonts w:ascii="Verdana" w:hAnsi="Verdana" w:cs="宋体" w:hint="eastAsia"/>
          <w:spacing w:val="-7"/>
          <w:kern w:val="0"/>
          <w:position w:val="-2"/>
        </w:rPr>
        <w:t>，</w:t>
      </w:r>
      <w:r>
        <w:rPr>
          <w:rFonts w:ascii="Verdana" w:hAnsi="Verdana" w:cs="宋体"/>
          <w:spacing w:val="-7"/>
          <w:kern w:val="0"/>
          <w:position w:val="-2"/>
        </w:rPr>
        <w:t>“</w:t>
      </w:r>
      <w:r>
        <w:rPr>
          <w:rFonts w:ascii="Verdana" w:hAnsi="Verdana" w:cs="宋体" w:hint="eastAsia"/>
          <w:spacing w:val="-7"/>
          <w:kern w:val="0"/>
          <w:position w:val="-2"/>
        </w:rPr>
        <w:t>qos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属性，退订需要使用到“</w:t>
      </w:r>
      <w:r>
        <w:rPr>
          <w:rFonts w:ascii="Verdana" w:hAnsi="Verdana" w:cs="宋体" w:hint="eastAsia"/>
          <w:spacing w:val="-7"/>
          <w:kern w:val="0"/>
          <w:position w:val="-2"/>
        </w:rPr>
        <w:t>topic</w:t>
      </w:r>
      <w:r>
        <w:rPr>
          <w:rFonts w:ascii="Verdana" w:hAnsi="Verdana" w:cs="宋体" w:hint="eastAsia"/>
          <w:spacing w:val="-7"/>
          <w:kern w:val="0"/>
          <w:position w:val="-2"/>
        </w:rPr>
        <w:t>”属性，缺少需要的属性会报</w:t>
      </w:r>
      <w:r>
        <w:rPr>
          <w:rFonts w:ascii="Verdana" w:hAnsi="Verdana" w:cs="宋体" w:hint="eastAsia"/>
          <w:spacing w:val="-7"/>
          <w:kern w:val="0"/>
          <w:position w:val="-2"/>
        </w:rPr>
        <w:t>error</w:t>
      </w:r>
      <w:r>
        <w:rPr>
          <w:rFonts w:ascii="Verdana" w:hAnsi="Verdana" w:cs="宋体" w:hint="eastAsia"/>
          <w:spacing w:val="-7"/>
          <w:kern w:val="0"/>
          <w:position w:val="-2"/>
        </w:rPr>
        <w:t>，可通过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配置。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96" w:name="_Toc49065453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245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AT+LSMQTTPUB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496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</w:t>
            </w:r>
            <w:bookmarkStart w:id="1497" w:name="OLE_LINK34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LSMQTTPUB</w:t>
            </w:r>
            <w:bookmarkEnd w:id="1497"/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=&lt;Operation&gt;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AT+LSMQTTPUB?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-RETAINED: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-R:&lt;value&gt;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-Q:&lt;value&gt;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-T:&lt;value&gt;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-MESSAGE: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-M:&lt;value&gt;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显示需要用到的属性及其值。可通过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AT+LSMQTTCFG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配置。</w:t>
            </w: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AT+LSMQTTPUB=?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+LSMQTTPUB: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AT+LSMQTTPUB=1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AT+LSMQTTPUB?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-RETAINED: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-R:0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-QOS: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-Q:1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-T:tudou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-MESSAGE: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-M:haochi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AT+LSMQTTPUB=?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+LSMQTTPUB: (1)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498" w:name="_Toc49065453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246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AT+LSMQTTPUB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498"/>
    </w:p>
    <w:tbl>
      <w:tblPr>
        <w:tblW w:w="0" w:type="auto"/>
        <w:tblLayout w:type="fixed"/>
        <w:tblLook w:val="0000"/>
      </w:tblPr>
      <w:tblGrid>
        <w:gridCol w:w="1648"/>
        <w:gridCol w:w="1132"/>
        <w:gridCol w:w="7074"/>
      </w:tblGrid>
      <w:tr w:rsidR="00E31460">
        <w:trPr>
          <w:trHeight w:val="27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rPr>
          <w:trHeight w:val="272"/>
        </w:trPr>
        <w:tc>
          <w:tcPr>
            <w:tcW w:w="164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&lt;Operation&gt;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发布该主题</w:t>
            </w:r>
          </w:p>
        </w:tc>
      </w:tr>
      <w:tr w:rsidR="00E31460">
        <w:trPr>
          <w:trHeight w:val="27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&lt;value&gt;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7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当前需要属性的值</w:t>
            </w:r>
          </w:p>
        </w:tc>
      </w:tr>
    </w:tbl>
    <w:p w:rsidR="00E31460" w:rsidRDefault="00E31460"/>
    <w:p w:rsidR="00E31460" w:rsidRDefault="00E31460"/>
    <w:p w:rsidR="00E31460" w:rsidRDefault="00E31460"/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Style w:val="2Char"/>
          <w:rFonts w:ascii="Verdana" w:hAnsi="Verdana"/>
          <w:b/>
          <w:bCs/>
        </w:rPr>
      </w:pPr>
      <w:bookmarkStart w:id="1499" w:name="_Toc490654273"/>
      <w:r>
        <w:rPr>
          <w:rStyle w:val="2Char"/>
          <w:rFonts w:ascii="Verdana" w:hAnsi="Verdana" w:hint="eastAsia"/>
          <w:b/>
          <w:bCs/>
        </w:rPr>
        <w:t>设置</w:t>
      </w:r>
      <w:r>
        <w:rPr>
          <w:rStyle w:val="2Char"/>
          <w:rFonts w:ascii="Verdana" w:hAnsi="Verdana" w:hint="eastAsia"/>
          <w:b/>
          <w:bCs/>
        </w:rPr>
        <w:t>MQTT HEX</w:t>
      </w:r>
      <w:r>
        <w:rPr>
          <w:rStyle w:val="2Char"/>
          <w:rFonts w:ascii="Verdana" w:hAnsi="Verdana" w:hint="eastAsia"/>
          <w:b/>
          <w:bCs/>
        </w:rPr>
        <w:t>模式</w:t>
      </w:r>
      <w:r>
        <w:rPr>
          <w:rStyle w:val="2Char"/>
          <w:rFonts w:ascii="Verdana" w:hAnsi="Verdana" w:hint="eastAsia"/>
          <w:b/>
          <w:bCs/>
        </w:rPr>
        <w:t>AT+LSMQTTHEXMODE</w:t>
      </w:r>
      <w:bookmarkEnd w:id="1499"/>
    </w:p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r>
        <w:rPr>
          <w:rFonts w:ascii="Verdana" w:hAnsi="Verdana" w:cs="宋体" w:hint="eastAsia"/>
          <w:spacing w:val="-7"/>
          <w:kern w:val="0"/>
          <w:position w:val="-2"/>
        </w:rPr>
        <w:t>使用</w:t>
      </w:r>
      <w:r>
        <w:rPr>
          <w:rFonts w:ascii="Verdana" w:hAnsi="Verdana" w:cs="宋体" w:hint="eastAsia"/>
          <w:spacing w:val="-7"/>
          <w:kern w:val="0"/>
          <w:position w:val="-2"/>
        </w:rPr>
        <w:t>AT+LSMQTTHEXMODE</w:t>
      </w:r>
      <w:r>
        <w:rPr>
          <w:rFonts w:ascii="Verdana" w:hAnsi="Verdana" w:cs="宋体" w:hint="eastAsia"/>
          <w:spacing w:val="-7"/>
          <w:kern w:val="0"/>
          <w:position w:val="-2"/>
        </w:rPr>
        <w:t>可以设置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中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的格式，默认为</w:t>
      </w:r>
      <w:r>
        <w:rPr>
          <w:rFonts w:ascii="Verdana" w:hAnsi="Verdana" w:cs="宋体" w:hint="eastAsia"/>
          <w:spacing w:val="-7"/>
          <w:kern w:val="0"/>
          <w:position w:val="-2"/>
        </w:rPr>
        <w:t>0.</w:t>
      </w:r>
      <w:r>
        <w:rPr>
          <w:rFonts w:ascii="Verdana" w:hAnsi="Verdana" w:cs="宋体" w:hint="eastAsia"/>
          <w:spacing w:val="-7"/>
          <w:kern w:val="0"/>
          <w:position w:val="-2"/>
        </w:rPr>
        <w:t>字符格式。请在输入</w:t>
      </w:r>
      <w:r>
        <w:rPr>
          <w:rFonts w:ascii="Verdana" w:hAnsi="Verdana" w:cs="宋体" w:hint="eastAsia"/>
          <w:spacing w:val="-7"/>
          <w:kern w:val="0"/>
          <w:position w:val="-2"/>
        </w:rPr>
        <w:t>AT+LSMQTTCFG</w:t>
      </w:r>
      <w:r>
        <w:rPr>
          <w:rFonts w:ascii="Verdana" w:hAnsi="Verdana" w:cs="宋体" w:hint="eastAsia"/>
          <w:spacing w:val="-7"/>
          <w:kern w:val="0"/>
          <w:position w:val="-2"/>
        </w:rPr>
        <w:t>中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前配置，输入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message</w:t>
      </w:r>
      <w:r>
        <w:rPr>
          <w:rFonts w:ascii="Verdana" w:hAnsi="Verdana" w:cs="宋体"/>
          <w:spacing w:val="-7"/>
          <w:kern w:val="0"/>
          <w:position w:val="-2"/>
        </w:rPr>
        <w:t>”</w:t>
      </w:r>
      <w:r>
        <w:rPr>
          <w:rFonts w:ascii="Verdana" w:hAnsi="Verdana" w:cs="宋体" w:hint="eastAsia"/>
          <w:spacing w:val="-7"/>
          <w:kern w:val="0"/>
          <w:position w:val="-2"/>
        </w:rPr>
        <w:t>数据后再修改</w:t>
      </w:r>
      <w:r>
        <w:rPr>
          <w:rFonts w:ascii="Verdana" w:hAnsi="Verdana" w:cs="宋体" w:hint="eastAsia"/>
          <w:spacing w:val="-7"/>
          <w:kern w:val="0"/>
          <w:position w:val="-2"/>
        </w:rPr>
        <w:t>AT+LSMQTTHEXMODE</w:t>
      </w:r>
      <w:r>
        <w:rPr>
          <w:rFonts w:ascii="Verdana" w:hAnsi="Verdana" w:cs="宋体" w:hint="eastAsia"/>
          <w:spacing w:val="-7"/>
          <w:kern w:val="0"/>
          <w:position w:val="-2"/>
        </w:rPr>
        <w:t>不影响已输入值的格式，只影响显示的格式。</w:t>
      </w: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00" w:name="_Toc49065453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247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AT+LSMQTTHEXMODE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00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AT+LSMQTTHEXMODE=&lt;MODE&gt;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+LSMQTTHEXMODE: &lt;MODE&gt;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+LSMQTTHEXMODE: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lastRenderedPageBreak/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AT+LSMQTTHEXMODE=1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AT+LSMQTTHEXMODE?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+LSMQTTHEXMODE: 1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+LSMQTTHEXMODE: (0-1)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OK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01" w:name="_Toc49065453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248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AT+LSMQTTHEXMODE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0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1338"/>
        <w:gridCol w:w="6712"/>
      </w:tblGrid>
      <w:tr w:rsidR="00E31460">
        <w:tc>
          <w:tcPr>
            <w:tcW w:w="1589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338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712" w:type="dxa"/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589" w:type="dxa"/>
            <w:vMerge w:val="restart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&lt;MODE&gt;</w:t>
            </w:r>
          </w:p>
        </w:tc>
        <w:tc>
          <w:tcPr>
            <w:tcW w:w="133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0</w:t>
            </w:r>
          </w:p>
        </w:tc>
        <w:tc>
          <w:tcPr>
            <w:tcW w:w="671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字符格式</w:t>
            </w:r>
          </w:p>
        </w:tc>
      </w:tr>
      <w:tr w:rsidR="00E31460">
        <w:tc>
          <w:tcPr>
            <w:tcW w:w="1589" w:type="dxa"/>
            <w:vMerge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1338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1</w:t>
            </w:r>
          </w:p>
        </w:tc>
        <w:tc>
          <w:tcPr>
            <w:tcW w:w="6712" w:type="dxa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格式</w:t>
            </w:r>
          </w:p>
        </w:tc>
      </w:tr>
    </w:tbl>
    <w:p w:rsidR="00E31460" w:rsidRDefault="00E31460"/>
    <w:p w:rsidR="00E31460" w:rsidRDefault="00E31460"/>
    <w:p w:rsidR="00E31460" w:rsidRDefault="00E31460"/>
    <w:p w:rsidR="00E31460" w:rsidRDefault="00E31460"/>
    <w:p w:rsidR="00E31460" w:rsidRDefault="00E31460"/>
    <w:p w:rsidR="00E31460" w:rsidRDefault="00E31460">
      <w:pPr>
        <w:pStyle w:val="2"/>
        <w:numPr>
          <w:ilvl w:val="0"/>
          <w:numId w:val="29"/>
        </w:numPr>
        <w:rPr>
          <w:rFonts w:ascii="Verdana" w:hAnsi="Verdana"/>
        </w:rPr>
      </w:pPr>
      <w:bookmarkStart w:id="1502" w:name="_Toc490654274"/>
      <w:r>
        <w:rPr>
          <w:rStyle w:val="2Char"/>
          <w:rFonts w:ascii="Verdana" w:hAnsi="Verdana"/>
          <w:b/>
          <w:bCs/>
        </w:rPr>
        <w:t>收到</w:t>
      </w:r>
      <w:r>
        <w:rPr>
          <w:rStyle w:val="2Char"/>
          <w:rFonts w:ascii="Verdana" w:hAnsi="Verdana"/>
          <w:b/>
          <w:bCs/>
        </w:rPr>
        <w:t>MQTT</w:t>
      </w:r>
      <w:r>
        <w:rPr>
          <w:rStyle w:val="2Char"/>
          <w:rFonts w:ascii="Verdana" w:hAnsi="Verdana"/>
          <w:b/>
          <w:bCs/>
        </w:rPr>
        <w:t>服务器数据后的</w:t>
      </w:r>
      <w:r>
        <w:rPr>
          <w:rStyle w:val="2Char"/>
          <w:rFonts w:ascii="Verdana" w:hAnsi="Verdana"/>
          <w:b/>
          <w:bCs/>
        </w:rPr>
        <w:t xml:space="preserve"> </w:t>
      </w:r>
      <w:r>
        <w:rPr>
          <w:rStyle w:val="2Char"/>
          <w:rFonts w:ascii="Verdana" w:hAnsi="Verdana"/>
          <w:b/>
          <w:bCs/>
        </w:rPr>
        <w:t>主动上报</w:t>
      </w:r>
      <w:bookmarkEnd w:id="1502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03" w:name="_Toc49065454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 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begin"/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 </w:instrTex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249</w:t>
      </w:r>
      <w:r w:rsidR="0047341E">
        <w:rPr>
          <w:rFonts w:ascii="Verdana" w:hAnsi="Verdana" w:cs="宋体" w:hint="eastAsia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MQTT</w:t>
      </w:r>
      <w:r>
        <w:rPr>
          <w:rFonts w:ascii="Verdana" w:hAnsi="Verdana" w:cs="宋体"/>
          <w:spacing w:val="-7"/>
          <w:kern w:val="0"/>
          <w:position w:val="-2"/>
        </w:rPr>
        <w:t>收到</w:t>
      </w:r>
      <w:r>
        <w:rPr>
          <w:rFonts w:ascii="Verdana" w:hAnsi="Verdana" w:cs="宋体" w:hint="eastAsia"/>
          <w:spacing w:val="-7"/>
          <w:kern w:val="0"/>
          <w:position w:val="-2"/>
        </w:rPr>
        <w:t>的</w:t>
      </w:r>
      <w:r>
        <w:rPr>
          <w:rFonts w:ascii="Verdana" w:hAnsi="Verdana" w:cs="宋体"/>
          <w:spacing w:val="-7"/>
          <w:kern w:val="0"/>
          <w:position w:val="-2"/>
        </w:rPr>
        <w:t>主动上报消息</w:t>
      </w:r>
      <w:bookmarkEnd w:id="150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785"/>
        <w:gridCol w:w="1050"/>
        <w:gridCol w:w="6825"/>
      </w:tblGrid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参数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说明</w:t>
            </w:r>
          </w:p>
        </w:tc>
      </w:tr>
      <w:tr w:rsidR="00E31460"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指令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可能的返回结果</w:t>
            </w:r>
          </w:p>
        </w:tc>
      </w:tr>
      <w:tr w:rsidR="00E31460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上报命令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+TOPIC: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+T:&lt;TOPIC_STR&gt;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+MESSAGE:</w:t>
            </w:r>
          </w:p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+M:&lt;MESSAGE_STR&gt;</w:t>
            </w:r>
          </w:p>
        </w:tc>
      </w:tr>
      <w:tr w:rsidR="00E31460">
        <w:trPr>
          <w:trHeight w:val="808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&lt;TOPIC_STR&gt;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收到的服务器发来的主题</w:t>
            </w:r>
          </w:p>
        </w:tc>
      </w:tr>
      <w:tr w:rsidR="00E31460">
        <w:trPr>
          <w:trHeight w:val="805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&lt;MESSAGE_STR&gt;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字符串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收到的服务器发来的消息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,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是否是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HEX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显示由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AT+LSMQTTHEXMODE</w:t>
            </w:r>
            <w:r>
              <w:rPr>
                <w:rFonts w:ascii="Verdana" w:hAnsi="Verdana" w:cs="宋体" w:hint="eastAsia"/>
                <w:spacing w:val="-7"/>
                <w:kern w:val="0"/>
                <w:position w:val="-2"/>
              </w:rPr>
              <w:t>决定。</w:t>
            </w:r>
          </w:p>
        </w:tc>
      </w:tr>
    </w:tbl>
    <w:p w:rsidR="00E31460" w:rsidRDefault="00E31460">
      <w:pPr>
        <w:pStyle w:val="1"/>
        <w:pageBreakBefore/>
        <w:numPr>
          <w:ilvl w:val="0"/>
          <w:numId w:val="30"/>
        </w:numPr>
        <w:tabs>
          <w:tab w:val="left" w:pos="420"/>
          <w:tab w:val="left" w:pos="840"/>
        </w:tabs>
        <w:spacing w:line="240" w:lineRule="auto"/>
      </w:pPr>
      <w:bookmarkStart w:id="1504" w:name="_Toc488336932"/>
      <w:bookmarkStart w:id="1505" w:name="_Toc490654275"/>
      <w:r>
        <w:rPr>
          <w:rFonts w:ascii="Verdana" w:hAnsi="Verdana" w:hint="eastAsia"/>
          <w:sz w:val="32"/>
          <w:szCs w:val="32"/>
        </w:rPr>
        <w:lastRenderedPageBreak/>
        <w:t>FTP</w:t>
      </w:r>
      <w:r>
        <w:rPr>
          <w:rFonts w:ascii="Verdana" w:hAnsi="Verdana" w:hint="eastAsia"/>
          <w:sz w:val="32"/>
          <w:szCs w:val="32"/>
        </w:rPr>
        <w:t>文件传输协议相关指令</w:t>
      </w:r>
      <w:bookmarkEnd w:id="1504"/>
      <w:bookmarkEnd w:id="1505"/>
    </w:p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06" w:name="_Toc488336933"/>
      <w:bookmarkStart w:id="1507" w:name="_Toc490654276"/>
      <w:r w:rsidRPr="00C932CB">
        <w:rPr>
          <w:rFonts w:ascii="Verdana" w:hAnsi="Verdana"/>
        </w:rPr>
        <w:t>FTP</w:t>
      </w:r>
      <w:r w:rsidRPr="00C932CB">
        <w:rPr>
          <w:rFonts w:ascii="Verdana" w:hAnsi="Verdana"/>
        </w:rPr>
        <w:t>控制网络连接</w:t>
      </w:r>
      <w:r w:rsidRPr="00C932CB">
        <w:rPr>
          <w:rFonts w:ascii="Verdana" w:hAnsi="Verdana"/>
        </w:rPr>
        <w:t>AT+LSFTPCALL</w:t>
      </w:r>
      <w:bookmarkEnd w:id="1506"/>
      <w:bookmarkEnd w:id="1507"/>
    </w:p>
    <w:p w:rsidR="00E31460" w:rsidRDefault="00E31460">
      <w:pPr>
        <w:pStyle w:val="ad"/>
        <w:rPr>
          <w:rFonts w:ascii="Verdana" w:hAnsi="Verdana" w:cs="宋体"/>
          <w:spacing w:val="-7"/>
          <w:kern w:val="0"/>
          <w:position w:val="-2"/>
        </w:rPr>
      </w:pPr>
      <w:bookmarkStart w:id="1508" w:name="_Toc488337186"/>
      <w:bookmarkStart w:id="1509" w:name="_Toc49065454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/>
          <w:spacing w:val="-7"/>
          <w:kern w:val="0"/>
          <w:position w:val="-2"/>
        </w:rPr>
        <w:t>：</w:t>
      </w:r>
      <w:r>
        <w:rPr>
          <w:rFonts w:ascii="Verdana" w:hAnsi="Verdana" w:cs="宋体"/>
          <w:spacing w:val="-7"/>
          <w:kern w:val="0"/>
          <w:position w:val="-2"/>
        </w:rPr>
        <w:t>AT+</w:t>
      </w:r>
      <w:r>
        <w:rPr>
          <w:rFonts w:ascii="Verdana" w:hAnsi="Verdana" w:cs="宋体" w:hint="eastAsia"/>
          <w:spacing w:val="-7"/>
          <w:kern w:val="0"/>
          <w:position w:val="-2"/>
        </w:rPr>
        <w:t>LSFTPCALL</w:t>
      </w:r>
      <w:r>
        <w:rPr>
          <w:rFonts w:ascii="Verdana" w:hAnsi="Verdana" w:cs="宋体"/>
          <w:spacing w:val="-7"/>
          <w:kern w:val="0"/>
          <w:position w:val="-2"/>
        </w:rPr>
        <w:t>操作指令</w:t>
      </w:r>
      <w:bookmarkEnd w:id="1508"/>
      <w:bookmarkEnd w:id="1509"/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3068"/>
        <w:gridCol w:w="3453"/>
        <w:gridCol w:w="1984"/>
      </w:tblGrid>
      <w:tr w:rsidR="00E31460">
        <w:trPr>
          <w:trHeight w:val="6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>LSFTPCALL</w:t>
            </w:r>
            <w:r>
              <w:rPr>
                <w:rFonts w:ascii="Verdana" w:hAnsi="Verdana"/>
                <w:sz w:val="18"/>
                <w:szCs w:val="18"/>
              </w:rPr>
              <w:t>=&lt;Operation&gt;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LSFTP</w:t>
            </w:r>
            <w:r>
              <w:rPr>
                <w:rFonts w:ascii="Verdana" w:hAnsi="Verdana"/>
                <w:sz w:val="18"/>
                <w:szCs w:val="18"/>
              </w:rPr>
              <w:t>CALL : &lt;status&gt;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注：发送完命令后立即返回</w:t>
            </w:r>
            <w:r>
              <w:rPr>
                <w:rFonts w:ascii="Verdana" w:hAnsi="Verdana" w:hint="eastAsia"/>
                <w:sz w:val="18"/>
                <w:szCs w:val="18"/>
              </w:rPr>
              <w:t>OK</w:t>
            </w:r>
            <w:r>
              <w:rPr>
                <w:rFonts w:ascii="Verdana" w:hAnsi="Verdana" w:hint="eastAsia"/>
                <w:sz w:val="18"/>
                <w:szCs w:val="18"/>
              </w:rPr>
              <w:t>，此时模块正在连接</w:t>
            </w:r>
            <w:r>
              <w:rPr>
                <w:rFonts w:ascii="Verdana" w:hAnsi="Verdana" w:hint="eastAsia"/>
                <w:sz w:val="18"/>
                <w:szCs w:val="18"/>
              </w:rPr>
              <w:t>GPRS</w:t>
            </w:r>
            <w:r>
              <w:rPr>
                <w:rFonts w:ascii="Verdana" w:hAnsi="Verdana" w:hint="eastAsia"/>
                <w:sz w:val="18"/>
                <w:szCs w:val="18"/>
              </w:rPr>
              <w:t>网络，连接成功或连接失败后会有一个主动上报“</w:t>
            </w: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LSFTP</w:t>
            </w:r>
            <w:r>
              <w:rPr>
                <w:rFonts w:ascii="Verdana" w:hAnsi="Verdana"/>
                <w:sz w:val="18"/>
                <w:szCs w:val="18"/>
              </w:rPr>
              <w:t>CALL : &lt;status&gt;</w:t>
            </w:r>
            <w:r>
              <w:rPr>
                <w:rFonts w:ascii="Verdana" w:hAnsi="Verdana" w:hint="eastAsia"/>
                <w:sz w:val="18"/>
                <w:szCs w:val="18"/>
              </w:rPr>
              <w:t>”，在主动上报前不允许重复发送命令，否则上报</w:t>
            </w:r>
            <w:r>
              <w:rPr>
                <w:rFonts w:ascii="Verdana" w:hAnsi="Verdana" w:hint="eastAsia"/>
                <w:sz w:val="18"/>
                <w:szCs w:val="18"/>
              </w:rPr>
              <w:t>ERROR</w:t>
            </w:r>
          </w:p>
        </w:tc>
      </w:tr>
      <w:tr w:rsidR="00E31460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>LSFTP</w:t>
            </w:r>
            <w:r>
              <w:rPr>
                <w:rFonts w:ascii="Verdana" w:hAnsi="Verdana"/>
                <w:sz w:val="18"/>
                <w:szCs w:val="18"/>
              </w:rPr>
              <w:t>CALL?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>LSFTP</w:t>
            </w:r>
            <w:r>
              <w:rPr>
                <w:rFonts w:ascii="Verdana" w:hAnsi="Verdana"/>
                <w:sz w:val="18"/>
                <w:szCs w:val="18"/>
              </w:rPr>
              <w:t>CALL: &lt;status&gt;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>CALL 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>CALL: (0-1)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11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>CALL =1</w:t>
            </w:r>
          </w:p>
          <w:p w:rsidR="00E31460" w:rsidRDefault="00E31460"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 xml:space="preserve">CALL: 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1 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>CALL?</w:t>
            </w:r>
          </w:p>
          <w:p w:rsidR="00E31460" w:rsidRDefault="00E31460"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+LSFTPCALL:0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22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>CALL =?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LSFTP</w:t>
            </w:r>
            <w:r>
              <w:rPr>
                <w:rFonts w:ascii="Verdana" w:hAnsi="Verdana"/>
                <w:sz w:val="18"/>
                <w:szCs w:val="18"/>
              </w:rPr>
              <w:t xml:space="preserve">CALL: (0-1) </w:t>
            </w:r>
          </w:p>
          <w:p w:rsidR="00E31460" w:rsidRDefault="00E3146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10" w:name="_Toc488337187"/>
      <w:bookmarkStart w:id="1511" w:name="_Toc49065454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AT+LSFTPCALL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10"/>
      <w:bookmarkEnd w:id="1511"/>
    </w:p>
    <w:tbl>
      <w:tblPr>
        <w:tblW w:w="0" w:type="auto"/>
        <w:tblInd w:w="108" w:type="dxa"/>
        <w:tblLayout w:type="fixed"/>
        <w:tblLook w:val="0000"/>
      </w:tblPr>
      <w:tblGrid>
        <w:gridCol w:w="1612"/>
        <w:gridCol w:w="1107"/>
        <w:gridCol w:w="6920"/>
      </w:tblGrid>
      <w:tr w:rsidR="00E31460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Operation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断开连接</w:t>
            </w:r>
          </w:p>
        </w:tc>
      </w:tr>
      <w:tr w:rsidR="00E31460"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widowControl/>
              <w:jc w:val="lef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连接</w:t>
            </w:r>
          </w:p>
        </w:tc>
      </w:tr>
      <w:tr w:rsidR="00E31460">
        <w:trPr>
          <w:trHeight w:val="381"/>
        </w:trPr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&lt;</w:t>
            </w:r>
            <w:r>
              <w:rPr>
                <w:rFonts w:ascii="Arial" w:hAnsi="Arial" w:cs="Arial"/>
              </w:rPr>
              <w:t>status</w:t>
            </w:r>
            <w:r>
              <w:rPr>
                <w:rFonts w:ascii="Verdana" w:hAnsi="Verdana" w:hint="eastAsia"/>
                <w:sz w:val="18"/>
                <w:szCs w:val="18"/>
              </w:rPr>
              <w:t>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断开连接</w:t>
            </w:r>
          </w:p>
        </w:tc>
      </w:tr>
      <w:tr w:rsidR="00E31460">
        <w:trPr>
          <w:trHeight w:val="416"/>
        </w:trPr>
        <w:tc>
          <w:tcPr>
            <w:tcW w:w="1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连接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12" w:name="_Toc488336934"/>
      <w:bookmarkStart w:id="1513" w:name="_Toc490654277"/>
      <w:r w:rsidRPr="00C932CB">
        <w:rPr>
          <w:rFonts w:ascii="Verdana" w:hAnsi="Verdana"/>
        </w:rPr>
        <w:t>FTP</w:t>
      </w:r>
      <w:r w:rsidRPr="00C932CB">
        <w:rPr>
          <w:rFonts w:ascii="Verdana" w:hAnsi="Verdana"/>
        </w:rPr>
        <w:t>配置参数</w:t>
      </w:r>
      <w:r w:rsidRPr="00C932CB">
        <w:rPr>
          <w:rFonts w:ascii="Verdana" w:hAnsi="Verdana"/>
        </w:rPr>
        <w:t>AT+LSFTPCFG</w:t>
      </w:r>
      <w:bookmarkEnd w:id="1512"/>
      <w:bookmarkEnd w:id="151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14" w:name="_Toc488337188"/>
      <w:bookmarkStart w:id="1515" w:name="_Toc49065454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AT+LSFTPCFG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14"/>
      <w:bookmarkEnd w:id="1515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443"/>
        <w:gridCol w:w="3085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</w:t>
            </w:r>
            <w:r>
              <w:rPr>
                <w:rFonts w:ascii="Arial" w:hAnsi="Arial" w:cs="Arial"/>
              </w:rPr>
              <w:t>=</w:t>
            </w:r>
            <w:r>
              <w:rPr>
                <w:rFonts w:ascii="Arial" w:hAnsi="Arial" w:cs="Arial" w:hint="eastAsia"/>
              </w:rPr>
              <w:t>&lt;mode&gt;,&lt;type&gt;,</w:t>
            </w:r>
            <w:r>
              <w:rPr>
                <w:rFonts w:ascii="Arial" w:hAnsi="Arial" w:cs="Arial"/>
              </w:rPr>
              <w:t>&lt;indication&gt;</w:t>
            </w:r>
            <w:r>
              <w:rPr>
                <w:rFonts w:ascii="Arial" w:hAnsi="Arial" w:cs="Arial" w:hint="eastAsia"/>
              </w:rPr>
              <w:t>,&lt;timeout&gt;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r>
              <w:rPr>
                <w:rFonts w:ascii="Arial" w:hAnsi="Arial" w:cs="Arial"/>
              </w:rPr>
              <w:t>ERROR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</w:t>
            </w:r>
            <w:r>
              <w:rPr>
                <w:rFonts w:ascii="Arial" w:hAnsi="Arial" w:cs="Arial" w:hint="eastAsia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 w:hint="eastAsia"/>
              </w:rPr>
              <w:t>&lt;mode&gt;,&lt;type&gt;,</w:t>
            </w:r>
            <w:r>
              <w:rPr>
                <w:rFonts w:ascii="Arial" w:hAnsi="Arial" w:cs="Arial"/>
              </w:rPr>
              <w:t>&lt;indication&gt;</w:t>
            </w:r>
            <w:r>
              <w:rPr>
                <w:rFonts w:ascii="Arial" w:hAnsi="Arial" w:cs="Arial" w:hint="eastAsia"/>
              </w:rPr>
              <w:t>,&lt;timeout&gt;</w:t>
            </w: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测试指令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 xml:space="preserve">AT+ 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</w:t>
            </w:r>
            <w:r>
              <w:rPr>
                <w:rFonts w:ascii="Arial" w:hAnsi="Arial" w:cs="Arial"/>
              </w:rPr>
              <w:t>=?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+LSFTPCFG:&lt;mode&gt;,&lt;type&gt;,&lt;indication&gt;,&lt;timeout&gt;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+LSFTPCFG:(0-1),(0-1),(0-1),(0-240)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 xml:space="preserve"> 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CFG?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+LSFTPCFG:&lt;mode&gt;,&lt;type&gt;,&lt;indication&gt;,&lt;timeout&gt;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+LSFTPCFG:(0-1),(0-1),(0-1),(0-240)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 xml:space="preserve"> 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CFG?</w:t>
            </w: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+LSFTPCFG:0,0,0,0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/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/>
          <w:p w:rsidR="00E31460" w:rsidRDefault="00E31460"/>
          <w:p w:rsidR="00E31460" w:rsidRDefault="00E31460"/>
          <w:p w:rsidR="00E31460" w:rsidRDefault="00E31460">
            <w:r>
              <w:t>AT+LSFTPCFG=0,0,1,0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Arial" w:hAnsi="Arial" w:cs="Arial"/>
          <w:lang w:val="pl-PL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16" w:name="_Toc488337189"/>
      <w:bookmarkStart w:id="1517" w:name="_Toc49065454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CFG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16"/>
      <w:bookmarkEnd w:id="1517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&lt;mode&gt;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0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或则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0 </w:t>
            </w:r>
            <w:r>
              <w:rPr>
                <w:rFonts w:cs="Arial" w:hint="eastAsia"/>
              </w:rPr>
              <w:t>被动模式，</w:t>
            </w:r>
            <w:r>
              <w:rPr>
                <w:rFonts w:ascii="Arial" w:hAnsi="Arial" w:cs="Arial" w:hint="eastAsia"/>
              </w:rPr>
              <w:t xml:space="preserve">1 </w:t>
            </w:r>
            <w:r>
              <w:rPr>
                <w:rFonts w:cs="Arial" w:hint="eastAsia"/>
              </w:rPr>
              <w:t>主动模式，默认为</w:t>
            </w:r>
            <w:r>
              <w:rPr>
                <w:rFonts w:ascii="Arial" w:hAnsi="Arial" w:cs="Arial" w:hint="eastAsia"/>
              </w:rPr>
              <w:t>0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1.</w:t>
            </w:r>
            <w:r>
              <w:rPr>
                <w:rFonts w:ascii="Arial" w:hAnsi="Arial" w:cs="Arial" w:hint="eastAsia"/>
              </w:rPr>
              <w:t>主动模式暂时不支持。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&lt;</w:t>
            </w:r>
            <w:r>
              <w:rPr>
                <w:rFonts w:ascii="Arial" w:hAnsi="Arial" w:cs="Arial" w:hint="eastAsia"/>
              </w:rPr>
              <w:t>type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0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或则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文件传输类型，</w:t>
            </w:r>
            <w:r>
              <w:rPr>
                <w:rFonts w:ascii="Arial" w:hAnsi="Arial" w:cs="Arial" w:hint="eastAsia"/>
              </w:rPr>
              <w:t xml:space="preserve">0 Ascii </w:t>
            </w:r>
            <w:r>
              <w:rPr>
                <w:rFonts w:ascii="宋体" w:hAnsi="宋体" w:cs="Arial" w:hint="eastAsia"/>
              </w:rPr>
              <w:t>类型，</w:t>
            </w:r>
            <w:r>
              <w:rPr>
                <w:rFonts w:ascii="Arial" w:hAnsi="Arial" w:cs="Arial" w:hint="eastAsia"/>
              </w:rPr>
              <w:t xml:space="preserve">1 </w:t>
            </w:r>
            <w:r>
              <w:rPr>
                <w:rFonts w:ascii="Arial" w:hAnsi="Arial" w:cs="Arial"/>
              </w:rPr>
              <w:t>Binary</w:t>
            </w:r>
            <w:r>
              <w:rPr>
                <w:rFonts w:ascii="宋体" w:hAnsi="宋体" w:cs="Arial" w:hint="eastAsia"/>
              </w:rPr>
              <w:t>类型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&lt;indication&gt;</w:t>
            </w:r>
          </w:p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0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或则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宋体" w:hAnsi="宋体" w:cs="Arial"/>
              </w:rPr>
            </w:pPr>
          </w:p>
          <w:p w:rsidR="00E31460" w:rsidRDefault="00E31460">
            <w:r>
              <w:rPr>
                <w:rFonts w:ascii="宋体" w:hAnsi="宋体" w:cs="Arial" w:hint="eastAsia"/>
              </w:rPr>
              <w:t>主动上报开关，</w:t>
            </w:r>
            <w:r>
              <w:rPr>
                <w:rFonts w:ascii="Arial" w:hAnsi="Arial" w:cs="Arial" w:hint="eastAsia"/>
              </w:rPr>
              <w:t xml:space="preserve">1 </w:t>
            </w:r>
            <w:r>
              <w:rPr>
                <w:rFonts w:ascii="宋体" w:hAnsi="宋体" w:cs="Arial" w:hint="eastAsia"/>
              </w:rPr>
              <w:t>打开上报，</w:t>
            </w:r>
            <w:r>
              <w:rPr>
                <w:rFonts w:ascii="Arial" w:hAnsi="Arial" w:cs="Arial" w:hint="eastAsia"/>
              </w:rPr>
              <w:t xml:space="preserve">0 </w:t>
            </w:r>
            <w:r>
              <w:rPr>
                <w:rFonts w:ascii="宋体" w:hAnsi="宋体" w:cs="Arial" w:hint="eastAsia"/>
              </w:rPr>
              <w:t>关闭上报，默认为</w:t>
            </w:r>
            <w:r>
              <w:rPr>
                <w:rFonts w:ascii="Arial" w:hAnsi="Arial" w:cs="Arial" w:hint="eastAsia"/>
              </w:rPr>
              <w:t>0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</w:p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&lt;timeout&gt;</w:t>
            </w:r>
          </w:p>
          <w:p w:rsidR="00E31460" w:rsidRDefault="00E31460">
            <w:pPr>
              <w:ind w:firstLineChars="100" w:firstLine="210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0-</w:t>
            </w:r>
            <w:r>
              <w:rPr>
                <w:rFonts w:ascii="Arial" w:hAnsi="Arial" w:cs="Arial" w:hint="eastAsia"/>
              </w:rPr>
              <w:t>240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退出</w:t>
            </w:r>
            <w:r>
              <w:rPr>
                <w:rFonts w:ascii="Arial" w:hAnsi="Arial" w:cs="Arial" w:hint="eastAsia"/>
              </w:rPr>
              <w:t>FTP</w:t>
            </w:r>
            <w:r>
              <w:rPr>
                <w:rFonts w:ascii="宋体" w:hAnsi="宋体" w:cs="Arial" w:hint="eastAsia"/>
              </w:rPr>
              <w:t>会话的响应超时时间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宋体" w:hAnsi="宋体" w:cs="Arial" w:hint="eastAsia"/>
              </w:rPr>
              <w:t>与其他版本兼容参数，此版本不支持</w:t>
            </w:r>
            <w:r>
              <w:rPr>
                <w:rFonts w:ascii="Arial" w:hAnsi="Arial" w:cs="Arial" w:hint="eastAsia"/>
              </w:rPr>
              <w:t>)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18" w:name="_Toc488336935"/>
      <w:bookmarkStart w:id="1519" w:name="_Toc490654278"/>
      <w:r w:rsidRPr="00C932CB">
        <w:rPr>
          <w:rFonts w:ascii="Verdana" w:hAnsi="Verdana"/>
        </w:rPr>
        <w:t>和远程服务器建立</w:t>
      </w:r>
      <w:r w:rsidRPr="00C932CB">
        <w:rPr>
          <w:rFonts w:ascii="Verdana" w:hAnsi="Verdana"/>
        </w:rPr>
        <w:t>FTP</w:t>
      </w:r>
      <w:r w:rsidRPr="00C932CB">
        <w:rPr>
          <w:rFonts w:ascii="Verdana" w:hAnsi="Verdana"/>
        </w:rPr>
        <w:t>连接</w:t>
      </w:r>
      <w:r w:rsidRPr="00C932CB">
        <w:rPr>
          <w:rFonts w:ascii="Verdana" w:hAnsi="Verdana"/>
        </w:rPr>
        <w:t>AT+LSFTPOPN</w:t>
      </w:r>
      <w:bookmarkEnd w:id="1518"/>
      <w:bookmarkEnd w:id="151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20" w:name="_Toc488337190"/>
      <w:bookmarkStart w:id="1521" w:name="_Toc49065454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AT+LSFTPOPN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20"/>
      <w:bookmarkEnd w:id="152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FTPOPN= &lt;destination_ip/url &gt;,&lt;username&gt;, &lt;password&gt;,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&lt;destination_control_port&gt;, </w:t>
            </w: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&lt;source_control_port&gt;,]</w:t>
            </w: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&lt;source_data_port&gt;]</w:t>
            </w:r>
            <w:r>
              <w:rPr>
                <w:rFonts w:ascii="Arial" w:hAnsi="Arial" w:cs="Arial" w:hint="eastAsia"/>
              </w:rPr>
              <w:t>,[</w:t>
            </w:r>
            <w:r>
              <w:rPr>
                <w:rFonts w:ascii="Arial" w:hAnsi="Arial" w:cs="Arial"/>
              </w:rPr>
              <w:t>&lt;account&gt;]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+LSFTPOPEN:</w:t>
            </w:r>
            <w:r>
              <w:rPr>
                <w:rFonts w:ascii="Arial" w:hAnsi="Arial" w:cs="Arial" w:hint="eastAsia"/>
              </w:rPr>
              <w:t>&lt;status&gt;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</w:t>
            </w:r>
            <w:r>
              <w:rPr>
                <w:rFonts w:ascii="Arial" w:hAnsi="Arial" w:cs="Arial" w:hint="eastAsia"/>
              </w:rPr>
              <w:t>+LS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OPN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+LSFTPOPN:</w:t>
            </w:r>
            <w:r>
              <w:rPr>
                <w:rFonts w:ascii="Arial" w:hAnsi="Arial" w:cs="Arial" w:hint="eastAsia"/>
              </w:rPr>
              <w:t xml:space="preserve"> &lt;status&gt;</w:t>
            </w:r>
          </w:p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OPN</w:t>
            </w:r>
            <w:r>
              <w:rPr>
                <w:rFonts w:ascii="Arial" w:hAnsi="Arial" w:cs="Arial"/>
              </w:rPr>
              <w:t>="101.231.214.90","ztl","123456",60038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+LSFTPOPEN:1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AT+LSFTPOPN?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+LSFTPOPN:1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22" w:name="_Toc488337191"/>
      <w:bookmarkStart w:id="1523" w:name="_Toc49065454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OPN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22"/>
      <w:bookmarkEnd w:id="1523"/>
    </w:p>
    <w:tbl>
      <w:tblPr>
        <w:tblW w:w="0" w:type="auto"/>
        <w:tblInd w:w="108" w:type="dxa"/>
        <w:tblLayout w:type="fixed"/>
        <w:tblLook w:val="0000"/>
      </w:tblPr>
      <w:tblGrid>
        <w:gridCol w:w="2835"/>
        <w:gridCol w:w="2127"/>
        <w:gridCol w:w="4677"/>
      </w:tblGrid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</w:p>
          <w:p w:rsidR="00E31460" w:rsidRDefault="00E31460">
            <w:r>
              <w:rPr>
                <w:rFonts w:ascii="Arial" w:hAnsi="Arial" w:cs="Arial"/>
              </w:rPr>
              <w:t>&lt;destination_ip/url&gt;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"AAA.BBB.CCC.DDD"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/>
              </w:rPr>
              <w:t>”www.example.com”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宋体" w:hAnsi="宋体" w:cs="Arial" w:hint="eastAsia"/>
              </w:rPr>
              <w:t>远程服务器的</w:t>
            </w:r>
            <w:r>
              <w:rPr>
                <w:rFonts w:ascii="Arial" w:hAnsi="Arial" w:cs="Arial" w:hint="eastAsia"/>
              </w:rPr>
              <w:t>IP</w:t>
            </w:r>
            <w:r>
              <w:rPr>
                <w:rFonts w:ascii="宋体" w:hAnsi="宋体" w:cs="Arial" w:hint="eastAsia"/>
              </w:rPr>
              <w:t>地址</w:t>
            </w:r>
            <w:r>
              <w:rPr>
                <w:rFonts w:ascii="Arial" w:hAnsi="Arial" w:cs="Arial" w:hint="eastAsia"/>
              </w:rPr>
              <w:t>。</w:t>
            </w:r>
          </w:p>
          <w:p w:rsidR="00E31460" w:rsidRDefault="00E31460">
            <w:r>
              <w:rPr>
                <w:rFonts w:ascii="Arial" w:hAnsi="Arial" w:cs="Arial" w:hint="eastAsia"/>
              </w:rPr>
              <w:t>远程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 w:hint="eastAsia"/>
              </w:rPr>
              <w:t>地址格式</w:t>
            </w:r>
            <w:r>
              <w:rPr>
                <w:rFonts w:ascii="Arial" w:hAnsi="Arial" w:cs="Arial"/>
              </w:rPr>
              <w:t xml:space="preserve"> "AAA.BBB.CCC.DDD"</w:t>
            </w:r>
            <w:r>
              <w:rPr>
                <w:rFonts w:ascii="Arial" w:hAnsi="Arial" w:cs="Arial" w:hint="eastAsia"/>
              </w:rPr>
              <w:t>，每个字节的范围</w:t>
            </w:r>
            <w:r>
              <w:rPr>
                <w:rFonts w:ascii="Arial" w:hAnsi="Arial" w:cs="Arial"/>
              </w:rPr>
              <w:t xml:space="preserve"> 0-255</w:t>
            </w:r>
            <w:r>
              <w:rPr>
                <w:rFonts w:ascii="Arial" w:hAnsi="Arial" w:cs="Arial" w:hint="eastAsia"/>
              </w:rPr>
              <w:t>。可以用</w:t>
            </w:r>
            <w:r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 w:hint="eastAsia"/>
              </w:rPr>
              <w:t>个、</w:t>
            </w:r>
            <w:r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 w:hint="eastAsia"/>
              </w:rPr>
              <w:t>个或者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个数字填写。如果是</w:t>
            </w:r>
            <w:r>
              <w:rPr>
                <w:rFonts w:ascii="Arial" w:hAnsi="Arial" w:cs="Arial"/>
              </w:rPr>
              <w:t>TCP Server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 w:hint="eastAsia"/>
              </w:rPr>
              <w:t>地址填写全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即可。此外也支持</w:t>
            </w:r>
            <w:r>
              <w:rPr>
                <w:rFonts w:ascii="Arial" w:hAnsi="Arial" w:cs="Arial"/>
              </w:rPr>
              <w:t>URL</w:t>
            </w:r>
            <w:r>
              <w:rPr>
                <w:rFonts w:ascii="Arial" w:hAnsi="Arial" w:cs="Arial" w:hint="eastAsia"/>
              </w:rPr>
              <w:t>字串作此参数，如</w:t>
            </w:r>
            <w:r>
              <w:rPr>
                <w:rFonts w:ascii="Arial" w:hAnsi="Arial" w:cs="Arial"/>
              </w:rPr>
              <w:t>”www.example.com”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Verdana" w:hAnsi="Verdana"/>
                <w:sz w:val="18"/>
                <w:szCs w:val="18"/>
              </w:rPr>
              <w:lastRenderedPageBreak/>
              <w:t>&lt;</w:t>
            </w:r>
            <w:r>
              <w:rPr>
                <w:rFonts w:ascii="Arial" w:hAnsi="Arial" w:cs="Arial"/>
              </w:rPr>
              <w:t xml:space="preserve"> username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字符串，长度不大于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用户名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&lt; password 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字符串，长度不大于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密码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destination _control_port</w:t>
            </w:r>
            <w:r>
              <w:rPr>
                <w:rFonts w:ascii="Arial" w:hAnsi="Arial" w:cs="Arial" w:hint="eastAsia"/>
              </w:rPr>
              <w:t xml:space="preserve"> 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0-</w:t>
            </w:r>
            <w:r>
              <w:t xml:space="preserve"> </w:t>
            </w:r>
            <w:r>
              <w:rPr>
                <w:rFonts w:ascii="Arial" w:hAnsi="Arial" w:cs="Arial"/>
              </w:rPr>
              <w:t>65535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远程服务器控制端口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&lt;source_control_port&gt;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</w:t>
            </w:r>
            <w:r>
              <w:t xml:space="preserve"> </w:t>
            </w:r>
            <w:r>
              <w:rPr>
                <w:rFonts w:ascii="Arial" w:hAnsi="Arial" w:cs="Arial"/>
              </w:rPr>
              <w:t>65535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本地控制端口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&lt;source_data_port&gt;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</w:t>
            </w:r>
            <w:r>
              <w:t xml:space="preserve"> </w:t>
            </w:r>
            <w:r>
              <w:rPr>
                <w:rFonts w:ascii="Arial" w:hAnsi="Arial" w:cs="Arial"/>
              </w:rPr>
              <w:t>65535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本地数据端口好</w:t>
            </w:r>
          </w:p>
        </w:tc>
      </w:tr>
      <w:tr w:rsidR="00E31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&lt;account&gt;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字符串，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长度不大于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账号，可以为空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24" w:name="_Toc488336936"/>
      <w:bookmarkStart w:id="1525" w:name="_Toc490654279"/>
      <w:r w:rsidRPr="00C932CB">
        <w:rPr>
          <w:rFonts w:ascii="Verdana" w:hAnsi="Verdana"/>
        </w:rPr>
        <w:t>从远程服务器获取当前目录</w:t>
      </w:r>
      <w:r w:rsidRPr="00C932CB">
        <w:rPr>
          <w:rFonts w:ascii="Verdana" w:hAnsi="Verdana"/>
        </w:rPr>
        <w:t xml:space="preserve"> AT+LSFTPPWD</w:t>
      </w:r>
      <w:bookmarkEnd w:id="1524"/>
      <w:bookmarkEnd w:id="152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26" w:name="_Toc488337192"/>
      <w:bookmarkStart w:id="1527" w:name="_Toc49065454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AT+LSFTPPWD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26"/>
      <w:bookmarkEnd w:id="1527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125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PWD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FTPPWD:</w:t>
            </w:r>
            <w:r>
              <w:rPr>
                <w:rFonts w:ascii="Arial" w:hAnsi="Arial" w:cs="Arial" w:hint="eastAsia"/>
              </w:rPr>
              <w:t xml:space="preserve">1, </w:t>
            </w:r>
            <w:r>
              <w:rPr>
                <w:rFonts w:ascii="Arial" w:hAnsi="Arial" w:cs="Arial"/>
              </w:rPr>
              <w:t>&lt;directory_name&gt;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AT+LSFTPPWD?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PWD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+LSFTPPWD:1,"/" is current directory.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83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AT+LSFTPPWD?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28" w:name="_Toc488336937"/>
      <w:bookmarkStart w:id="1529" w:name="_Toc490654280"/>
      <w:r w:rsidRPr="00C932CB">
        <w:rPr>
          <w:rFonts w:ascii="Verdana" w:hAnsi="Verdana"/>
        </w:rPr>
        <w:t>返回上一层目录</w:t>
      </w:r>
      <w:r w:rsidRPr="00C932CB">
        <w:rPr>
          <w:rFonts w:ascii="Verdana" w:hAnsi="Verdana"/>
        </w:rPr>
        <w:t xml:space="preserve"> AT+LSFTPCDUP</w:t>
      </w:r>
      <w:bookmarkEnd w:id="1528"/>
      <w:bookmarkEnd w:id="152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30" w:name="_Toc488337193"/>
      <w:bookmarkStart w:id="1531" w:name="_Toc49065454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AT+LSFTPCDUP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30"/>
      <w:bookmarkEnd w:id="153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AT+LSFTPCDUP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+LSFTPCDUP:1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+LSFTPCDUP: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AT+LSFTPCDUP?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PWD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+LSFTPCDUP:1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AT+LSFTPCDUP?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32" w:name="_Toc488336938"/>
      <w:bookmarkStart w:id="1533" w:name="_Toc490654281"/>
      <w:r w:rsidRPr="00C932CB">
        <w:rPr>
          <w:rFonts w:ascii="Verdana" w:hAnsi="Verdana"/>
        </w:rPr>
        <w:t>打开远程服务器指定目录</w:t>
      </w:r>
      <w:r w:rsidRPr="00C932CB">
        <w:rPr>
          <w:rFonts w:ascii="Verdana" w:hAnsi="Verdana"/>
        </w:rPr>
        <w:t>AT+LSFTPCWD</w:t>
      </w:r>
      <w:bookmarkEnd w:id="1532"/>
      <w:bookmarkEnd w:id="153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34" w:name="_Toc488337194"/>
      <w:bookmarkStart w:id="1535" w:name="_Toc49065454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AT+LSFTPCWD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34"/>
      <w:bookmarkEnd w:id="1535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AT+LSFTPC</w:t>
            </w:r>
            <w:r>
              <w:rPr>
                <w:rFonts w:ascii="Arial" w:hAnsi="Arial" w:cs="Arial" w:hint="eastAsia"/>
              </w:rPr>
              <w:t>WD=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dir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</w:t>
            </w:r>
            <w:r>
              <w:rPr>
                <w:rFonts w:ascii="Arial" w:hAnsi="Arial" w:cs="Arial" w:hint="eastAsia"/>
              </w:rPr>
              <w:t>WD</w:t>
            </w:r>
            <w:r>
              <w:rPr>
                <w:rFonts w:ascii="Arial" w:hAnsi="Arial" w:cs="Arial"/>
              </w:rPr>
              <w:t>:1</w:t>
            </w:r>
            <w:r>
              <w:rPr>
                <w:rFonts w:ascii="Arial" w:hAnsi="Arial" w:cs="Arial" w:hint="eastAsia"/>
              </w:rPr>
              <w:t>,&lt;dir&gt;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+LSFTPC</w:t>
            </w:r>
            <w:r>
              <w:rPr>
                <w:rFonts w:ascii="Arial" w:hAnsi="Arial" w:cs="Arial" w:hint="eastAsia"/>
              </w:rPr>
              <w:t>WD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AT+LSFTPC</w:t>
            </w:r>
            <w:r>
              <w:rPr>
                <w:rFonts w:ascii="Arial" w:hAnsi="Arial" w:cs="Arial" w:hint="eastAsia"/>
              </w:rPr>
              <w:t>WD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WD=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H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+LSFTPC</w:t>
            </w:r>
            <w:r>
              <w:rPr>
                <w:rFonts w:ascii="Arial" w:hAnsi="Arial" w:cs="Arial" w:hint="eastAsia"/>
              </w:rPr>
              <w:t>WD</w:t>
            </w:r>
            <w:r>
              <w:rPr>
                <w:rFonts w:ascii="Arial" w:hAnsi="Arial" w:cs="Arial"/>
              </w:rPr>
              <w:t>:1</w:t>
            </w:r>
            <w:r>
              <w:rPr>
                <w:rFonts w:ascii="Arial" w:hAnsi="Arial" w:cs="Arial" w:hint="eastAsia"/>
              </w:rPr>
              <w:t>,H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AT+LSFTPC</w:t>
            </w:r>
            <w:r>
              <w:rPr>
                <w:rFonts w:ascii="Arial" w:hAnsi="Arial" w:cs="Arial" w:hint="eastAsia"/>
              </w:rPr>
              <w:t>WD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36" w:name="_Toc488337195"/>
      <w:bookmarkStart w:id="1537" w:name="_Toc490654550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259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CWD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36"/>
      <w:bookmarkEnd w:id="1537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lastRenderedPageBreak/>
              <w:t>&lt;</w:t>
            </w:r>
            <w:r>
              <w:rPr>
                <w:rFonts w:ascii="Arial" w:hAnsi="Arial" w:cs="Arial" w:hint="eastAsia"/>
              </w:rPr>
              <w:t>dir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</w:rPr>
              <w:t>最大长度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宋体" w:hAnsi="宋体" w:cs="Arial" w:hint="eastAsia"/>
              </w:rPr>
              <w:t>个字节的字符串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目录名称，最大长度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宋体" w:hAnsi="宋体" w:cs="Arial" w:hint="eastAsia"/>
              </w:rPr>
              <w:t>个字节的字符串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38" w:name="_Toc488336939"/>
      <w:bookmarkStart w:id="1539" w:name="_Toc490654282"/>
      <w:r w:rsidRPr="00C932CB">
        <w:rPr>
          <w:rFonts w:ascii="Verdana" w:hAnsi="Verdana"/>
        </w:rPr>
        <w:t>获取远程服务器某个文件的大小</w:t>
      </w:r>
      <w:r w:rsidRPr="00C932CB">
        <w:rPr>
          <w:rFonts w:ascii="Verdana" w:hAnsi="Verdana"/>
        </w:rPr>
        <w:t>AT+LSFTPSIZ</w:t>
      </w:r>
      <w:bookmarkEnd w:id="1538"/>
      <w:bookmarkEnd w:id="153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40" w:name="_Toc488337196"/>
      <w:bookmarkStart w:id="1541" w:name="_Toc49065455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AT+LSFTPSIZ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40"/>
      <w:bookmarkEnd w:id="154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SIZ=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SIZ</w:t>
            </w:r>
            <w:r>
              <w:rPr>
                <w:rFonts w:ascii="Arial" w:hAnsi="Arial" w:cs="Arial"/>
              </w:rPr>
              <w:t>:1</w:t>
            </w:r>
            <w:r>
              <w:rPr>
                <w:rFonts w:ascii="Arial" w:hAnsi="Arial" w:cs="Arial" w:hint="eastAsia"/>
              </w:rPr>
              <w:t>,&lt;size&gt;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SIZ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SIZ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SIZ=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1.txt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+LSFTPSIZ:1,8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SIZ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42" w:name="_Toc488337197"/>
      <w:bookmarkStart w:id="1543" w:name="_Toc49065455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SIZ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42"/>
      <w:bookmarkEnd w:id="1543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 xml:space="preserve"> filename</w:t>
            </w:r>
            <w:r>
              <w:rPr>
                <w:rFonts w:ascii="Arial" w:hAnsi="Arial" w:cs="Arial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</w:rPr>
              <w:t>size</w:t>
            </w:r>
            <w:r>
              <w:rPr>
              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整数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r>
              <w:rPr>
                <w:rFonts w:ascii="宋体" w:hAnsi="宋体" w:cs="Arial" w:hint="eastAsia"/>
              </w:rPr>
              <w:t>文件大小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44" w:name="_Toc488336940"/>
      <w:bookmarkStart w:id="1545" w:name="_Toc490654283"/>
      <w:r w:rsidRPr="00C932CB">
        <w:rPr>
          <w:rFonts w:ascii="Verdana" w:hAnsi="Verdana"/>
        </w:rPr>
        <w:t>从远程服务器删除一个已经存在的目录文件夹</w:t>
      </w:r>
      <w:r w:rsidRPr="00C932CB">
        <w:rPr>
          <w:rFonts w:ascii="Verdana" w:hAnsi="Verdana"/>
        </w:rPr>
        <w:t>AT+LSFTPRMD</w:t>
      </w:r>
      <w:bookmarkEnd w:id="1544"/>
      <w:bookmarkEnd w:id="154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46" w:name="_Toc48833719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47" w:name="_Toc49065455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AT+LSFTPRMD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46"/>
      <w:bookmarkEnd w:id="1547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RMD=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RMD: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RMD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RMD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RMD=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H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RMD</w:t>
            </w:r>
            <w:r>
              <w:rPr>
                <w:rFonts w:ascii="Arial" w:hAnsi="Arial" w:cs="Arial"/>
              </w:rPr>
              <w:t>:1,</w:t>
            </w:r>
            <w:r>
              <w:rPr>
                <w:rFonts w:ascii="Arial" w:hAnsi="Arial" w:cs="Arial" w:hint="eastAsia"/>
              </w:rPr>
              <w:t>H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RMD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48" w:name="_Toc488337199"/>
      <w:bookmarkStart w:id="1549" w:name="_Toc49065455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RMD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48"/>
      <w:bookmarkEnd w:id="1549"/>
    </w:p>
    <w:tbl>
      <w:tblPr>
        <w:tblW w:w="0" w:type="auto"/>
        <w:tblInd w:w="108" w:type="dxa"/>
        <w:tblLayout w:type="fixed"/>
        <w:tblLook w:val="0000"/>
      </w:tblPr>
      <w:tblGrid>
        <w:gridCol w:w="2410"/>
        <w:gridCol w:w="992"/>
        <w:gridCol w:w="6237"/>
      </w:tblGrid>
      <w:tr w:rsidR="00E3146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文件夹名称，长度不超过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50" w:name="_Toc488336941"/>
      <w:bookmarkStart w:id="1551" w:name="_Toc490654284"/>
      <w:r w:rsidRPr="00C932CB">
        <w:rPr>
          <w:rFonts w:ascii="Verdana" w:hAnsi="Verdana"/>
        </w:rPr>
        <w:t>远程服务器上创建一个空文件夹</w:t>
      </w:r>
      <w:r w:rsidRPr="00C932CB">
        <w:rPr>
          <w:rFonts w:ascii="Verdana" w:hAnsi="Verdana"/>
        </w:rPr>
        <w:t>AT+LSFTPMKD</w:t>
      </w:r>
      <w:bookmarkEnd w:id="1550"/>
      <w:bookmarkEnd w:id="155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52" w:name="_Toc488337200"/>
      <w:bookmarkStart w:id="1553" w:name="_Toc49065455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AT+LSFTPMKD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52"/>
      <w:bookmarkEnd w:id="1553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MKD=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MKD: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MKD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MKD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MKD=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H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MKD</w:t>
            </w:r>
            <w:r>
              <w:rPr>
                <w:rFonts w:ascii="Arial" w:hAnsi="Arial" w:cs="Arial"/>
              </w:rPr>
              <w:t>:1,</w:t>
            </w:r>
            <w:r>
              <w:rPr>
                <w:rFonts w:ascii="Arial" w:hAnsi="Arial" w:cs="Arial" w:hint="eastAsia"/>
              </w:rPr>
              <w:t>H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MKD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54" w:name="_Toc488337201"/>
      <w:bookmarkStart w:id="1555" w:name="_Toc49065455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MKD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54"/>
      <w:bookmarkEnd w:id="1555"/>
    </w:p>
    <w:tbl>
      <w:tblPr>
        <w:tblW w:w="0" w:type="auto"/>
        <w:tblInd w:w="108" w:type="dxa"/>
        <w:tblLayout w:type="fixed"/>
        <w:tblLook w:val="0000"/>
      </w:tblPr>
      <w:tblGrid>
        <w:gridCol w:w="2127"/>
        <w:gridCol w:w="1275"/>
        <w:gridCol w:w="6237"/>
      </w:tblGrid>
      <w:tr w:rsidR="00E3146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director_name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文件夹名称，长度不超过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56" w:name="_Toc488336942"/>
      <w:bookmarkStart w:id="1557" w:name="_Toc490654285"/>
      <w:r w:rsidRPr="00C932CB">
        <w:rPr>
          <w:rFonts w:ascii="Verdana" w:hAnsi="Verdana"/>
        </w:rPr>
        <w:t>远程服务器上删除一个已存在的文件</w:t>
      </w:r>
      <w:r w:rsidRPr="00C932CB">
        <w:rPr>
          <w:rFonts w:ascii="Verdana" w:hAnsi="Verdana"/>
        </w:rPr>
        <w:t>AT+LSFTPDEL</w:t>
      </w:r>
      <w:bookmarkEnd w:id="1556"/>
      <w:bookmarkEnd w:id="1557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58" w:name="_Toc488337202"/>
      <w:bookmarkStart w:id="1559" w:name="_Toc49065455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AT+LSFTPDEL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58"/>
      <w:bookmarkEnd w:id="15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DEL=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DEL: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DEL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</w:tc>
      </w:tr>
      <w:tr w:rsidR="00E31460">
        <w:trPr>
          <w:trHeight w:val="555"/>
        </w:trPr>
        <w:tc>
          <w:tcPr>
            <w:tcW w:w="993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DEL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2976" w:type="dxa"/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AT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 w:hint="eastAsia"/>
              </w:rPr>
              <w:t>LS</w:t>
            </w:r>
            <w:r>
              <w:rPr>
                <w:rFonts w:ascii="Arial" w:hAnsi="Arial" w:cs="Arial"/>
              </w:rPr>
              <w:t>FTP</w:t>
            </w:r>
            <w:r>
              <w:rPr>
                <w:rFonts w:ascii="Arial" w:hAnsi="Arial" w:cs="Arial" w:hint="eastAsia"/>
              </w:rPr>
              <w:t>DEL=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H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DEL</w:t>
            </w:r>
            <w:r>
              <w:rPr>
                <w:rFonts w:ascii="Arial" w:hAnsi="Arial" w:cs="Arial"/>
              </w:rPr>
              <w:t>:1,</w:t>
            </w:r>
            <w:r>
              <w:rPr>
                <w:rFonts w:ascii="Arial" w:hAnsi="Arial" w:cs="Arial" w:hint="eastAsia"/>
              </w:rPr>
              <w:t>H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DEL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60" w:name="_Toc488337203"/>
      <w:bookmarkStart w:id="1561" w:name="_Toc49065455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DEL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60"/>
      <w:bookmarkEnd w:id="1561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 xml:space="preserve">filename 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62" w:name="_Toc488336943"/>
      <w:bookmarkStart w:id="1563" w:name="_Toc490654286"/>
      <w:r w:rsidRPr="00C932CB">
        <w:rPr>
          <w:rFonts w:ascii="Verdana" w:hAnsi="Verdana"/>
        </w:rPr>
        <w:t>远程服务器下载一个文件</w:t>
      </w:r>
      <w:r w:rsidRPr="00C932CB">
        <w:rPr>
          <w:rFonts w:ascii="Verdana" w:hAnsi="Verdana"/>
        </w:rPr>
        <w:t>AT+LSFTPDNL</w:t>
      </w:r>
      <w:bookmarkEnd w:id="1562"/>
      <w:bookmarkEnd w:id="1563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64" w:name="_Toc488337204"/>
      <w:bookmarkStart w:id="1565" w:name="_Toc49065455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AT+LSFTPDNL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64"/>
      <w:bookmarkEnd w:id="1565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DNL=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[+LSFTPDATA: data_length,data]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DNL: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DNL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如果文件较大，会分多次上报</w:t>
            </w: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DNL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AT+LSFTPDNL="12.txt"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+LSFTPDATA:8,</w:t>
            </w:r>
            <w:r>
              <w:rPr>
                <w:rFonts w:ascii="Arial" w:hAnsi="Arial" w:cs="Arial" w:hint="eastAsia"/>
              </w:rPr>
              <w:t>hello</w:t>
            </w:r>
            <w:r>
              <w:rPr>
                <w:rFonts w:ascii="Arial" w:hAnsi="Arial" w:cs="Arial"/>
              </w:rPr>
              <w:t>dan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+LSFTPDNL:1,12.txt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DNL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66" w:name="_Toc488337205"/>
      <w:bookmarkStart w:id="1567" w:name="_Toc490654560"/>
      <w:r>
        <w:rPr>
          <w:rFonts w:ascii="Verdana" w:hAnsi="Verdana" w:cs="宋体" w:hint="eastAsia"/>
          <w:spacing w:val="-7"/>
          <w:kern w:val="0"/>
          <w:position w:val="-2"/>
        </w:rPr>
        <w:lastRenderedPageBreak/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269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DNL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66"/>
      <w:bookmarkEnd w:id="1567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 xml:space="preserve">filename 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68" w:name="_Toc488336944"/>
      <w:bookmarkStart w:id="1569" w:name="_Toc490654287"/>
      <w:r w:rsidRPr="00C932CB">
        <w:rPr>
          <w:rFonts w:ascii="Verdana" w:hAnsi="Verdana"/>
        </w:rPr>
        <w:t>远程服务器上传一个文件</w:t>
      </w:r>
      <w:r w:rsidRPr="00C932CB">
        <w:rPr>
          <w:rFonts w:ascii="Verdana" w:hAnsi="Verdana"/>
        </w:rPr>
        <w:t>AT+LSFTPUPL</w:t>
      </w:r>
      <w:bookmarkEnd w:id="1568"/>
      <w:bookmarkEnd w:id="1569"/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  <w:bookmarkStart w:id="1570" w:name="_Toc488337206"/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5127F6" w:rsidRDefault="005127F6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71" w:name="_Toc490654561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270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AT+LSFTPUPL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70"/>
      <w:bookmarkEnd w:id="157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UPL=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[+LSFTPDATA: data_length,data]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DNL: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&lt;</w:t>
            </w:r>
            <w:r>
              <w:rPr>
                <w:rFonts w:ascii="Arial" w:hAnsi="Arial" w:cs="Arial" w:hint="eastAsia"/>
              </w:rPr>
              <w:t>filename</w:t>
            </w:r>
            <w:r>
              <w:rPr>
                <w:rFonts w:ascii="Arial" w:hAnsi="Arial" w:cs="Arial"/>
              </w:rPr>
              <w:t>&gt;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DNL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输入第一次等待模块和服务器建立数据通道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ok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。串口上报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urc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成功（上报模式设置为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 xml:space="preserve">1. 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上报模式设置为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时上报回车换行。）</w:t>
            </w:r>
          </w:p>
          <w:p w:rsidR="00E31460" w:rsidRDefault="00E31460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然后可以通过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at+lsftpdata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传输数据或者再次输入一遍该指令进入数据透传模式，从而可以数据传输。</w:t>
            </w:r>
          </w:p>
          <w:p w:rsidR="00E31460" w:rsidRDefault="00E31460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上传文件的时候，模块采用透传模式，不回显输入内容，输入完成后需要隔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300ms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发送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+++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结束上传。上传在网络信号良好时最大速度为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3k/s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，发送过快会丢失数据</w:t>
            </w:r>
          </w:p>
          <w:p w:rsidR="00E31460" w:rsidRDefault="00E31460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pStyle w:val="af7"/>
              <w:ind w:left="0"/>
            </w:pP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UPL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AT+LSFTPDNL="12.txt"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+LSFTPDATA:8,</w:t>
            </w:r>
            <w:r>
              <w:rPr>
                <w:rFonts w:ascii="Arial" w:hAnsi="Arial" w:cs="Arial" w:hint="eastAsia"/>
              </w:rPr>
              <w:t>hello</w:t>
            </w:r>
            <w:r>
              <w:rPr>
                <w:rFonts w:ascii="Arial" w:hAnsi="Arial" w:cs="Arial"/>
              </w:rPr>
              <w:t>dan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+LSFTPDNL:1,12.txt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DNL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72" w:name="_Toc488337207"/>
      <w:bookmarkStart w:id="1573" w:name="_Toc490654562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271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UPL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72"/>
      <w:bookmarkEnd w:id="1573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 xml:space="preserve">filename 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文件名称，长度不超过</w:t>
            </w:r>
            <w:r>
              <w:rPr>
                <w:rFonts w:ascii="Arial" w:hAnsi="Arial" w:cs="Arial" w:hint="eastAsia"/>
              </w:rPr>
              <w:t>100</w:t>
            </w:r>
            <w:r>
              <w:rPr>
                <w:rFonts w:ascii="Arial" w:hAnsi="Arial" w:cs="Arial" w:hint="eastAsia"/>
              </w:rPr>
              <w:t>字节。</w:t>
            </w:r>
          </w:p>
        </w:tc>
      </w:tr>
    </w:tbl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74" w:name="_Toc488336945"/>
      <w:bookmarkStart w:id="1575" w:name="_Toc490654288"/>
      <w:r w:rsidRPr="00C932CB">
        <w:rPr>
          <w:rFonts w:ascii="Verdana" w:hAnsi="Verdana"/>
        </w:rPr>
        <w:t>列出当前目录下的内容</w:t>
      </w:r>
      <w:r w:rsidRPr="00C932CB">
        <w:rPr>
          <w:rFonts w:ascii="Verdana" w:hAnsi="Verdana"/>
        </w:rPr>
        <w:t>AT+LSFTPLSF</w:t>
      </w:r>
      <w:bookmarkEnd w:id="1574"/>
      <w:bookmarkEnd w:id="157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76" w:name="_Toc488337208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77" w:name="_Toc490654563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272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AT+LSFTPLSF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76"/>
      <w:bookmarkEnd w:id="1577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LSF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[+LSFTPDATA:&lt;data_leng&gt;,&lt;data&gt;]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</w:t>
            </w:r>
            <w:r>
              <w:rPr>
                <w:rFonts w:ascii="Arial" w:hAnsi="Arial" w:cs="Arial" w:hint="eastAsia"/>
              </w:rPr>
              <w:t>PLSF: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</w:p>
          <w:p w:rsidR="00E31460" w:rsidRDefault="00E3146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或</w:t>
            </w: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LSF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注：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表示成功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表示失败</w:t>
            </w:r>
          </w:p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  <w:p w:rsidR="00E31460" w:rsidRDefault="00E31460">
            <w:pPr>
              <w:pStyle w:val="af7"/>
              <w:ind w:left="0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LSF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LSF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+LSFTPDATA:1207,-rw-r--r-- 1 ftp ftp         522853 Aug 17  2016 1.docx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14 11:04 1.txt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6 Jul 14 10:29 10z.txt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7 Jul 13 13:39 111.txt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14 10:29 11z.txt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8 Jul 14 11:20 12.txt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-rw-r--r-- 1 ftp ftp              0 Jul 12 18:59 1222.txt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13 13:59 123456.txt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31 Jul 14 11:21 13.txt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310 Jul 14 11:24 14.txt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13 13:44 222.txt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13 13:41 222222.txt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52 Jul 13 16:20 2z.txt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68 Jul 13 17:57 3z.txt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13 17:58 4z.txt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14 09:38 9z.txt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drwxr-xr-x 1 ftp ftp              0 Jul 14 17:01 hh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14 17:36 NIHAO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8 Jul 14 09:38 tz.txt</w:t>
            </w: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drwxr-xr-x 1 ftp ftp              0 Jul 12 10:31 XIAN_TEST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-rw-r--r-- 1 ftp ftp              0 Jul 13 16:15 z.txt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+LSFTPLSF:1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lastRenderedPageBreak/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LSF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/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78" w:name="_Toc488336946"/>
      <w:bookmarkStart w:id="1579" w:name="_Toc490654289"/>
      <w:r w:rsidRPr="00C932CB">
        <w:rPr>
          <w:rFonts w:ascii="Verdana" w:hAnsi="Verdana"/>
        </w:rPr>
        <w:t>关闭远程服务器连接</w:t>
      </w:r>
      <w:r w:rsidRPr="00C932CB">
        <w:rPr>
          <w:rFonts w:ascii="Verdana" w:hAnsi="Verdana"/>
        </w:rPr>
        <w:t>AT+LSFTPCLS</w:t>
      </w:r>
      <w:bookmarkEnd w:id="1578"/>
      <w:bookmarkEnd w:id="1579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80" w:name="_Toc488337209"/>
      <w:bookmarkStart w:id="1581" w:name="_Toc490654564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273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AT+LSFTPCLS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80"/>
      <w:bookmarkEnd w:id="1581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CLS[=&lt;mode&gt;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CLS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CLS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CLS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+LSFTP</w:t>
            </w:r>
            <w:r>
              <w:rPr>
                <w:rFonts w:ascii="Arial" w:hAnsi="Arial" w:cs="Arial" w:hint="eastAsia"/>
              </w:rPr>
              <w:t>CLS</w:t>
            </w:r>
            <w:r>
              <w:rPr>
                <w:rFonts w:ascii="Arial" w:hAnsi="Arial" w:cs="Arial"/>
              </w:rPr>
              <w:t>:1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CLS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82" w:name="_Toc488337210"/>
      <w:bookmarkStart w:id="1583" w:name="_Toc490654565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274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CLS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82"/>
      <w:bookmarkEnd w:id="1583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559"/>
        <w:gridCol w:w="623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mode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关闭数据通道。可以在用</w:t>
            </w:r>
            <w:r>
              <w:rPr>
                <w:rFonts w:ascii="Arial" w:hAnsi="Arial" w:cs="Arial" w:hint="eastAsia"/>
              </w:rPr>
              <w:t>at+lsftpdata</w:t>
            </w:r>
            <w:r>
              <w:rPr>
                <w:rFonts w:ascii="Arial" w:hAnsi="Arial" w:cs="Arial" w:hint="eastAsia"/>
              </w:rPr>
              <w:t>完成后，关闭该通道</w:t>
            </w:r>
          </w:p>
        </w:tc>
      </w:tr>
    </w:tbl>
    <w:p w:rsidR="00E31460" w:rsidRDefault="00E31460"/>
    <w:p w:rsidR="00E31460" w:rsidRPr="00C932CB" w:rsidRDefault="00E31460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84" w:name="_Toc488336947"/>
      <w:bookmarkStart w:id="1585" w:name="_Toc490654290"/>
      <w:r w:rsidRPr="00C932CB">
        <w:rPr>
          <w:rFonts w:ascii="Verdana" w:hAnsi="Verdana"/>
        </w:rPr>
        <w:t>向</w:t>
      </w:r>
      <w:r w:rsidRPr="00C932CB">
        <w:rPr>
          <w:rFonts w:ascii="Verdana" w:hAnsi="Verdana"/>
        </w:rPr>
        <w:t>FTP</w:t>
      </w:r>
      <w:r w:rsidRPr="00C932CB">
        <w:rPr>
          <w:rFonts w:ascii="Verdana" w:hAnsi="Verdana"/>
        </w:rPr>
        <w:t>控制通道传输命令</w:t>
      </w:r>
      <w:r w:rsidRPr="00C932CB">
        <w:rPr>
          <w:rFonts w:ascii="Verdana" w:hAnsi="Verdana"/>
        </w:rPr>
        <w:t>AT+LSFTPCTL</w:t>
      </w:r>
      <w:bookmarkEnd w:id="1584"/>
      <w:bookmarkEnd w:id="1585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86" w:name="_Toc488337211"/>
      <w:bookmarkStart w:id="1587" w:name="_Toc490654566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275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AT+LSFTPCTL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86"/>
      <w:bookmarkEnd w:id="1587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CTL=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CTL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CTL=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PWD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CTL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88" w:name="_Toc488337212"/>
      <w:bookmarkStart w:id="1589" w:name="_Toc490654567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276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CTL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88"/>
      <w:bookmarkEnd w:id="1589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3402"/>
        <w:gridCol w:w="4394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不超过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字节的字符串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数据内容</w:t>
            </w:r>
          </w:p>
        </w:tc>
      </w:tr>
    </w:tbl>
    <w:p w:rsidR="00E31460" w:rsidRDefault="00E31460"/>
    <w:p w:rsidR="00E31460" w:rsidRPr="00C932CB" w:rsidRDefault="00E31460" w:rsidP="00C932CB">
      <w:pPr>
        <w:pStyle w:val="2"/>
        <w:numPr>
          <w:ilvl w:val="0"/>
          <w:numId w:val="31"/>
        </w:numPr>
        <w:rPr>
          <w:rFonts w:ascii="Verdana" w:hAnsi="Verdana"/>
        </w:rPr>
      </w:pPr>
      <w:bookmarkStart w:id="1590" w:name="_Toc488336948"/>
      <w:bookmarkStart w:id="1591" w:name="_Toc490654291"/>
      <w:r w:rsidRPr="00C932CB">
        <w:rPr>
          <w:rFonts w:ascii="Verdana" w:hAnsi="Verdana"/>
        </w:rPr>
        <w:t>向</w:t>
      </w:r>
      <w:r w:rsidRPr="00C932CB">
        <w:rPr>
          <w:rFonts w:ascii="Verdana" w:hAnsi="Verdana"/>
        </w:rPr>
        <w:t>FTP</w:t>
      </w:r>
      <w:r w:rsidRPr="00C932CB">
        <w:rPr>
          <w:rFonts w:ascii="Verdana" w:hAnsi="Verdana"/>
        </w:rPr>
        <w:t>数据通道传输数据</w:t>
      </w:r>
      <w:r w:rsidRPr="00C932CB">
        <w:rPr>
          <w:rFonts w:ascii="Verdana" w:hAnsi="Verdana"/>
        </w:rPr>
        <w:t>AT+LSFTPDATA</w:t>
      </w:r>
      <w:bookmarkStart w:id="1592" w:name="_Toc488337213"/>
      <w:bookmarkEnd w:id="1590"/>
      <w:bookmarkEnd w:id="1591"/>
    </w:p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93" w:name="_Toc490654568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277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AT+LSFTPDATA</w:t>
      </w:r>
      <w:r>
        <w:rPr>
          <w:rFonts w:ascii="Verdana" w:hAnsi="Verdana" w:cs="宋体" w:hint="eastAsia"/>
          <w:spacing w:val="-7"/>
          <w:kern w:val="0"/>
          <w:position w:val="-2"/>
        </w:rPr>
        <w:t>操作指令</w:t>
      </w:r>
      <w:bookmarkEnd w:id="1592"/>
      <w:bookmarkEnd w:id="1593"/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2976"/>
        <w:gridCol w:w="2552"/>
        <w:gridCol w:w="3118"/>
      </w:tblGrid>
      <w:tr w:rsidR="00E31460">
        <w:trPr>
          <w:trHeight w:val="6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指令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可能的返回结果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rPr>
          <w:trHeight w:val="25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设置命令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AT+LSFTP</w:t>
            </w:r>
            <w:r>
              <w:rPr>
                <w:rFonts w:ascii="Arial" w:hAnsi="Arial" w:cs="Arial" w:hint="eastAsia"/>
              </w:rPr>
              <w:t>DATA=</w:t>
            </w: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  <w:tr w:rsidR="00E31460">
        <w:trPr>
          <w:trHeight w:val="5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查询指令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pStyle w:val="af4"/>
              <w:ind w:leftChars="0" w:left="0" w:firstLine="0"/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指令例程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DATA=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PWD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</w:p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</w:tr>
      <w:tr w:rsidR="00E31460">
        <w:trPr>
          <w:trHeight w:val="154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1460" w:rsidRDefault="00E31460">
            <w:pPr>
              <w:rPr>
                <w:rFonts w:ascii="Arial" w:hAnsi="Arial" w:cs="Arial"/>
                <w:lang w:val="pl-PL"/>
              </w:rPr>
            </w:pPr>
          </w:p>
          <w:p w:rsidR="00E31460" w:rsidRDefault="00E31460">
            <w:pPr>
              <w:spacing w:line="360" w:lineRule="auto"/>
              <w:rPr>
                <w:rFonts w:ascii="Arial" w:hAnsi="Arial" w:cs="Arial"/>
              </w:rPr>
            </w:pPr>
          </w:p>
          <w:p w:rsidR="00E31460" w:rsidRDefault="00E3146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</w:rPr>
              <w:t>AT+ LSFTP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OK</w:t>
            </w:r>
          </w:p>
          <w:p w:rsidR="00E31460" w:rsidRDefault="00E31460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-</w:t>
            </w:r>
          </w:p>
        </w:tc>
      </w:tr>
    </w:tbl>
    <w:p w:rsidR="00E31460" w:rsidRDefault="00E31460">
      <w:pPr>
        <w:rPr>
          <w:rFonts w:ascii="Verdana" w:hAnsi="Verdana" w:cs="宋体"/>
          <w:spacing w:val="-7"/>
          <w:kern w:val="0"/>
          <w:position w:val="-2"/>
        </w:rPr>
      </w:pPr>
      <w:bookmarkStart w:id="1594" w:name="_Toc488337214"/>
      <w:bookmarkStart w:id="1595" w:name="_Toc490654569"/>
      <w:r>
        <w:rPr>
          <w:rFonts w:ascii="Verdana" w:hAnsi="Verdana" w:cs="宋体" w:hint="eastAsia"/>
          <w:spacing w:val="-7"/>
          <w:kern w:val="0"/>
          <w:position w:val="-2"/>
        </w:rPr>
        <w:t>表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begin"/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SEQ 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>表格</w:instrText>
      </w:r>
      <w:r>
        <w:rPr>
          <w:rFonts w:ascii="Verdana" w:hAnsi="Verdana" w:cs="宋体" w:hint="eastAsia"/>
          <w:spacing w:val="-7"/>
          <w:kern w:val="0"/>
          <w:position w:val="-2"/>
        </w:rPr>
        <w:instrText xml:space="preserve"> \* ARABIC</w:instrText>
      </w:r>
      <w:r>
        <w:rPr>
          <w:rFonts w:ascii="Verdana" w:hAnsi="Verdana" w:cs="宋体"/>
          <w:spacing w:val="-7"/>
          <w:kern w:val="0"/>
          <w:position w:val="-2"/>
        </w:rPr>
        <w:instrText xml:space="preserve"> </w:instrTex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separate"/>
      </w:r>
      <w:r w:rsidR="00C932CB">
        <w:rPr>
          <w:rFonts w:ascii="Verdana" w:hAnsi="Verdana" w:cs="宋体"/>
          <w:noProof/>
          <w:spacing w:val="-7"/>
          <w:kern w:val="0"/>
          <w:position w:val="-2"/>
        </w:rPr>
        <w:t>278</w:t>
      </w:r>
      <w:r w:rsidR="0047341E">
        <w:rPr>
          <w:rFonts w:ascii="Verdana" w:hAnsi="Verdana" w:cs="宋体"/>
          <w:spacing w:val="-7"/>
          <w:kern w:val="0"/>
          <w:position w:val="-2"/>
        </w:rPr>
        <w:fldChar w:fldCharType="end"/>
      </w:r>
      <w:r>
        <w:rPr>
          <w:rFonts w:ascii="Verdana" w:hAnsi="Verdana" w:cs="宋体" w:hint="eastAsia"/>
          <w:spacing w:val="-7"/>
          <w:kern w:val="0"/>
          <w:position w:val="-2"/>
        </w:rPr>
        <w:t>: AT+LS</w:t>
      </w:r>
      <w:r>
        <w:rPr>
          <w:rFonts w:ascii="Verdana" w:hAnsi="Verdana" w:cs="宋体"/>
          <w:spacing w:val="-7"/>
          <w:kern w:val="0"/>
          <w:position w:val="-2"/>
        </w:rPr>
        <w:t>FTP</w:t>
      </w:r>
      <w:r>
        <w:rPr>
          <w:rFonts w:ascii="Verdana" w:hAnsi="Verdana" w:cs="宋体" w:hint="eastAsia"/>
          <w:spacing w:val="-7"/>
          <w:kern w:val="0"/>
          <w:position w:val="-2"/>
        </w:rPr>
        <w:t xml:space="preserve">DATA </w:t>
      </w:r>
      <w:r>
        <w:rPr>
          <w:rFonts w:ascii="Verdana" w:hAnsi="Verdana" w:cs="宋体" w:hint="eastAsia"/>
          <w:spacing w:val="-7"/>
          <w:kern w:val="0"/>
          <w:position w:val="-2"/>
        </w:rPr>
        <w:t>参数描述</w:t>
      </w:r>
      <w:bookmarkEnd w:id="1594"/>
      <w:bookmarkEnd w:id="1595"/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3119"/>
        <w:gridCol w:w="4677"/>
      </w:tblGrid>
      <w:tr w:rsidR="00E314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/>
                <w:kern w:val="0"/>
              </w:rPr>
              <w:lastRenderedPageBreak/>
              <w:t>参数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  <w:szCs w:val="21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E31460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ind w:firstLineChars="100" w:firstLine="210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460" w:rsidRDefault="00E31460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不超过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100</w:t>
            </w:r>
            <w:r>
              <w:rPr>
                <w:rFonts w:ascii="Verdana" w:hAnsi="Verdana" w:cs="Arial" w:hint="eastAsia"/>
                <w:kern w:val="0"/>
                <w:sz w:val="18"/>
                <w:szCs w:val="18"/>
              </w:rPr>
              <w:t>字节的字符串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460" w:rsidRDefault="00E31460">
            <w:pPr>
              <w:pStyle w:val="af4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数据内容</w:t>
            </w:r>
          </w:p>
        </w:tc>
      </w:tr>
    </w:tbl>
    <w:p w:rsidR="00E31460" w:rsidRDefault="00E31460"/>
    <w:p w:rsidR="00E31460" w:rsidRDefault="00E31460"/>
    <w:sectPr w:rsidR="00E31460" w:rsidSect="0047341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04" w:right="1134" w:bottom="1304" w:left="1134" w:header="851" w:footer="851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D5" w:rsidRDefault="001F10D5">
      <w:r>
        <w:separator/>
      </w:r>
    </w:p>
  </w:endnote>
  <w:endnote w:type="continuationSeparator" w:id="0">
    <w:p w:rsidR="001F10D5" w:rsidRDefault="001F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TimesNewRoman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Arial,Bold">
    <w:altName w:val="Arial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47341E">
    <w:pPr>
      <w:pStyle w:val="ab"/>
      <w:framePr w:wrap="around" w:vAnchor="text" w:hAnchor="margin" w:xAlign="right" w:y="1"/>
      <w:rPr>
        <w:rStyle w:val="a4"/>
      </w:rPr>
    </w:pPr>
    <w:r>
      <w:fldChar w:fldCharType="begin"/>
    </w:r>
    <w:r w:rsidR="00E31460">
      <w:rPr>
        <w:rStyle w:val="a4"/>
      </w:rPr>
      <w:instrText xml:space="preserve">PAGE  </w:instrText>
    </w:r>
    <w:r>
      <w:fldChar w:fldCharType="end"/>
    </w:r>
  </w:p>
  <w:p w:rsidR="00E31460" w:rsidRDefault="00E31460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47341E">
    <w:pPr>
      <w:pStyle w:val="ab"/>
    </w:pPr>
    <w:r>
      <w:pict>
        <v:line id="直线 3" o:spid="_x0000_s2058" style="position:absolute;flip:y;z-index:251659264" from=".05pt,4pt" to="483pt,4pt" o:gfxdata="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dreINIAAAAEAQAADwAAAAAAAAABACAA&#10;AAAiAAAAZHJzL2Rvd25yZXYueG1sUEsBAhQAFAAAAAgAh07iQNsczNbaAQAAmwMAAA4AAAAAAAAA&#10;AQAgAAAAIQEAAGRycy9lMm9Eb2MueG1sUEsFBgAAAAAGAAYAWQEAAG0FAAAAAA==&#10;" strokeweight="1.5pt"/>
      </w:pict>
    </w:r>
  </w:p>
  <w:p w:rsidR="00E31460" w:rsidRDefault="00E31460">
    <w:pPr>
      <w:pStyle w:val="ab"/>
      <w:jc w:val="center"/>
      <w:rPr>
        <w:rFonts w:ascii="Verdana" w:hAnsi="Verdana"/>
      </w:rPr>
    </w:pPr>
    <w:r>
      <w:rPr>
        <w:rFonts w:ascii="Verdana"/>
      </w:rPr>
      <w:t>共</w:t>
    </w:r>
    <w:r>
      <w:rPr>
        <w:rFonts w:ascii="Verdana" w:hAnsi="Verdana"/>
      </w:rPr>
      <w:t xml:space="preserve"> </w:t>
    </w:r>
    <w:r w:rsidR="0047341E">
      <w:rPr>
        <w:rFonts w:ascii="Verdana" w:hAnsi="Verdana"/>
      </w:rPr>
      <w:fldChar w:fldCharType="begin"/>
    </w:r>
    <w:r>
      <w:rPr>
        <w:rStyle w:val="a4"/>
        <w:rFonts w:ascii="Verdana" w:hAnsi="Verdana"/>
      </w:rPr>
      <w:instrText xml:space="preserve"> NUMPAGES </w:instrText>
    </w:r>
    <w:r w:rsidR="0047341E">
      <w:rPr>
        <w:rFonts w:ascii="Verdana" w:hAnsi="Verdana"/>
      </w:rPr>
      <w:fldChar w:fldCharType="separate"/>
    </w:r>
    <w:r w:rsidR="00E87B52">
      <w:rPr>
        <w:rStyle w:val="a4"/>
        <w:rFonts w:ascii="Verdana" w:hAnsi="Verdana"/>
        <w:noProof/>
      </w:rPr>
      <w:t>121</w:t>
    </w:r>
    <w:r w:rsidR="0047341E">
      <w:rPr>
        <w:rFonts w:ascii="Verdana" w:hAnsi="Verdana"/>
      </w:rPr>
      <w:fldChar w:fldCharType="end"/>
    </w:r>
    <w:r>
      <w:rPr>
        <w:rStyle w:val="a4"/>
        <w:rFonts w:ascii="Verdana" w:hAnsi="Verdana"/>
      </w:rPr>
      <w:t xml:space="preserve"> </w:t>
    </w:r>
    <w:r>
      <w:rPr>
        <w:rStyle w:val="a4"/>
        <w:rFonts w:ascii="Verdana"/>
      </w:rPr>
      <w:t>页</w:t>
    </w:r>
    <w:r>
      <w:rPr>
        <w:rStyle w:val="a4"/>
        <w:rFonts w:ascii="Verdana" w:hAnsi="Verdana"/>
      </w:rPr>
      <w:t xml:space="preserve">   </w:t>
    </w:r>
    <w:r>
      <w:rPr>
        <w:rStyle w:val="a4"/>
        <w:rFonts w:ascii="Verdana"/>
      </w:rPr>
      <w:t>第</w:t>
    </w:r>
    <w:r>
      <w:rPr>
        <w:rStyle w:val="a4"/>
        <w:rFonts w:ascii="Verdana" w:hAnsi="Verdana"/>
      </w:rPr>
      <w:t xml:space="preserve"> </w:t>
    </w:r>
    <w:r w:rsidR="0047341E">
      <w:rPr>
        <w:rFonts w:ascii="Verdana" w:hAnsi="Verdana"/>
      </w:rPr>
      <w:fldChar w:fldCharType="begin"/>
    </w:r>
    <w:r>
      <w:rPr>
        <w:rStyle w:val="a4"/>
        <w:rFonts w:ascii="Verdana" w:hAnsi="Verdana"/>
      </w:rPr>
      <w:instrText xml:space="preserve"> PAGE </w:instrText>
    </w:r>
    <w:r w:rsidR="0047341E">
      <w:rPr>
        <w:rFonts w:ascii="Verdana" w:hAnsi="Verdana"/>
      </w:rPr>
      <w:fldChar w:fldCharType="separate"/>
    </w:r>
    <w:r w:rsidR="00E87B52">
      <w:rPr>
        <w:rStyle w:val="a4"/>
        <w:rFonts w:ascii="Verdana" w:hAnsi="Verdana"/>
        <w:noProof/>
      </w:rPr>
      <w:t>12</w:t>
    </w:r>
    <w:r w:rsidR="0047341E">
      <w:rPr>
        <w:rFonts w:ascii="Verdana" w:hAnsi="Verdana"/>
      </w:rPr>
      <w:fldChar w:fldCharType="end"/>
    </w:r>
    <w:r>
      <w:rPr>
        <w:rStyle w:val="a4"/>
        <w:rFonts w:ascii="Verdana" w:hAnsi="Verdana"/>
      </w:rPr>
      <w:t xml:space="preserve"> </w:t>
    </w:r>
    <w:r>
      <w:rPr>
        <w:rStyle w:val="a4"/>
        <w:rFonts w:ascii="Verdana"/>
      </w:rPr>
      <w:t>页</w:t>
    </w:r>
    <w:r>
      <w:rPr>
        <w:rStyle w:val="a4"/>
        <w:rFonts w:ascii="Verdana" w:hAnsi="Verdana"/>
      </w:rPr>
      <w:t xml:space="preserve">       </w:t>
    </w:r>
    <w:r>
      <w:rPr>
        <w:rStyle w:val="a4"/>
        <w:rFonts w:ascii="Verdana" w:hAnsi="Verdana" w:hint="eastAsia"/>
      </w:rPr>
      <w:t xml:space="preserve">  </w:t>
    </w:r>
    <w:r>
      <w:rPr>
        <w:rStyle w:val="a4"/>
        <w:rFonts w:ascii="Verdana" w:hAnsi="Verdana"/>
      </w:rPr>
      <w:t xml:space="preserve">           </w:t>
    </w:r>
    <w:r>
      <w:rPr>
        <w:rStyle w:val="a4"/>
        <w:rFonts w:ascii="Verdana" w:hAnsi="Verdana" w:hint="eastAsia"/>
      </w:rPr>
      <w:t xml:space="preserve">     </w:t>
    </w:r>
    <w:r w:rsidR="005127F6">
      <w:rPr>
        <w:rStyle w:val="a4"/>
        <w:rFonts w:ascii="Verdana" w:hAnsi="Verdana"/>
      </w:rPr>
      <w:t xml:space="preserve">   </w:t>
    </w:r>
    <w:r>
      <w:rPr>
        <w:rStyle w:val="a4"/>
        <w:rFonts w:ascii="Verdana" w:hAnsi="Verdana" w:hint="eastAsia"/>
      </w:rPr>
      <w:t xml:space="preserve">    </w:t>
    </w:r>
    <w:r>
      <w:rPr>
        <w:rStyle w:val="a4"/>
        <w:rFonts w:ascii="Verdana" w:hAnsi="Verdana"/>
      </w:rPr>
      <w:t xml:space="preserve">            </w:t>
    </w:r>
    <w:r>
      <w:rPr>
        <w:rStyle w:val="a4"/>
        <w:rFonts w:ascii="Verdana" w:hAnsi="Verdana" w:hint="eastAsia"/>
      </w:rPr>
      <w:t xml:space="preserve">              </w:t>
    </w:r>
    <w:r>
      <w:rPr>
        <w:rStyle w:val="a4"/>
        <w:rFonts w:ascii="Verdana" w:hAnsi="Verdana"/>
      </w:rPr>
      <w:t xml:space="preserve">    </w:t>
    </w:r>
    <w:r w:rsidR="00C47856">
      <w:rPr>
        <w:rFonts w:ascii="Verdana" w:hAnsi="Verdana" w:cs="Verdana" w:hint="eastAsia"/>
      </w:rPr>
      <w:t>C1100</w:t>
    </w:r>
    <w:r>
      <w:rPr>
        <w:rFonts w:ascii="Verdana" w:hAnsi="Verdana" w:cs="Verdana" w:hint="eastAsia"/>
      </w:rPr>
      <w:t xml:space="preserve"> </w:t>
    </w:r>
    <w:r>
      <w:rPr>
        <w:rFonts w:ascii="Verdana" w:hAnsi="Verdana" w:cs="Verdana"/>
      </w:rPr>
      <w:t>AT</w:t>
    </w:r>
    <w:r>
      <w:rPr>
        <w:rFonts w:ascii="Verdana" w:hAnsi="Verdana" w:cs="Verdana"/>
      </w:rPr>
      <w:t>指令集</w:t>
    </w:r>
    <w:r>
      <w:rPr>
        <w:rFonts w:ascii="Verdana" w:hAnsi="Verdana" w:cs="Verdana"/>
      </w:rPr>
      <w:t>_V</w:t>
    </w:r>
    <w:r w:rsidR="005127F6">
      <w:rPr>
        <w:rFonts w:ascii="Verdana" w:hAnsi="Verdana" w:cs="Verdana" w:hint="eastAsia"/>
      </w:rPr>
      <w:t>2.</w:t>
    </w:r>
    <w:r w:rsidR="005127F6">
      <w:rPr>
        <w:rFonts w:ascii="Verdana" w:hAnsi="Verdana" w:cs="Verdana"/>
      </w:rPr>
      <w:t>2</w:t>
    </w:r>
  </w:p>
  <w:p w:rsidR="00E31460" w:rsidRDefault="00E31460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E31460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47341E">
    <w:pPr>
      <w:pStyle w:val="ab"/>
      <w:jc w:val="center"/>
      <w:rPr>
        <w:rFonts w:ascii="Verdana" w:hAnsi="Verdana"/>
      </w:rPr>
    </w:pPr>
    <w:r w:rsidRPr="0047341E">
      <w:rPr>
        <w:rFonts w:ascii="Segoe UI" w:hAnsi="Segoe UI" w:cs="Segoe UI"/>
      </w:rPr>
      <w:pict>
        <v:line id="直线 7" o:spid="_x0000_s2057" style="position:absolute;left:0;text-align:left;z-index:251660288" from="0,-4.9pt" to="481.85pt,-4.9pt" o:gfxdata="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Q2LEp0wAAAAYBAAAPAAAAAAAAAAEAIAAAACIAAABkcnMv&#10;ZG93bnJldi54bWxQSwECFAAUAAAACACHTuJASbkPNs8BAACPAwAADgAAAAAAAAABACAAAAAiAQAA&#10;ZHJzL2Uyb0RvYy54bWxQSwUGAAAAAAYABgBZAQAAYwUAAAAA&#10;" strokeweight="1.5pt"/>
      </w:pict>
    </w:r>
    <w:r w:rsidR="00E31460">
      <w:rPr>
        <w:rFonts w:ascii="Segoe UI" w:hAnsi="Segoe UI" w:cs="Segoe UI"/>
      </w:rPr>
      <w:t>共</w:t>
    </w:r>
    <w:r w:rsidR="00E31460">
      <w:rPr>
        <w:rFonts w:ascii="Segoe UI" w:hAnsi="Segoe UI" w:cs="Segoe UI"/>
      </w:rPr>
      <w:t xml:space="preserve"> </w:t>
    </w:r>
    <w:r>
      <w:rPr>
        <w:rFonts w:ascii="Segoe UI" w:hAnsi="Segoe UI" w:cs="Segoe UI"/>
      </w:rPr>
      <w:fldChar w:fldCharType="begin"/>
    </w:r>
    <w:r w:rsidR="00E31460">
      <w:rPr>
        <w:rStyle w:val="a4"/>
        <w:rFonts w:ascii="Segoe UI" w:hAnsi="Segoe UI" w:cs="Segoe UI"/>
      </w:rPr>
      <w:instrText xml:space="preserve"> NUMPAGES </w:instrText>
    </w:r>
    <w:r>
      <w:rPr>
        <w:rFonts w:ascii="Segoe UI" w:hAnsi="Segoe UI" w:cs="Segoe UI"/>
      </w:rPr>
      <w:fldChar w:fldCharType="separate"/>
    </w:r>
    <w:r w:rsidR="00E87B52">
      <w:rPr>
        <w:rStyle w:val="a4"/>
        <w:rFonts w:ascii="Segoe UI" w:hAnsi="Segoe UI" w:cs="Segoe UI"/>
        <w:noProof/>
      </w:rPr>
      <w:t>121</w:t>
    </w:r>
    <w:r>
      <w:rPr>
        <w:rFonts w:ascii="Segoe UI" w:hAnsi="Segoe UI" w:cs="Segoe UI"/>
      </w:rPr>
      <w:fldChar w:fldCharType="end"/>
    </w:r>
    <w:r w:rsidR="00E31460">
      <w:rPr>
        <w:rStyle w:val="a4"/>
        <w:rFonts w:ascii="Segoe UI" w:hAnsi="Segoe UI" w:cs="Segoe UI"/>
      </w:rPr>
      <w:t xml:space="preserve"> </w:t>
    </w:r>
    <w:r w:rsidR="00E31460">
      <w:rPr>
        <w:rStyle w:val="a4"/>
        <w:rFonts w:ascii="Segoe UI" w:hAnsi="Segoe UI" w:cs="Segoe UI"/>
      </w:rPr>
      <w:t>页</w:t>
    </w:r>
    <w:r w:rsidR="00E31460">
      <w:rPr>
        <w:rStyle w:val="a4"/>
        <w:rFonts w:ascii="Segoe UI" w:hAnsi="Segoe UI" w:cs="Segoe UI"/>
      </w:rPr>
      <w:t xml:space="preserve">   </w:t>
    </w:r>
    <w:r w:rsidR="00E31460">
      <w:rPr>
        <w:rStyle w:val="a4"/>
        <w:rFonts w:ascii="Segoe UI" w:hAnsi="Segoe UI" w:cs="Segoe UI"/>
      </w:rPr>
      <w:t>第</w:t>
    </w:r>
    <w:r w:rsidR="00E31460">
      <w:rPr>
        <w:rStyle w:val="a4"/>
        <w:rFonts w:ascii="Segoe UI" w:hAnsi="Segoe UI" w:cs="Segoe UI"/>
      </w:rPr>
      <w:t xml:space="preserve"> </w:t>
    </w:r>
    <w:r>
      <w:rPr>
        <w:rFonts w:ascii="Segoe UI" w:hAnsi="Segoe UI" w:cs="Segoe UI"/>
      </w:rPr>
      <w:fldChar w:fldCharType="begin"/>
    </w:r>
    <w:r w:rsidR="00E31460">
      <w:rPr>
        <w:rStyle w:val="a4"/>
        <w:rFonts w:ascii="Segoe UI" w:hAnsi="Segoe UI" w:cs="Segoe UI"/>
      </w:rPr>
      <w:instrText xml:space="preserve"> PAGE </w:instrText>
    </w:r>
    <w:r>
      <w:rPr>
        <w:rFonts w:ascii="Segoe UI" w:hAnsi="Segoe UI" w:cs="Segoe UI"/>
      </w:rPr>
      <w:fldChar w:fldCharType="separate"/>
    </w:r>
    <w:r w:rsidR="00E87B52">
      <w:rPr>
        <w:rStyle w:val="a4"/>
        <w:rFonts w:ascii="Segoe UI" w:hAnsi="Segoe UI" w:cs="Segoe UI"/>
        <w:noProof/>
      </w:rPr>
      <w:t>40</w:t>
    </w:r>
    <w:r>
      <w:rPr>
        <w:rFonts w:ascii="Segoe UI" w:hAnsi="Segoe UI" w:cs="Segoe UI"/>
      </w:rPr>
      <w:fldChar w:fldCharType="end"/>
    </w:r>
    <w:r w:rsidR="00E31460">
      <w:rPr>
        <w:rStyle w:val="a4"/>
        <w:rFonts w:ascii="Segoe UI" w:hAnsi="Segoe UI" w:cs="Segoe UI"/>
      </w:rPr>
      <w:t xml:space="preserve"> </w:t>
    </w:r>
    <w:r w:rsidR="00E31460">
      <w:rPr>
        <w:rStyle w:val="a4"/>
        <w:rFonts w:ascii="Segoe UI" w:hAnsi="Segoe UI" w:cs="Segoe UI"/>
      </w:rPr>
      <w:t>页</w:t>
    </w:r>
    <w:r w:rsidR="00E31460">
      <w:rPr>
        <w:rStyle w:val="a4"/>
        <w:rFonts w:ascii="Segoe UI" w:hAnsi="Segoe UI" w:cs="Segoe UI"/>
      </w:rPr>
      <w:t xml:space="preserve">            </w:t>
    </w:r>
    <w:r w:rsidR="00E31460">
      <w:rPr>
        <w:rStyle w:val="a4"/>
        <w:rFonts w:ascii="Segoe UI" w:hAnsi="Segoe UI" w:cs="Segoe UI" w:hint="eastAsia"/>
      </w:rPr>
      <w:t xml:space="preserve">                                            </w:t>
    </w:r>
    <w:r w:rsidR="00E31460">
      <w:rPr>
        <w:rStyle w:val="a4"/>
        <w:rFonts w:ascii="Segoe UI" w:hAnsi="Segoe UI" w:cs="Segoe UI"/>
      </w:rPr>
      <w:t xml:space="preserve"> </w:t>
    </w:r>
    <w:r w:rsidR="00E31460">
      <w:rPr>
        <w:rStyle w:val="a4"/>
        <w:rFonts w:ascii="Segoe UI" w:hAnsi="Segoe UI" w:cs="Segoe UI" w:hint="eastAsia"/>
      </w:rPr>
      <w:t xml:space="preserve">      </w:t>
    </w:r>
    <w:r w:rsidR="00C47856">
      <w:rPr>
        <w:rFonts w:ascii="Verdana" w:hAnsi="Verdana" w:cs="Verdana" w:hint="eastAsia"/>
      </w:rPr>
      <w:t>C1100</w:t>
    </w:r>
    <w:r w:rsidR="00E31460">
      <w:rPr>
        <w:rFonts w:ascii="Verdana" w:hAnsi="Verdana" w:cs="Verdana"/>
      </w:rPr>
      <w:t xml:space="preserve"> AT</w:t>
    </w:r>
    <w:r w:rsidR="00E31460">
      <w:rPr>
        <w:rFonts w:ascii="Verdana" w:hAnsi="Verdana" w:cs="Verdana"/>
      </w:rPr>
      <w:t>指令集</w:t>
    </w:r>
    <w:r w:rsidR="00E31460">
      <w:rPr>
        <w:rFonts w:ascii="Verdana" w:hAnsi="Verdana" w:cs="Verdana"/>
      </w:rPr>
      <w:t>_</w:t>
    </w:r>
    <w:r w:rsidR="005127F6">
      <w:rPr>
        <w:rFonts w:ascii="Verdana" w:hAnsi="Verdana" w:cs="Verdana"/>
      </w:rPr>
      <w:t>V2.2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E3146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D5" w:rsidRDefault="001F10D5">
      <w:r>
        <w:separator/>
      </w:r>
    </w:p>
  </w:footnote>
  <w:footnote w:type="continuationSeparator" w:id="0">
    <w:p w:rsidR="001F10D5" w:rsidRDefault="001F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56" w:rsidRPr="007F7880" w:rsidRDefault="00C47856" w:rsidP="00C47856">
    <w:pPr>
      <w:pStyle w:val="af2"/>
      <w:jc w:val="right"/>
      <w:rPr>
        <w:color w:val="4472C4"/>
      </w:rPr>
    </w:pPr>
    <w:r>
      <w:rPr>
        <w:noProof/>
        <w:color w:val="4472C4"/>
      </w:rPr>
      <w:drawing>
        <wp:inline distT="0" distB="0" distL="0" distR="0">
          <wp:extent cx="1533525" cy="409575"/>
          <wp:effectExtent l="19050" t="0" r="9525" b="0"/>
          <wp:docPr id="6" name="图片 4" descr="微信图片_20170427174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微信图片_201704271744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31460" w:rsidRDefault="00E31460">
    <w:pPr>
      <w:pStyle w:val="af2"/>
      <w:pBdr>
        <w:bottom w:val="none" w:sz="0" w:space="0" w:color="auto"/>
      </w:pBdr>
      <w:ind w:firstLineChars="50" w:firstLine="90"/>
      <w:jc w:val="both"/>
      <w:rPr>
        <w:rFonts w:ascii="华文中宋" w:eastAsia="华文中宋" w:hAnsi="华文中宋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E31460">
    <w:pPr>
      <w:pStyle w:val="af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56" w:rsidRPr="007F7880" w:rsidRDefault="00C47856" w:rsidP="00C47856">
    <w:pPr>
      <w:pStyle w:val="af2"/>
      <w:jc w:val="right"/>
      <w:rPr>
        <w:color w:val="4472C4"/>
      </w:rPr>
    </w:pPr>
    <w:r>
      <w:rPr>
        <w:noProof/>
        <w:color w:val="4472C4"/>
      </w:rPr>
      <w:drawing>
        <wp:inline distT="0" distB="0" distL="0" distR="0">
          <wp:extent cx="1533525" cy="409575"/>
          <wp:effectExtent l="19050" t="0" r="9525" b="0"/>
          <wp:docPr id="5" name="图片 4" descr="微信图片_20170427174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微信图片_201704271744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31460" w:rsidRDefault="00E31460">
    <w:pPr>
      <w:pStyle w:val="af2"/>
      <w:pBdr>
        <w:bottom w:val="none" w:sz="0" w:space="0" w:color="auto"/>
      </w:pBdr>
      <w:ind w:firstLineChars="50" w:firstLine="90"/>
      <w:jc w:val="both"/>
      <w:rPr>
        <w:rFonts w:ascii="华文中宋" w:eastAsia="华文中宋" w:hAnsi="华文中宋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460" w:rsidRDefault="00E31460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  <w:sz w:val="32"/>
        <w:szCs w:val="32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3574D2F"/>
    <w:multiLevelType w:val="multilevel"/>
    <w:tmpl w:val="66EAA310"/>
    <w:lvl w:ilvl="0">
      <w:start w:val="9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ascii="Verdana" w:hint="default"/>
      </w:rPr>
    </w:lvl>
    <w:lvl w:ilvl="1">
      <w:start w:val="1"/>
      <w:numFmt w:val="decimal"/>
      <w:lvlText w:val="23.%2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Verdana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Verdana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Verdan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ascii="Verdana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ascii="Verdana" w:hint="default"/>
      </w:rPr>
    </w:lvl>
  </w:abstractNum>
  <w:abstractNum w:abstractNumId="2">
    <w:nsid w:val="04BC4398"/>
    <w:multiLevelType w:val="multilevel"/>
    <w:tmpl w:val="04BC4398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>
    <w:nsid w:val="078E0150"/>
    <w:multiLevelType w:val="multilevel"/>
    <w:tmpl w:val="078E0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hAnsi="宋体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hAnsi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hAnsi="宋体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hAnsi="宋体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hAnsi="宋体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0"/>
      </w:pPr>
      <w:rPr>
        <w:rFonts w:hAnsi="宋体" w:hint="default"/>
      </w:rPr>
    </w:lvl>
  </w:abstractNum>
  <w:abstractNum w:abstractNumId="4">
    <w:nsid w:val="11325612"/>
    <w:multiLevelType w:val="multilevel"/>
    <w:tmpl w:val="1132561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26031"/>
    <w:multiLevelType w:val="multilevel"/>
    <w:tmpl w:val="1222603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6">
    <w:nsid w:val="18DE2AAE"/>
    <w:multiLevelType w:val="multilevel"/>
    <w:tmpl w:val="18DE2AA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BDB4F9B"/>
    <w:multiLevelType w:val="multilevel"/>
    <w:tmpl w:val="1BDB4F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8D58B3"/>
    <w:multiLevelType w:val="multilevel"/>
    <w:tmpl w:val="1D8D58B3"/>
    <w:lvl w:ilvl="0">
      <w:start w:val="1"/>
      <w:numFmt w:val="decimal"/>
      <w:lvlText w:val="13.%1."/>
      <w:lvlJc w:val="left"/>
      <w:pPr>
        <w:ind w:left="420" w:hanging="42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F47966"/>
    <w:multiLevelType w:val="multilevel"/>
    <w:tmpl w:val="20F47966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0">
    <w:nsid w:val="233030A8"/>
    <w:multiLevelType w:val="multilevel"/>
    <w:tmpl w:val="233030A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48961E0"/>
    <w:multiLevelType w:val="multilevel"/>
    <w:tmpl w:val="248961E0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  <w:sz w:val="32"/>
        <w:szCs w:val="32"/>
      </w:r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>
    <w:nsid w:val="32842A73"/>
    <w:multiLevelType w:val="multilevel"/>
    <w:tmpl w:val="32842A73"/>
    <w:lvl w:ilvl="0">
      <w:start w:val="1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720" w:hanging="720"/>
      </w:pPr>
      <w:rPr>
        <w:rFonts w:ascii="Verdana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40D44692"/>
    <w:multiLevelType w:val="multilevel"/>
    <w:tmpl w:val="40D44692"/>
    <w:lvl w:ilvl="0">
      <w:start w:val="1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  <w:sz w:val="32"/>
        <w:szCs w:val="32"/>
      </w:r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4">
    <w:nsid w:val="41884FAD"/>
    <w:multiLevelType w:val="multilevel"/>
    <w:tmpl w:val="41884FAD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>
    <w:nsid w:val="43264B78"/>
    <w:multiLevelType w:val="multilevel"/>
    <w:tmpl w:val="43264B7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3833A76"/>
    <w:multiLevelType w:val="multilevel"/>
    <w:tmpl w:val="43833A76"/>
    <w:lvl w:ilvl="0">
      <w:start w:val="1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12.%2."/>
      <w:lvlJc w:val="left"/>
      <w:pPr>
        <w:ind w:left="720" w:hanging="720"/>
      </w:pPr>
      <w:rPr>
        <w:rFonts w:ascii="Verdana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8E06C1A"/>
    <w:multiLevelType w:val="multilevel"/>
    <w:tmpl w:val="48E06C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8E7408E"/>
    <w:multiLevelType w:val="multilevel"/>
    <w:tmpl w:val="58E7408E"/>
    <w:lvl w:ilvl="0">
      <w:start w:val="9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ascii="Verdana"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720"/>
      </w:pPr>
      <w:rPr>
        <w:rFonts w:ascii="Verdana" w:eastAsia="宋体" w:hAnsi="Verdana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Verdana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Verdana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Verdan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ascii="Verdana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ascii="Verdana" w:hint="default"/>
      </w:rPr>
    </w:lvl>
  </w:abstractNum>
  <w:abstractNum w:abstractNumId="19">
    <w:nsid w:val="5FF32C06"/>
    <w:multiLevelType w:val="multilevel"/>
    <w:tmpl w:val="5FF32C06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0A183F"/>
    <w:multiLevelType w:val="multilevel"/>
    <w:tmpl w:val="610A183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45E4955"/>
    <w:multiLevelType w:val="multilevel"/>
    <w:tmpl w:val="645E49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97159D7"/>
    <w:multiLevelType w:val="multilevel"/>
    <w:tmpl w:val="697159D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0"/>
        <w:u w:val="none"/>
        <w:shd w:val="clear" w:color="auto" w:fil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A494196"/>
    <w:multiLevelType w:val="multilevel"/>
    <w:tmpl w:val="6A4941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992991"/>
    <w:multiLevelType w:val="multilevel"/>
    <w:tmpl w:val="6B992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9D443B"/>
    <w:multiLevelType w:val="multilevel"/>
    <w:tmpl w:val="6B9D443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00E1841"/>
    <w:multiLevelType w:val="multilevel"/>
    <w:tmpl w:val="700E1841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7">
    <w:nsid w:val="70525A2A"/>
    <w:multiLevelType w:val="multilevel"/>
    <w:tmpl w:val="70525A2A"/>
    <w:lvl w:ilvl="0">
      <w:start w:val="1"/>
      <w:numFmt w:val="decimal"/>
      <w:lvlText w:val="10.%1."/>
      <w:lvlJc w:val="left"/>
      <w:pPr>
        <w:ind w:left="420" w:hanging="42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F21FFB"/>
    <w:multiLevelType w:val="multilevel"/>
    <w:tmpl w:val="75F21FF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29">
    <w:nsid w:val="78BF13A5"/>
    <w:multiLevelType w:val="multilevel"/>
    <w:tmpl w:val="78BF13A5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383A6A"/>
    <w:multiLevelType w:val="multilevel"/>
    <w:tmpl w:val="79383A6A"/>
    <w:lvl w:ilvl="0">
      <w:start w:val="1"/>
      <w:numFmt w:val="decimal"/>
      <w:lvlText w:val="14.%1."/>
      <w:lvlJc w:val="left"/>
      <w:pPr>
        <w:ind w:left="420" w:hanging="42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3F6406"/>
    <w:multiLevelType w:val="multilevel"/>
    <w:tmpl w:val="7F3F6406"/>
    <w:lvl w:ilvl="0">
      <w:start w:val="9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ascii="Verdana"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Verdana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Verdana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Verdana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Verdan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ascii="Verdana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ascii="Verdana" w:hint="default"/>
      </w:r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21"/>
  </w:num>
  <w:num w:numId="5">
    <w:abstractNumId w:val="10"/>
  </w:num>
  <w:num w:numId="6">
    <w:abstractNumId w:val="14"/>
  </w:num>
  <w:num w:numId="7">
    <w:abstractNumId w:val="9"/>
  </w:num>
  <w:num w:numId="8">
    <w:abstractNumId w:val="5"/>
  </w:num>
  <w:num w:numId="9">
    <w:abstractNumId w:val="6"/>
  </w:num>
  <w:num w:numId="10">
    <w:abstractNumId w:val="15"/>
  </w:num>
  <w:num w:numId="11">
    <w:abstractNumId w:val="3"/>
  </w:num>
  <w:num w:numId="12">
    <w:abstractNumId w:val="28"/>
  </w:num>
  <w:num w:numId="13">
    <w:abstractNumId w:val="20"/>
  </w:num>
  <w:num w:numId="14">
    <w:abstractNumId w:val="4"/>
  </w:num>
  <w:num w:numId="15">
    <w:abstractNumId w:val="7"/>
  </w:num>
  <w:num w:numId="16">
    <w:abstractNumId w:val="24"/>
  </w:num>
  <w:num w:numId="17">
    <w:abstractNumId w:val="29"/>
  </w:num>
  <w:num w:numId="18">
    <w:abstractNumId w:val="19"/>
  </w:num>
  <w:num w:numId="19">
    <w:abstractNumId w:val="17"/>
  </w:num>
  <w:num w:numId="20">
    <w:abstractNumId w:val="23"/>
  </w:num>
  <w:num w:numId="21">
    <w:abstractNumId w:val="2"/>
  </w:num>
  <w:num w:numId="22">
    <w:abstractNumId w:val="31"/>
  </w:num>
  <w:num w:numId="23">
    <w:abstractNumId w:val="25"/>
  </w:num>
  <w:num w:numId="24">
    <w:abstractNumId w:val="18"/>
  </w:num>
  <w:num w:numId="25">
    <w:abstractNumId w:val="11"/>
  </w:num>
  <w:num w:numId="26">
    <w:abstractNumId w:val="27"/>
  </w:num>
  <w:num w:numId="27">
    <w:abstractNumId w:val="12"/>
  </w:num>
  <w:num w:numId="28">
    <w:abstractNumId w:val="16"/>
  </w:num>
  <w:num w:numId="29">
    <w:abstractNumId w:val="8"/>
  </w:num>
  <w:num w:numId="30">
    <w:abstractNumId w:val="13"/>
  </w:num>
  <w:num w:numId="31">
    <w:abstractNumId w:val="30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C37432"/>
    <w:rsid w:val="00001E1D"/>
    <w:rsid w:val="00002EAA"/>
    <w:rsid w:val="0000460F"/>
    <w:rsid w:val="00010C48"/>
    <w:rsid w:val="00020193"/>
    <w:rsid w:val="00031377"/>
    <w:rsid w:val="00041F13"/>
    <w:rsid w:val="0004283A"/>
    <w:rsid w:val="000550F2"/>
    <w:rsid w:val="00063196"/>
    <w:rsid w:val="00092517"/>
    <w:rsid w:val="00092928"/>
    <w:rsid w:val="00094F87"/>
    <w:rsid w:val="000A25F3"/>
    <w:rsid w:val="000A6F36"/>
    <w:rsid w:val="000A7A6D"/>
    <w:rsid w:val="000B2427"/>
    <w:rsid w:val="000C334D"/>
    <w:rsid w:val="000C3BD8"/>
    <w:rsid w:val="000C3FDE"/>
    <w:rsid w:val="000C67AC"/>
    <w:rsid w:val="000C6C77"/>
    <w:rsid w:val="000E0C61"/>
    <w:rsid w:val="000E6AC5"/>
    <w:rsid w:val="000F427A"/>
    <w:rsid w:val="000F4CCC"/>
    <w:rsid w:val="000F77CD"/>
    <w:rsid w:val="000F7801"/>
    <w:rsid w:val="00100DC0"/>
    <w:rsid w:val="00102BDE"/>
    <w:rsid w:val="00103BCC"/>
    <w:rsid w:val="00103C9B"/>
    <w:rsid w:val="0010644B"/>
    <w:rsid w:val="00107EB7"/>
    <w:rsid w:val="0011331D"/>
    <w:rsid w:val="001212C0"/>
    <w:rsid w:val="001215EB"/>
    <w:rsid w:val="001224D6"/>
    <w:rsid w:val="00127586"/>
    <w:rsid w:val="00133094"/>
    <w:rsid w:val="00133ED5"/>
    <w:rsid w:val="00141CE7"/>
    <w:rsid w:val="001462DE"/>
    <w:rsid w:val="001470E6"/>
    <w:rsid w:val="001602F6"/>
    <w:rsid w:val="00161410"/>
    <w:rsid w:val="00166A71"/>
    <w:rsid w:val="0016755F"/>
    <w:rsid w:val="00173350"/>
    <w:rsid w:val="0018181F"/>
    <w:rsid w:val="001C2EED"/>
    <w:rsid w:val="001D10FD"/>
    <w:rsid w:val="001D1121"/>
    <w:rsid w:val="001D7561"/>
    <w:rsid w:val="001E0974"/>
    <w:rsid w:val="001F0594"/>
    <w:rsid w:val="001F10D5"/>
    <w:rsid w:val="00200622"/>
    <w:rsid w:val="00201522"/>
    <w:rsid w:val="00201DEA"/>
    <w:rsid w:val="00221F16"/>
    <w:rsid w:val="00244483"/>
    <w:rsid w:val="00251B2A"/>
    <w:rsid w:val="0026036A"/>
    <w:rsid w:val="00263EB5"/>
    <w:rsid w:val="00267DE6"/>
    <w:rsid w:val="002757AE"/>
    <w:rsid w:val="002765C2"/>
    <w:rsid w:val="00277F89"/>
    <w:rsid w:val="00282CC8"/>
    <w:rsid w:val="0028599F"/>
    <w:rsid w:val="00295E45"/>
    <w:rsid w:val="00297E25"/>
    <w:rsid w:val="002A5191"/>
    <w:rsid w:val="002A5280"/>
    <w:rsid w:val="002A59CD"/>
    <w:rsid w:val="002A6551"/>
    <w:rsid w:val="002B0AB9"/>
    <w:rsid w:val="002B13FC"/>
    <w:rsid w:val="002B771C"/>
    <w:rsid w:val="002C66B6"/>
    <w:rsid w:val="002D2A70"/>
    <w:rsid w:val="002E429A"/>
    <w:rsid w:val="002F216A"/>
    <w:rsid w:val="002F288F"/>
    <w:rsid w:val="00305065"/>
    <w:rsid w:val="00306F1B"/>
    <w:rsid w:val="003147EB"/>
    <w:rsid w:val="00315519"/>
    <w:rsid w:val="00315BF4"/>
    <w:rsid w:val="003173F3"/>
    <w:rsid w:val="0031740A"/>
    <w:rsid w:val="003305E2"/>
    <w:rsid w:val="00343B51"/>
    <w:rsid w:val="003541F6"/>
    <w:rsid w:val="00362B0D"/>
    <w:rsid w:val="00370E2E"/>
    <w:rsid w:val="003745A3"/>
    <w:rsid w:val="00376AF4"/>
    <w:rsid w:val="00387AFA"/>
    <w:rsid w:val="003954C2"/>
    <w:rsid w:val="00395A63"/>
    <w:rsid w:val="0039605D"/>
    <w:rsid w:val="003A3750"/>
    <w:rsid w:val="003A4FA3"/>
    <w:rsid w:val="003A5AE2"/>
    <w:rsid w:val="003B003A"/>
    <w:rsid w:val="003B0BED"/>
    <w:rsid w:val="003B511E"/>
    <w:rsid w:val="003D2212"/>
    <w:rsid w:val="003D33D8"/>
    <w:rsid w:val="003D4ACC"/>
    <w:rsid w:val="003E082D"/>
    <w:rsid w:val="003E113E"/>
    <w:rsid w:val="0041792E"/>
    <w:rsid w:val="00420AB3"/>
    <w:rsid w:val="004220C0"/>
    <w:rsid w:val="00424960"/>
    <w:rsid w:val="00427A7E"/>
    <w:rsid w:val="004421B9"/>
    <w:rsid w:val="00450C49"/>
    <w:rsid w:val="004533F4"/>
    <w:rsid w:val="00456B8A"/>
    <w:rsid w:val="00456C60"/>
    <w:rsid w:val="00460B10"/>
    <w:rsid w:val="00460C0E"/>
    <w:rsid w:val="00462B3F"/>
    <w:rsid w:val="00466FAF"/>
    <w:rsid w:val="0047341E"/>
    <w:rsid w:val="00473D15"/>
    <w:rsid w:val="004800D2"/>
    <w:rsid w:val="004816FF"/>
    <w:rsid w:val="00487474"/>
    <w:rsid w:val="00487774"/>
    <w:rsid w:val="00487FDF"/>
    <w:rsid w:val="00496E43"/>
    <w:rsid w:val="004979D5"/>
    <w:rsid w:val="00497F9C"/>
    <w:rsid w:val="004A70EB"/>
    <w:rsid w:val="004B0038"/>
    <w:rsid w:val="004B66C1"/>
    <w:rsid w:val="004B7408"/>
    <w:rsid w:val="004C4F26"/>
    <w:rsid w:val="004C51AE"/>
    <w:rsid w:val="004C6008"/>
    <w:rsid w:val="004C63D4"/>
    <w:rsid w:val="004C7F36"/>
    <w:rsid w:val="004E0CC7"/>
    <w:rsid w:val="004E7ED5"/>
    <w:rsid w:val="004F2581"/>
    <w:rsid w:val="004F2A1E"/>
    <w:rsid w:val="004F3265"/>
    <w:rsid w:val="004F4389"/>
    <w:rsid w:val="004F76A1"/>
    <w:rsid w:val="004F790D"/>
    <w:rsid w:val="00501103"/>
    <w:rsid w:val="005016D6"/>
    <w:rsid w:val="00504AB6"/>
    <w:rsid w:val="00504D76"/>
    <w:rsid w:val="0050743F"/>
    <w:rsid w:val="005114C4"/>
    <w:rsid w:val="005127F6"/>
    <w:rsid w:val="005160E8"/>
    <w:rsid w:val="00516A7E"/>
    <w:rsid w:val="0052417B"/>
    <w:rsid w:val="005337CB"/>
    <w:rsid w:val="005340F0"/>
    <w:rsid w:val="005410B8"/>
    <w:rsid w:val="00545B5B"/>
    <w:rsid w:val="00560F7C"/>
    <w:rsid w:val="00564603"/>
    <w:rsid w:val="00564704"/>
    <w:rsid w:val="00571DBC"/>
    <w:rsid w:val="0057345F"/>
    <w:rsid w:val="0058284D"/>
    <w:rsid w:val="00583566"/>
    <w:rsid w:val="00584DDF"/>
    <w:rsid w:val="005909CC"/>
    <w:rsid w:val="005A2338"/>
    <w:rsid w:val="005A30D0"/>
    <w:rsid w:val="005A71AE"/>
    <w:rsid w:val="005B04C8"/>
    <w:rsid w:val="005B4BCD"/>
    <w:rsid w:val="005B55D2"/>
    <w:rsid w:val="005B780D"/>
    <w:rsid w:val="005C18DF"/>
    <w:rsid w:val="005C2AD0"/>
    <w:rsid w:val="005C4B92"/>
    <w:rsid w:val="005D304A"/>
    <w:rsid w:val="005D5581"/>
    <w:rsid w:val="005E0FC1"/>
    <w:rsid w:val="005E3BF1"/>
    <w:rsid w:val="005E6E70"/>
    <w:rsid w:val="005F1349"/>
    <w:rsid w:val="005F4F38"/>
    <w:rsid w:val="00603158"/>
    <w:rsid w:val="006126AB"/>
    <w:rsid w:val="0061718E"/>
    <w:rsid w:val="0062125C"/>
    <w:rsid w:val="00621D93"/>
    <w:rsid w:val="00630BBF"/>
    <w:rsid w:val="00646663"/>
    <w:rsid w:val="006618C8"/>
    <w:rsid w:val="00663A00"/>
    <w:rsid w:val="00667304"/>
    <w:rsid w:val="00676EFD"/>
    <w:rsid w:val="0067724E"/>
    <w:rsid w:val="006818E9"/>
    <w:rsid w:val="00683591"/>
    <w:rsid w:val="0068799E"/>
    <w:rsid w:val="006904D2"/>
    <w:rsid w:val="006A1806"/>
    <w:rsid w:val="006A1BC9"/>
    <w:rsid w:val="006B5078"/>
    <w:rsid w:val="006B6456"/>
    <w:rsid w:val="006B7421"/>
    <w:rsid w:val="006B7DA8"/>
    <w:rsid w:val="006C6D86"/>
    <w:rsid w:val="006D05A6"/>
    <w:rsid w:val="006D69A9"/>
    <w:rsid w:val="006E0161"/>
    <w:rsid w:val="006E1B15"/>
    <w:rsid w:val="006E3EB0"/>
    <w:rsid w:val="006F0AC1"/>
    <w:rsid w:val="006F6120"/>
    <w:rsid w:val="006F672C"/>
    <w:rsid w:val="00701691"/>
    <w:rsid w:val="00702E8F"/>
    <w:rsid w:val="007177B6"/>
    <w:rsid w:val="007270CB"/>
    <w:rsid w:val="00727C30"/>
    <w:rsid w:val="00732DF2"/>
    <w:rsid w:val="00734D75"/>
    <w:rsid w:val="007444AE"/>
    <w:rsid w:val="00744D01"/>
    <w:rsid w:val="00744E4B"/>
    <w:rsid w:val="007544F6"/>
    <w:rsid w:val="00756012"/>
    <w:rsid w:val="00760618"/>
    <w:rsid w:val="00763047"/>
    <w:rsid w:val="007634A4"/>
    <w:rsid w:val="00765FDC"/>
    <w:rsid w:val="00766051"/>
    <w:rsid w:val="00767969"/>
    <w:rsid w:val="00776B14"/>
    <w:rsid w:val="00781D58"/>
    <w:rsid w:val="00791567"/>
    <w:rsid w:val="00795BBC"/>
    <w:rsid w:val="0079781C"/>
    <w:rsid w:val="007A0616"/>
    <w:rsid w:val="007A7396"/>
    <w:rsid w:val="007A7806"/>
    <w:rsid w:val="007B61CB"/>
    <w:rsid w:val="007C15D7"/>
    <w:rsid w:val="007C422C"/>
    <w:rsid w:val="007C5179"/>
    <w:rsid w:val="007D6B39"/>
    <w:rsid w:val="007E31A0"/>
    <w:rsid w:val="007E37A6"/>
    <w:rsid w:val="007F0B90"/>
    <w:rsid w:val="007F63A7"/>
    <w:rsid w:val="008037BA"/>
    <w:rsid w:val="008123E3"/>
    <w:rsid w:val="00812D7A"/>
    <w:rsid w:val="00816CD4"/>
    <w:rsid w:val="008207F9"/>
    <w:rsid w:val="00821904"/>
    <w:rsid w:val="00823BB1"/>
    <w:rsid w:val="00830E79"/>
    <w:rsid w:val="00830F0A"/>
    <w:rsid w:val="00832689"/>
    <w:rsid w:val="00834FEF"/>
    <w:rsid w:val="0084181A"/>
    <w:rsid w:val="0086305C"/>
    <w:rsid w:val="00871AA3"/>
    <w:rsid w:val="008801A4"/>
    <w:rsid w:val="00882D1F"/>
    <w:rsid w:val="00885752"/>
    <w:rsid w:val="00894F17"/>
    <w:rsid w:val="008963B8"/>
    <w:rsid w:val="008967BC"/>
    <w:rsid w:val="008A092F"/>
    <w:rsid w:val="008A18E1"/>
    <w:rsid w:val="008A4B08"/>
    <w:rsid w:val="008B0407"/>
    <w:rsid w:val="008B1990"/>
    <w:rsid w:val="008C301B"/>
    <w:rsid w:val="008C40B2"/>
    <w:rsid w:val="008D7AC7"/>
    <w:rsid w:val="008E49FB"/>
    <w:rsid w:val="008E5AEA"/>
    <w:rsid w:val="008F1B5B"/>
    <w:rsid w:val="008F364D"/>
    <w:rsid w:val="00912E18"/>
    <w:rsid w:val="00923A67"/>
    <w:rsid w:val="0092473F"/>
    <w:rsid w:val="009308C7"/>
    <w:rsid w:val="00936D7F"/>
    <w:rsid w:val="0094000C"/>
    <w:rsid w:val="00940BD2"/>
    <w:rsid w:val="009424E9"/>
    <w:rsid w:val="00943DFD"/>
    <w:rsid w:val="00944C2B"/>
    <w:rsid w:val="009457FB"/>
    <w:rsid w:val="009521B8"/>
    <w:rsid w:val="009566E1"/>
    <w:rsid w:val="00961111"/>
    <w:rsid w:val="00961986"/>
    <w:rsid w:val="00962DDB"/>
    <w:rsid w:val="00966EC5"/>
    <w:rsid w:val="009672F9"/>
    <w:rsid w:val="00973B94"/>
    <w:rsid w:val="00973CF5"/>
    <w:rsid w:val="009756C2"/>
    <w:rsid w:val="009768DD"/>
    <w:rsid w:val="009824AD"/>
    <w:rsid w:val="00982F9F"/>
    <w:rsid w:val="00985D35"/>
    <w:rsid w:val="009871F8"/>
    <w:rsid w:val="00994064"/>
    <w:rsid w:val="009B1239"/>
    <w:rsid w:val="009B2D14"/>
    <w:rsid w:val="009C0C3B"/>
    <w:rsid w:val="009C391F"/>
    <w:rsid w:val="009D5D23"/>
    <w:rsid w:val="009D70C6"/>
    <w:rsid w:val="009D7CFC"/>
    <w:rsid w:val="009E14BC"/>
    <w:rsid w:val="009E3719"/>
    <w:rsid w:val="009E4DBB"/>
    <w:rsid w:val="009F0140"/>
    <w:rsid w:val="009F0B3C"/>
    <w:rsid w:val="00A00D98"/>
    <w:rsid w:val="00A031A3"/>
    <w:rsid w:val="00A0784E"/>
    <w:rsid w:val="00A146D6"/>
    <w:rsid w:val="00A24346"/>
    <w:rsid w:val="00A313C5"/>
    <w:rsid w:val="00A33F11"/>
    <w:rsid w:val="00A34EFE"/>
    <w:rsid w:val="00A44281"/>
    <w:rsid w:val="00A446BF"/>
    <w:rsid w:val="00A56C67"/>
    <w:rsid w:val="00A6728F"/>
    <w:rsid w:val="00A676FA"/>
    <w:rsid w:val="00A67C5A"/>
    <w:rsid w:val="00A70533"/>
    <w:rsid w:val="00A8264E"/>
    <w:rsid w:val="00A82E54"/>
    <w:rsid w:val="00A83A6E"/>
    <w:rsid w:val="00A86201"/>
    <w:rsid w:val="00AA3C66"/>
    <w:rsid w:val="00AB5878"/>
    <w:rsid w:val="00AC7222"/>
    <w:rsid w:val="00AD65C8"/>
    <w:rsid w:val="00AE1548"/>
    <w:rsid w:val="00AE21C7"/>
    <w:rsid w:val="00AE4A76"/>
    <w:rsid w:val="00AF2944"/>
    <w:rsid w:val="00B057B9"/>
    <w:rsid w:val="00B06E59"/>
    <w:rsid w:val="00B13445"/>
    <w:rsid w:val="00B13FEE"/>
    <w:rsid w:val="00B142C1"/>
    <w:rsid w:val="00B21F18"/>
    <w:rsid w:val="00B23361"/>
    <w:rsid w:val="00B23C49"/>
    <w:rsid w:val="00B334C3"/>
    <w:rsid w:val="00B36CA2"/>
    <w:rsid w:val="00B51364"/>
    <w:rsid w:val="00B53294"/>
    <w:rsid w:val="00B55818"/>
    <w:rsid w:val="00B560D8"/>
    <w:rsid w:val="00B5743D"/>
    <w:rsid w:val="00B66AB0"/>
    <w:rsid w:val="00B740A7"/>
    <w:rsid w:val="00B8227D"/>
    <w:rsid w:val="00B93C16"/>
    <w:rsid w:val="00B952C7"/>
    <w:rsid w:val="00BB2F5F"/>
    <w:rsid w:val="00BB4A4C"/>
    <w:rsid w:val="00BB61EE"/>
    <w:rsid w:val="00BC3BD0"/>
    <w:rsid w:val="00BC649C"/>
    <w:rsid w:val="00BC76C9"/>
    <w:rsid w:val="00BD02CC"/>
    <w:rsid w:val="00BD200E"/>
    <w:rsid w:val="00BD249B"/>
    <w:rsid w:val="00BD2BC8"/>
    <w:rsid w:val="00BD2C62"/>
    <w:rsid w:val="00BE1DA3"/>
    <w:rsid w:val="00BE2113"/>
    <w:rsid w:val="00BE32F3"/>
    <w:rsid w:val="00BE443D"/>
    <w:rsid w:val="00C02C5F"/>
    <w:rsid w:val="00C06783"/>
    <w:rsid w:val="00C11C3D"/>
    <w:rsid w:val="00C13E2B"/>
    <w:rsid w:val="00C16E89"/>
    <w:rsid w:val="00C20F6E"/>
    <w:rsid w:val="00C2162C"/>
    <w:rsid w:val="00C37432"/>
    <w:rsid w:val="00C4023B"/>
    <w:rsid w:val="00C423F5"/>
    <w:rsid w:val="00C44494"/>
    <w:rsid w:val="00C47856"/>
    <w:rsid w:val="00C5018C"/>
    <w:rsid w:val="00C537D3"/>
    <w:rsid w:val="00C5562F"/>
    <w:rsid w:val="00C56FD2"/>
    <w:rsid w:val="00C605F6"/>
    <w:rsid w:val="00C73C31"/>
    <w:rsid w:val="00C866BC"/>
    <w:rsid w:val="00C932CB"/>
    <w:rsid w:val="00CA3313"/>
    <w:rsid w:val="00CA4A11"/>
    <w:rsid w:val="00CA5ED1"/>
    <w:rsid w:val="00CA6434"/>
    <w:rsid w:val="00CA7600"/>
    <w:rsid w:val="00CB1A43"/>
    <w:rsid w:val="00CB1B15"/>
    <w:rsid w:val="00CC1335"/>
    <w:rsid w:val="00CC2A9C"/>
    <w:rsid w:val="00CC5158"/>
    <w:rsid w:val="00CD075E"/>
    <w:rsid w:val="00CD700C"/>
    <w:rsid w:val="00CE01B1"/>
    <w:rsid w:val="00CE4AE8"/>
    <w:rsid w:val="00CF454D"/>
    <w:rsid w:val="00CF617B"/>
    <w:rsid w:val="00CF7936"/>
    <w:rsid w:val="00D10DB5"/>
    <w:rsid w:val="00D119EE"/>
    <w:rsid w:val="00D21B34"/>
    <w:rsid w:val="00D24BB4"/>
    <w:rsid w:val="00D2518F"/>
    <w:rsid w:val="00D26629"/>
    <w:rsid w:val="00D26E1D"/>
    <w:rsid w:val="00D30A4F"/>
    <w:rsid w:val="00D36113"/>
    <w:rsid w:val="00D36700"/>
    <w:rsid w:val="00D405D5"/>
    <w:rsid w:val="00D43A35"/>
    <w:rsid w:val="00D44409"/>
    <w:rsid w:val="00D475E3"/>
    <w:rsid w:val="00D62CDA"/>
    <w:rsid w:val="00D6406D"/>
    <w:rsid w:val="00D65853"/>
    <w:rsid w:val="00D72A5A"/>
    <w:rsid w:val="00D747EA"/>
    <w:rsid w:val="00D82DE0"/>
    <w:rsid w:val="00D84481"/>
    <w:rsid w:val="00D93B9E"/>
    <w:rsid w:val="00DA1784"/>
    <w:rsid w:val="00DA3E8F"/>
    <w:rsid w:val="00DB2A59"/>
    <w:rsid w:val="00DB46FE"/>
    <w:rsid w:val="00DB6C88"/>
    <w:rsid w:val="00DB7661"/>
    <w:rsid w:val="00DD1942"/>
    <w:rsid w:val="00DD37E5"/>
    <w:rsid w:val="00DD4535"/>
    <w:rsid w:val="00DD7120"/>
    <w:rsid w:val="00DE3060"/>
    <w:rsid w:val="00DE31E5"/>
    <w:rsid w:val="00DF18C0"/>
    <w:rsid w:val="00DF4F73"/>
    <w:rsid w:val="00DF62EF"/>
    <w:rsid w:val="00DF65C6"/>
    <w:rsid w:val="00E00712"/>
    <w:rsid w:val="00E04E5C"/>
    <w:rsid w:val="00E11C49"/>
    <w:rsid w:val="00E134C3"/>
    <w:rsid w:val="00E14985"/>
    <w:rsid w:val="00E2438C"/>
    <w:rsid w:val="00E244D0"/>
    <w:rsid w:val="00E31460"/>
    <w:rsid w:val="00E367D7"/>
    <w:rsid w:val="00E50648"/>
    <w:rsid w:val="00E52835"/>
    <w:rsid w:val="00E577FB"/>
    <w:rsid w:val="00E6161E"/>
    <w:rsid w:val="00E61AAA"/>
    <w:rsid w:val="00E62A10"/>
    <w:rsid w:val="00E70B56"/>
    <w:rsid w:val="00E70FFF"/>
    <w:rsid w:val="00E7288A"/>
    <w:rsid w:val="00E736E2"/>
    <w:rsid w:val="00E76589"/>
    <w:rsid w:val="00E776CA"/>
    <w:rsid w:val="00E81130"/>
    <w:rsid w:val="00E863C5"/>
    <w:rsid w:val="00E86569"/>
    <w:rsid w:val="00E87B52"/>
    <w:rsid w:val="00E9381C"/>
    <w:rsid w:val="00E9491D"/>
    <w:rsid w:val="00EA149B"/>
    <w:rsid w:val="00EA237E"/>
    <w:rsid w:val="00EA2495"/>
    <w:rsid w:val="00EA48EC"/>
    <w:rsid w:val="00EA7D7F"/>
    <w:rsid w:val="00EB0201"/>
    <w:rsid w:val="00EB491D"/>
    <w:rsid w:val="00EB72B3"/>
    <w:rsid w:val="00EC1541"/>
    <w:rsid w:val="00ED3F97"/>
    <w:rsid w:val="00ED6534"/>
    <w:rsid w:val="00ED77C9"/>
    <w:rsid w:val="00ED7C10"/>
    <w:rsid w:val="00EE4D10"/>
    <w:rsid w:val="00EE782E"/>
    <w:rsid w:val="00EF2FF2"/>
    <w:rsid w:val="00EF3B37"/>
    <w:rsid w:val="00EF688B"/>
    <w:rsid w:val="00F00836"/>
    <w:rsid w:val="00F01CE0"/>
    <w:rsid w:val="00F03638"/>
    <w:rsid w:val="00F14BAE"/>
    <w:rsid w:val="00F14E6C"/>
    <w:rsid w:val="00F1721F"/>
    <w:rsid w:val="00F2547F"/>
    <w:rsid w:val="00F2600E"/>
    <w:rsid w:val="00F40ADE"/>
    <w:rsid w:val="00F41B1E"/>
    <w:rsid w:val="00F61EB1"/>
    <w:rsid w:val="00F7030F"/>
    <w:rsid w:val="00F72E8E"/>
    <w:rsid w:val="00F842A2"/>
    <w:rsid w:val="00F91943"/>
    <w:rsid w:val="00FA051D"/>
    <w:rsid w:val="00FA0AF6"/>
    <w:rsid w:val="00FB145A"/>
    <w:rsid w:val="00FB44C9"/>
    <w:rsid w:val="00FC2B3F"/>
    <w:rsid w:val="00FD2E74"/>
    <w:rsid w:val="00FE301C"/>
    <w:rsid w:val="00FE3930"/>
    <w:rsid w:val="00FE7F2C"/>
    <w:rsid w:val="00FF249A"/>
    <w:rsid w:val="00FF5FB5"/>
    <w:rsid w:val="00FF6CF4"/>
    <w:rsid w:val="0120140D"/>
    <w:rsid w:val="019205FA"/>
    <w:rsid w:val="019570EB"/>
    <w:rsid w:val="019F0FE1"/>
    <w:rsid w:val="01A162BE"/>
    <w:rsid w:val="01B34AB5"/>
    <w:rsid w:val="01C94D84"/>
    <w:rsid w:val="041562B3"/>
    <w:rsid w:val="043C350D"/>
    <w:rsid w:val="047836FF"/>
    <w:rsid w:val="058C72B1"/>
    <w:rsid w:val="063D7EA7"/>
    <w:rsid w:val="066D66E9"/>
    <w:rsid w:val="07286F1F"/>
    <w:rsid w:val="080F3E5A"/>
    <w:rsid w:val="084A7CDF"/>
    <w:rsid w:val="08F55185"/>
    <w:rsid w:val="09194F3A"/>
    <w:rsid w:val="096B7089"/>
    <w:rsid w:val="098D140F"/>
    <w:rsid w:val="09C96299"/>
    <w:rsid w:val="09EC6B97"/>
    <w:rsid w:val="0A331547"/>
    <w:rsid w:val="0B510F3F"/>
    <w:rsid w:val="0B7368A3"/>
    <w:rsid w:val="0B87076B"/>
    <w:rsid w:val="0B9D4270"/>
    <w:rsid w:val="0BBC76EF"/>
    <w:rsid w:val="0C35549D"/>
    <w:rsid w:val="0C727F0D"/>
    <w:rsid w:val="0C842C18"/>
    <w:rsid w:val="0CBB410F"/>
    <w:rsid w:val="0D9B6534"/>
    <w:rsid w:val="0E1B1898"/>
    <w:rsid w:val="0EA65021"/>
    <w:rsid w:val="0ECE7ED3"/>
    <w:rsid w:val="0EF60715"/>
    <w:rsid w:val="0F0C2CED"/>
    <w:rsid w:val="0F19488B"/>
    <w:rsid w:val="0FF76DF0"/>
    <w:rsid w:val="10633314"/>
    <w:rsid w:val="10791C20"/>
    <w:rsid w:val="10830A2E"/>
    <w:rsid w:val="10934A74"/>
    <w:rsid w:val="10AE45D8"/>
    <w:rsid w:val="129A6F7E"/>
    <w:rsid w:val="1315412C"/>
    <w:rsid w:val="13CA72DC"/>
    <w:rsid w:val="142F5DF5"/>
    <w:rsid w:val="144A2D1A"/>
    <w:rsid w:val="14B90482"/>
    <w:rsid w:val="152D192B"/>
    <w:rsid w:val="159D2C7A"/>
    <w:rsid w:val="15C70A32"/>
    <w:rsid w:val="15D87C92"/>
    <w:rsid w:val="16260A0C"/>
    <w:rsid w:val="162B2D93"/>
    <w:rsid w:val="16841070"/>
    <w:rsid w:val="16C84822"/>
    <w:rsid w:val="16E2751D"/>
    <w:rsid w:val="170F2F54"/>
    <w:rsid w:val="173739DB"/>
    <w:rsid w:val="17424C62"/>
    <w:rsid w:val="174C7679"/>
    <w:rsid w:val="17A40682"/>
    <w:rsid w:val="18257A27"/>
    <w:rsid w:val="18BD0978"/>
    <w:rsid w:val="194827BF"/>
    <w:rsid w:val="1A4F6BCA"/>
    <w:rsid w:val="1A51403A"/>
    <w:rsid w:val="1AF27734"/>
    <w:rsid w:val="1B2F1A3A"/>
    <w:rsid w:val="1B3E23CD"/>
    <w:rsid w:val="1B92067C"/>
    <w:rsid w:val="1B9C70B0"/>
    <w:rsid w:val="1CB0624A"/>
    <w:rsid w:val="1D8F2162"/>
    <w:rsid w:val="1D9C4A0F"/>
    <w:rsid w:val="1E122F8B"/>
    <w:rsid w:val="1EB03E87"/>
    <w:rsid w:val="1F9A4B31"/>
    <w:rsid w:val="203D080E"/>
    <w:rsid w:val="20541A63"/>
    <w:rsid w:val="20562952"/>
    <w:rsid w:val="20727443"/>
    <w:rsid w:val="20877D69"/>
    <w:rsid w:val="211C7A00"/>
    <w:rsid w:val="22006E9F"/>
    <w:rsid w:val="22981C0D"/>
    <w:rsid w:val="23293F53"/>
    <w:rsid w:val="23657EF0"/>
    <w:rsid w:val="23E84BE8"/>
    <w:rsid w:val="23EE3634"/>
    <w:rsid w:val="23FA2AD0"/>
    <w:rsid w:val="24380E79"/>
    <w:rsid w:val="25651DAE"/>
    <w:rsid w:val="257C542C"/>
    <w:rsid w:val="25D32A17"/>
    <w:rsid w:val="26B756CA"/>
    <w:rsid w:val="26F83647"/>
    <w:rsid w:val="27DA0C92"/>
    <w:rsid w:val="2843717B"/>
    <w:rsid w:val="28E31BFE"/>
    <w:rsid w:val="29637F86"/>
    <w:rsid w:val="2A3979D9"/>
    <w:rsid w:val="2A8D49EA"/>
    <w:rsid w:val="2AF9307C"/>
    <w:rsid w:val="2BD0243F"/>
    <w:rsid w:val="2BF16E1F"/>
    <w:rsid w:val="2C3F2741"/>
    <w:rsid w:val="2D140DD0"/>
    <w:rsid w:val="2D2B0214"/>
    <w:rsid w:val="2E334DEC"/>
    <w:rsid w:val="2ECB5E6A"/>
    <w:rsid w:val="2F661AFD"/>
    <w:rsid w:val="2FA069FF"/>
    <w:rsid w:val="2FD4061C"/>
    <w:rsid w:val="304E764B"/>
    <w:rsid w:val="3090051F"/>
    <w:rsid w:val="30F90384"/>
    <w:rsid w:val="312B62A5"/>
    <w:rsid w:val="31E646A5"/>
    <w:rsid w:val="32737E6C"/>
    <w:rsid w:val="327821F5"/>
    <w:rsid w:val="346171F6"/>
    <w:rsid w:val="34B36AC8"/>
    <w:rsid w:val="35AE31F4"/>
    <w:rsid w:val="35CE4D97"/>
    <w:rsid w:val="35DC58F1"/>
    <w:rsid w:val="36267149"/>
    <w:rsid w:val="36B20EE2"/>
    <w:rsid w:val="373E47A8"/>
    <w:rsid w:val="377D2B17"/>
    <w:rsid w:val="37BD315F"/>
    <w:rsid w:val="37C21C09"/>
    <w:rsid w:val="38316975"/>
    <w:rsid w:val="395D4D1E"/>
    <w:rsid w:val="39B31B23"/>
    <w:rsid w:val="3A396B3E"/>
    <w:rsid w:val="3A8F7860"/>
    <w:rsid w:val="3B1226FD"/>
    <w:rsid w:val="3BD03D04"/>
    <w:rsid w:val="3BD440AA"/>
    <w:rsid w:val="3C1B0A2A"/>
    <w:rsid w:val="3C271629"/>
    <w:rsid w:val="3C961944"/>
    <w:rsid w:val="3DB477B7"/>
    <w:rsid w:val="3DC82867"/>
    <w:rsid w:val="3DD13B56"/>
    <w:rsid w:val="3E081802"/>
    <w:rsid w:val="3E150C1F"/>
    <w:rsid w:val="3E490501"/>
    <w:rsid w:val="3EC5555A"/>
    <w:rsid w:val="3EED7541"/>
    <w:rsid w:val="3F152D0C"/>
    <w:rsid w:val="3F1E32D5"/>
    <w:rsid w:val="3FAB03E6"/>
    <w:rsid w:val="3FC06B84"/>
    <w:rsid w:val="40007E46"/>
    <w:rsid w:val="40275F4B"/>
    <w:rsid w:val="40682FBB"/>
    <w:rsid w:val="40D92BD1"/>
    <w:rsid w:val="40E35F4A"/>
    <w:rsid w:val="410F1118"/>
    <w:rsid w:val="41DB384F"/>
    <w:rsid w:val="420B5553"/>
    <w:rsid w:val="42455F5B"/>
    <w:rsid w:val="42696E67"/>
    <w:rsid w:val="427B2D6A"/>
    <w:rsid w:val="42C40B5D"/>
    <w:rsid w:val="438F5A30"/>
    <w:rsid w:val="44564A34"/>
    <w:rsid w:val="448A5F80"/>
    <w:rsid w:val="44A97BC6"/>
    <w:rsid w:val="45083226"/>
    <w:rsid w:val="45E01AAD"/>
    <w:rsid w:val="45FF3FCD"/>
    <w:rsid w:val="462B0F71"/>
    <w:rsid w:val="46B44450"/>
    <w:rsid w:val="47B3348E"/>
    <w:rsid w:val="47BD5D6D"/>
    <w:rsid w:val="4840575B"/>
    <w:rsid w:val="484F3A45"/>
    <w:rsid w:val="48BF3438"/>
    <w:rsid w:val="48D034AB"/>
    <w:rsid w:val="48D7099D"/>
    <w:rsid w:val="492C49C4"/>
    <w:rsid w:val="494746D0"/>
    <w:rsid w:val="49DC3B2E"/>
    <w:rsid w:val="4A1A3046"/>
    <w:rsid w:val="4A9B7DD0"/>
    <w:rsid w:val="4A9C449B"/>
    <w:rsid w:val="4AFD33E4"/>
    <w:rsid w:val="4B7861B4"/>
    <w:rsid w:val="4B8109A3"/>
    <w:rsid w:val="4B8A5525"/>
    <w:rsid w:val="4BA71BEB"/>
    <w:rsid w:val="4C73344E"/>
    <w:rsid w:val="4D054140"/>
    <w:rsid w:val="4DFE0AE1"/>
    <w:rsid w:val="4E4B6815"/>
    <w:rsid w:val="4EC96089"/>
    <w:rsid w:val="4FAE7DA2"/>
    <w:rsid w:val="502C5E31"/>
    <w:rsid w:val="50807978"/>
    <w:rsid w:val="50B81C64"/>
    <w:rsid w:val="50BE7619"/>
    <w:rsid w:val="512D14F3"/>
    <w:rsid w:val="51B3584B"/>
    <w:rsid w:val="51CF6122"/>
    <w:rsid w:val="51D66672"/>
    <w:rsid w:val="51EB5180"/>
    <w:rsid w:val="52282C01"/>
    <w:rsid w:val="523508E3"/>
    <w:rsid w:val="52901212"/>
    <w:rsid w:val="52FC55EB"/>
    <w:rsid w:val="53060722"/>
    <w:rsid w:val="535206DA"/>
    <w:rsid w:val="535B6AA5"/>
    <w:rsid w:val="54882CC3"/>
    <w:rsid w:val="54A02C0A"/>
    <w:rsid w:val="54B208A1"/>
    <w:rsid w:val="550A3F3E"/>
    <w:rsid w:val="55632BB9"/>
    <w:rsid w:val="5577337F"/>
    <w:rsid w:val="559E3C8A"/>
    <w:rsid w:val="55F01C35"/>
    <w:rsid w:val="563A266B"/>
    <w:rsid w:val="5650766D"/>
    <w:rsid w:val="56F23BE8"/>
    <w:rsid w:val="578248FE"/>
    <w:rsid w:val="57B469A7"/>
    <w:rsid w:val="57E52907"/>
    <w:rsid w:val="583478AF"/>
    <w:rsid w:val="58443743"/>
    <w:rsid w:val="595402EB"/>
    <w:rsid w:val="596B37AA"/>
    <w:rsid w:val="5A4E3A92"/>
    <w:rsid w:val="5AED1400"/>
    <w:rsid w:val="5AFF7F30"/>
    <w:rsid w:val="5B3C6CFC"/>
    <w:rsid w:val="5B8C7F45"/>
    <w:rsid w:val="5B9E7162"/>
    <w:rsid w:val="5CFF38F4"/>
    <w:rsid w:val="5D7B20D3"/>
    <w:rsid w:val="5D9F773F"/>
    <w:rsid w:val="5DB272DE"/>
    <w:rsid w:val="5DC46098"/>
    <w:rsid w:val="5E6418BA"/>
    <w:rsid w:val="5E8D3393"/>
    <w:rsid w:val="5F5D188E"/>
    <w:rsid w:val="5F657373"/>
    <w:rsid w:val="5F796D37"/>
    <w:rsid w:val="5F7A1D8C"/>
    <w:rsid w:val="5FF17754"/>
    <w:rsid w:val="60B6553A"/>
    <w:rsid w:val="61257864"/>
    <w:rsid w:val="614210BE"/>
    <w:rsid w:val="61F13DB3"/>
    <w:rsid w:val="61F81C43"/>
    <w:rsid w:val="624F14BA"/>
    <w:rsid w:val="633E7884"/>
    <w:rsid w:val="635669D9"/>
    <w:rsid w:val="645C689D"/>
    <w:rsid w:val="6566731D"/>
    <w:rsid w:val="65EA7767"/>
    <w:rsid w:val="6602212E"/>
    <w:rsid w:val="666068EA"/>
    <w:rsid w:val="667A36E5"/>
    <w:rsid w:val="669C2FA1"/>
    <w:rsid w:val="677124CF"/>
    <w:rsid w:val="68497254"/>
    <w:rsid w:val="69263CB6"/>
    <w:rsid w:val="6A017730"/>
    <w:rsid w:val="6A70015C"/>
    <w:rsid w:val="6AA5424C"/>
    <w:rsid w:val="6AD35BC6"/>
    <w:rsid w:val="6ADA6C8F"/>
    <w:rsid w:val="6B120448"/>
    <w:rsid w:val="6B366D10"/>
    <w:rsid w:val="6C2A338E"/>
    <w:rsid w:val="6C7E71B6"/>
    <w:rsid w:val="6C926A64"/>
    <w:rsid w:val="6CDB771B"/>
    <w:rsid w:val="6CE9372C"/>
    <w:rsid w:val="6D03719C"/>
    <w:rsid w:val="6E5943DC"/>
    <w:rsid w:val="6EC54FB1"/>
    <w:rsid w:val="6EE92A21"/>
    <w:rsid w:val="6F25745B"/>
    <w:rsid w:val="700A29F7"/>
    <w:rsid w:val="702D425D"/>
    <w:rsid w:val="705330EF"/>
    <w:rsid w:val="70C36E3C"/>
    <w:rsid w:val="70D53EF1"/>
    <w:rsid w:val="70E63D2E"/>
    <w:rsid w:val="716235D7"/>
    <w:rsid w:val="71F56186"/>
    <w:rsid w:val="73625311"/>
    <w:rsid w:val="74854A80"/>
    <w:rsid w:val="74C85665"/>
    <w:rsid w:val="7524131A"/>
    <w:rsid w:val="758A6470"/>
    <w:rsid w:val="75DE2723"/>
    <w:rsid w:val="769C706E"/>
    <w:rsid w:val="76A90BA7"/>
    <w:rsid w:val="771A514C"/>
    <w:rsid w:val="77BE08C0"/>
    <w:rsid w:val="77E966C7"/>
    <w:rsid w:val="782A04B7"/>
    <w:rsid w:val="784B1BE8"/>
    <w:rsid w:val="78800984"/>
    <w:rsid w:val="79320D96"/>
    <w:rsid w:val="79D66BA5"/>
    <w:rsid w:val="79E53246"/>
    <w:rsid w:val="7A164A98"/>
    <w:rsid w:val="7A306F8B"/>
    <w:rsid w:val="7ABB42C3"/>
    <w:rsid w:val="7AE61A05"/>
    <w:rsid w:val="7B4B1CB8"/>
    <w:rsid w:val="7C3F033A"/>
    <w:rsid w:val="7E467B87"/>
    <w:rsid w:val="7E8F0836"/>
    <w:rsid w:val="7EE575F8"/>
    <w:rsid w:val="7FAA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uiPriority="99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uiPriority="99" w:qFormat="1"/>
    <w:lsdException w:name="annotation reference" w:qFormat="1"/>
    <w:lsdException w:name="page number" w:qFormat="1"/>
    <w:lsdException w:name="List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41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7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34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7341E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7341E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rsid w:val="0047341E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7341E"/>
    <w:pPr>
      <w:keepNext/>
      <w:keepLines/>
      <w:numPr>
        <w:ilvl w:val="5"/>
        <w:numId w:val="1"/>
      </w:numPr>
      <w:tabs>
        <w:tab w:val="left" w:pos="1151"/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47341E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47341E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7341E"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sid w:val="0047341E"/>
    <w:rPr>
      <w:color w:val="0000FF"/>
      <w:u w:val="single"/>
    </w:rPr>
  </w:style>
  <w:style w:type="character" w:styleId="a4">
    <w:name w:val="page number"/>
    <w:basedOn w:val="a0"/>
    <w:qFormat/>
    <w:rsid w:val="0047341E"/>
  </w:style>
  <w:style w:type="character" w:styleId="a5">
    <w:name w:val="annotation reference"/>
    <w:qFormat/>
    <w:rsid w:val="0047341E"/>
    <w:rPr>
      <w:sz w:val="21"/>
      <w:szCs w:val="21"/>
    </w:rPr>
  </w:style>
  <w:style w:type="character" w:customStyle="1" w:styleId="a6">
    <w:name w:val="访问过的超链接"/>
    <w:rsid w:val="0047341E"/>
    <w:rPr>
      <w:color w:val="800080"/>
      <w:u w:val="single"/>
    </w:rPr>
  </w:style>
  <w:style w:type="character" w:customStyle="1" w:styleId="TALZchn">
    <w:name w:val="TAL Zchn"/>
    <w:link w:val="TAL"/>
    <w:rsid w:val="0047341E"/>
    <w:rPr>
      <w:rFonts w:ascii="Arial" w:hAnsi="Arial"/>
      <w:sz w:val="18"/>
      <w:lang w:val="en-GB"/>
    </w:rPr>
  </w:style>
  <w:style w:type="character" w:customStyle="1" w:styleId="Char">
    <w:name w:val="批注主题 Char"/>
    <w:basedOn w:val="Char0"/>
    <w:link w:val="a7"/>
    <w:qFormat/>
    <w:rsid w:val="0047341E"/>
  </w:style>
  <w:style w:type="character" w:customStyle="1" w:styleId="heighlight">
    <w:name w:val="heighlight"/>
    <w:basedOn w:val="a0"/>
    <w:qFormat/>
    <w:rsid w:val="0047341E"/>
  </w:style>
  <w:style w:type="character" w:customStyle="1" w:styleId="2Char">
    <w:name w:val="标题 2 Char"/>
    <w:link w:val="2"/>
    <w:qFormat/>
    <w:rsid w:val="0047341E"/>
    <w:rPr>
      <w:rFonts w:ascii="Arial" w:eastAsia="黑体" w:hAnsi="Arial"/>
      <w:b/>
      <w:bCs/>
      <w:kern w:val="2"/>
      <w:sz w:val="32"/>
      <w:szCs w:val="32"/>
    </w:rPr>
  </w:style>
  <w:style w:type="character" w:customStyle="1" w:styleId="8Char">
    <w:name w:val="标题 8 Char"/>
    <w:link w:val="8"/>
    <w:rsid w:val="0047341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47341E"/>
    <w:rPr>
      <w:rFonts w:ascii="Arial" w:eastAsia="黑体" w:hAnsi="Arial"/>
      <w:kern w:val="2"/>
      <w:sz w:val="21"/>
      <w:szCs w:val="24"/>
    </w:rPr>
  </w:style>
  <w:style w:type="character" w:customStyle="1" w:styleId="Char0">
    <w:name w:val="批注文字 Char"/>
    <w:link w:val="a8"/>
    <w:qFormat/>
    <w:rsid w:val="0047341E"/>
    <w:rPr>
      <w:kern w:val="2"/>
      <w:sz w:val="21"/>
      <w:szCs w:val="24"/>
    </w:rPr>
  </w:style>
  <w:style w:type="character" w:customStyle="1" w:styleId="7Char">
    <w:name w:val="标题 7 Char"/>
    <w:link w:val="7"/>
    <w:rsid w:val="0047341E"/>
    <w:rPr>
      <w:b/>
      <w:kern w:val="2"/>
      <w:sz w:val="24"/>
      <w:szCs w:val="24"/>
    </w:rPr>
  </w:style>
  <w:style w:type="character" w:customStyle="1" w:styleId="6Char">
    <w:name w:val="标题 6 Char"/>
    <w:link w:val="6"/>
    <w:rsid w:val="0047341E"/>
    <w:rPr>
      <w:rFonts w:ascii="Arial" w:eastAsia="黑体" w:hAnsi="Arial"/>
      <w:b/>
      <w:kern w:val="2"/>
      <w:sz w:val="24"/>
      <w:szCs w:val="24"/>
    </w:rPr>
  </w:style>
  <w:style w:type="character" w:customStyle="1" w:styleId="Char1">
    <w:name w:val="文档结构图 Char"/>
    <w:link w:val="a9"/>
    <w:qFormat/>
    <w:rsid w:val="0047341E"/>
    <w:rPr>
      <w:rFonts w:ascii="宋体" w:eastAsia="宋体"/>
      <w:kern w:val="2"/>
      <w:sz w:val="18"/>
      <w:szCs w:val="18"/>
    </w:rPr>
  </w:style>
  <w:style w:type="character" w:customStyle="1" w:styleId="1Char">
    <w:name w:val="标题 1 Char"/>
    <w:link w:val="1"/>
    <w:rsid w:val="0047341E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rsid w:val="0047341E"/>
    <w:rPr>
      <w:rFonts w:ascii="Arial" w:eastAsia="黑体" w:hAnsi="Arial"/>
      <w:b/>
      <w:kern w:val="2"/>
      <w:sz w:val="28"/>
      <w:szCs w:val="24"/>
    </w:rPr>
  </w:style>
  <w:style w:type="character" w:customStyle="1" w:styleId="Char2">
    <w:name w:val="批注框文本 Char"/>
    <w:link w:val="aa"/>
    <w:rsid w:val="0047341E"/>
    <w:rPr>
      <w:kern w:val="2"/>
      <w:sz w:val="18"/>
      <w:szCs w:val="18"/>
    </w:rPr>
  </w:style>
  <w:style w:type="paragraph" w:styleId="70">
    <w:name w:val="toc 7"/>
    <w:basedOn w:val="a"/>
    <w:next w:val="a"/>
    <w:uiPriority w:val="39"/>
    <w:unhideWhenUsed/>
    <w:qFormat/>
    <w:rsid w:val="0047341E"/>
    <w:pPr>
      <w:ind w:leftChars="1200" w:left="2520"/>
    </w:pPr>
    <w:rPr>
      <w:szCs w:val="22"/>
    </w:rPr>
  </w:style>
  <w:style w:type="paragraph" w:styleId="a7">
    <w:name w:val="annotation subject"/>
    <w:basedOn w:val="a8"/>
    <w:next w:val="a8"/>
    <w:link w:val="Char"/>
    <w:qFormat/>
    <w:rsid w:val="0047341E"/>
    <w:rPr>
      <w:b/>
      <w:bCs/>
    </w:rPr>
  </w:style>
  <w:style w:type="paragraph" w:styleId="90">
    <w:name w:val="toc 9"/>
    <w:basedOn w:val="a"/>
    <w:next w:val="a"/>
    <w:uiPriority w:val="39"/>
    <w:unhideWhenUsed/>
    <w:qFormat/>
    <w:rsid w:val="0047341E"/>
    <w:pPr>
      <w:ind w:leftChars="1600" w:left="3360"/>
    </w:pPr>
    <w:rPr>
      <w:szCs w:val="22"/>
    </w:rPr>
  </w:style>
  <w:style w:type="paragraph" w:styleId="ab">
    <w:name w:val="footer"/>
    <w:basedOn w:val="a"/>
    <w:qFormat/>
    <w:rsid w:val="0047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7341E"/>
    <w:pPr>
      <w:ind w:leftChars="800" w:left="1680"/>
    </w:pPr>
    <w:rPr>
      <w:szCs w:val="22"/>
    </w:rPr>
  </w:style>
  <w:style w:type="paragraph" w:styleId="a8">
    <w:name w:val="annotation text"/>
    <w:basedOn w:val="a"/>
    <w:link w:val="Char0"/>
    <w:qFormat/>
    <w:rsid w:val="0047341E"/>
    <w:pPr>
      <w:jc w:val="left"/>
    </w:pPr>
  </w:style>
  <w:style w:type="paragraph" w:styleId="ac">
    <w:name w:val="Normal Indent"/>
    <w:basedOn w:val="a"/>
    <w:uiPriority w:val="99"/>
    <w:qFormat/>
    <w:rsid w:val="0047341E"/>
    <w:pPr>
      <w:ind w:firstLine="420"/>
    </w:pPr>
    <w:rPr>
      <w:szCs w:val="20"/>
    </w:rPr>
  </w:style>
  <w:style w:type="paragraph" w:styleId="ad">
    <w:name w:val="caption"/>
    <w:basedOn w:val="a"/>
    <w:next w:val="a"/>
    <w:qFormat/>
    <w:rsid w:val="0047341E"/>
    <w:rPr>
      <w:rFonts w:ascii="Arial" w:eastAsia="黑体" w:hAnsi="Arial" w:cs="Arial"/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rsid w:val="0047341E"/>
    <w:pPr>
      <w:ind w:leftChars="1000" w:left="2100"/>
    </w:pPr>
    <w:rPr>
      <w:szCs w:val="22"/>
    </w:rPr>
  </w:style>
  <w:style w:type="paragraph" w:styleId="10">
    <w:name w:val="toc 1"/>
    <w:basedOn w:val="a"/>
    <w:next w:val="a"/>
    <w:uiPriority w:val="39"/>
    <w:qFormat/>
    <w:rsid w:val="0047341E"/>
    <w:pPr>
      <w:tabs>
        <w:tab w:val="left" w:pos="390"/>
        <w:tab w:val="right" w:leader="dot" w:pos="9660"/>
      </w:tabs>
    </w:pPr>
  </w:style>
  <w:style w:type="paragraph" w:styleId="80">
    <w:name w:val="toc 8"/>
    <w:basedOn w:val="a"/>
    <w:next w:val="a"/>
    <w:uiPriority w:val="39"/>
    <w:unhideWhenUsed/>
    <w:rsid w:val="0047341E"/>
    <w:pPr>
      <w:ind w:leftChars="1400" w:left="2940"/>
    </w:pPr>
    <w:rPr>
      <w:szCs w:val="22"/>
    </w:rPr>
  </w:style>
  <w:style w:type="paragraph" w:styleId="30">
    <w:name w:val="toc 3"/>
    <w:basedOn w:val="a"/>
    <w:next w:val="a"/>
    <w:uiPriority w:val="39"/>
    <w:rsid w:val="0047341E"/>
    <w:pPr>
      <w:ind w:leftChars="400" w:left="840"/>
    </w:pPr>
  </w:style>
  <w:style w:type="paragraph" w:styleId="a9">
    <w:name w:val="Document Map"/>
    <w:basedOn w:val="a"/>
    <w:link w:val="Char1"/>
    <w:rsid w:val="0047341E"/>
    <w:rPr>
      <w:rFonts w:ascii="宋体"/>
      <w:sz w:val="18"/>
      <w:szCs w:val="18"/>
    </w:rPr>
  </w:style>
  <w:style w:type="paragraph" w:styleId="ae">
    <w:name w:val="Normal (Web)"/>
    <w:basedOn w:val="a"/>
    <w:uiPriority w:val="99"/>
    <w:qFormat/>
    <w:rsid w:val="00473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able of figures"/>
    <w:basedOn w:val="a"/>
    <w:next w:val="a"/>
    <w:uiPriority w:val="99"/>
    <w:qFormat/>
    <w:rsid w:val="0047341E"/>
    <w:pPr>
      <w:ind w:leftChars="200" w:left="200" w:hangingChars="200" w:hanging="200"/>
    </w:pPr>
  </w:style>
  <w:style w:type="paragraph" w:styleId="af0">
    <w:name w:val="Plain Text"/>
    <w:basedOn w:val="a"/>
    <w:qFormat/>
    <w:rsid w:val="0047341E"/>
    <w:rPr>
      <w:rFonts w:ascii="宋体" w:hAnsi="Courier New" w:cs="Courier New"/>
      <w:szCs w:val="21"/>
    </w:rPr>
  </w:style>
  <w:style w:type="paragraph" w:styleId="20">
    <w:name w:val="toc 2"/>
    <w:basedOn w:val="a"/>
    <w:next w:val="a"/>
    <w:uiPriority w:val="39"/>
    <w:qFormat/>
    <w:rsid w:val="0047341E"/>
    <w:pPr>
      <w:tabs>
        <w:tab w:val="left" w:pos="1260"/>
        <w:tab w:val="right" w:leader="dot" w:pos="9628"/>
      </w:tabs>
      <w:ind w:leftChars="200" w:left="420"/>
    </w:pPr>
  </w:style>
  <w:style w:type="paragraph" w:styleId="af1">
    <w:name w:val="List"/>
    <w:basedOn w:val="a"/>
    <w:qFormat/>
    <w:rsid w:val="0047341E"/>
    <w:pPr>
      <w:ind w:left="200" w:hangingChars="200" w:hanging="200"/>
    </w:pPr>
  </w:style>
  <w:style w:type="paragraph" w:styleId="40">
    <w:name w:val="toc 4"/>
    <w:basedOn w:val="a"/>
    <w:next w:val="a"/>
    <w:uiPriority w:val="39"/>
    <w:unhideWhenUsed/>
    <w:qFormat/>
    <w:rsid w:val="0047341E"/>
    <w:pPr>
      <w:ind w:leftChars="600" w:left="1260"/>
    </w:pPr>
    <w:rPr>
      <w:szCs w:val="22"/>
    </w:rPr>
  </w:style>
  <w:style w:type="paragraph" w:styleId="af2">
    <w:name w:val="header"/>
    <w:basedOn w:val="a"/>
    <w:link w:val="Char3"/>
    <w:qFormat/>
    <w:rsid w:val="0047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link w:val="Char2"/>
    <w:qFormat/>
    <w:rsid w:val="0047341E"/>
    <w:rPr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47341E"/>
    <w:pPr>
      <w:ind w:firstLineChars="200" w:firstLine="420"/>
    </w:pPr>
  </w:style>
  <w:style w:type="paragraph" w:customStyle="1" w:styleId="af3">
    <w:name w:val="注意标题"/>
    <w:basedOn w:val="a"/>
    <w:qFormat/>
    <w:rsid w:val="0047341E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eastAsia="黑体"/>
      <w:szCs w:val="20"/>
    </w:rPr>
  </w:style>
  <w:style w:type="paragraph" w:customStyle="1" w:styleId="af4">
    <w:name w:val="表格内文字"/>
    <w:basedOn w:val="a"/>
    <w:rsid w:val="0047341E"/>
    <w:pPr>
      <w:widowControl/>
      <w:spacing w:line="300" w:lineRule="atLeast"/>
      <w:ind w:leftChars="-16" w:left="-32" w:hanging="2"/>
      <w:jc w:val="left"/>
    </w:pPr>
    <w:rPr>
      <w:rFonts w:ascii="宋体" w:hAnsi="宋体"/>
      <w:sz w:val="20"/>
      <w:szCs w:val="20"/>
    </w:rPr>
  </w:style>
  <w:style w:type="paragraph" w:customStyle="1" w:styleId="Style19">
    <w:name w:val="_Style 19"/>
    <w:basedOn w:val="a"/>
    <w:uiPriority w:val="34"/>
    <w:qFormat/>
    <w:rsid w:val="0047341E"/>
    <w:pPr>
      <w:ind w:firstLineChars="200" w:firstLine="420"/>
    </w:pPr>
  </w:style>
  <w:style w:type="paragraph" w:styleId="af5">
    <w:name w:val="List Paragraph"/>
    <w:basedOn w:val="a"/>
    <w:uiPriority w:val="99"/>
    <w:qFormat/>
    <w:rsid w:val="0047341E"/>
    <w:pPr>
      <w:ind w:firstLineChars="200" w:firstLine="420"/>
    </w:pPr>
  </w:style>
  <w:style w:type="paragraph" w:customStyle="1" w:styleId="TAL">
    <w:name w:val="TAL"/>
    <w:basedOn w:val="a"/>
    <w:link w:val="TALZchn"/>
    <w:rsid w:val="0047341E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/>
    </w:rPr>
  </w:style>
  <w:style w:type="paragraph" w:customStyle="1" w:styleId="Default">
    <w:name w:val="Default"/>
    <w:rsid w:val="0047341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1">
    <w:name w:val="_Style 11"/>
    <w:basedOn w:val="a"/>
    <w:uiPriority w:val="34"/>
    <w:qFormat/>
    <w:rsid w:val="0047341E"/>
    <w:pPr>
      <w:ind w:firstLineChars="200" w:firstLine="420"/>
    </w:pPr>
  </w:style>
  <w:style w:type="paragraph" w:customStyle="1" w:styleId="B1">
    <w:name w:val="B1"/>
    <w:basedOn w:val="af1"/>
    <w:qFormat/>
    <w:rsid w:val="0047341E"/>
    <w:pPr>
      <w:widowControl/>
      <w:spacing w:after="180"/>
      <w:ind w:left="568" w:firstLineChars="0" w:hanging="284"/>
      <w:jc w:val="left"/>
    </w:pPr>
    <w:rPr>
      <w:kern w:val="0"/>
      <w:sz w:val="20"/>
      <w:szCs w:val="20"/>
      <w:lang w:val="en-GB" w:eastAsia="en-US"/>
    </w:rPr>
  </w:style>
  <w:style w:type="paragraph" w:customStyle="1" w:styleId="af6">
    <w:name w:val="表头文字"/>
    <w:basedOn w:val="a"/>
    <w:rsid w:val="0047341E"/>
    <w:pPr>
      <w:widowControl/>
      <w:spacing w:line="300" w:lineRule="atLeast"/>
      <w:jc w:val="center"/>
    </w:pPr>
    <w:rPr>
      <w:rFonts w:ascii="Arial" w:hAnsi="Arial"/>
      <w:b/>
      <w:sz w:val="18"/>
      <w:szCs w:val="20"/>
    </w:rPr>
  </w:style>
  <w:style w:type="paragraph" w:customStyle="1" w:styleId="af7">
    <w:name w:val="注意正文"/>
    <w:basedOn w:val="a"/>
    <w:qFormat/>
    <w:rsid w:val="0047341E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Arial" w:eastAsia="楷体_GB2312" w:hAnsi="Arial"/>
      <w:szCs w:val="20"/>
    </w:rPr>
  </w:style>
  <w:style w:type="table" w:styleId="af8">
    <w:name w:val="Table Grid"/>
    <w:basedOn w:val="a1"/>
    <w:qFormat/>
    <w:rsid w:val="00473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f2"/>
    <w:rsid w:val="00C478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&#24320;&#22836;" TargetMode="External"/><Relationship Id="rId18" Type="http://schemas.openxmlformats.org/officeDocument/2006/relationships/hyperlink" Target="http://www.baidu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&#25110;&#32773;" TargetMode="External"/><Relationship Id="rId17" Type="http://schemas.openxmlformats.org/officeDocument/2006/relationships/hyperlink" Target="https://&#24320;&#22836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&#25110;&#32773;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&#24320;&#22836;" TargetMode="External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&#25110;&#32773;" TargetMode="Externa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B081-21FB-448C-B644-C51CD20D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121</Pages>
  <Words>21050</Words>
  <Characters>119985</Characters>
  <Application>Microsoft Office Word</Application>
  <DocSecurity>0</DocSecurity>
  <PresentationFormat/>
  <Lines>999</Lines>
  <Paragraphs>281</Paragraphs>
  <Slides>0</Slides>
  <Notes>0</Notes>
  <HiddenSlides>0</HiddenSlides>
  <MMClips>0</MMClips>
  <ScaleCrop>false</ScaleCrop>
  <Company>Microsoft</Company>
  <LinksUpToDate>false</LinksUpToDate>
  <CharactersWithSpaces>140754</CharactersWithSpaces>
  <SharedDoc>false</SharedDoc>
  <HLinks>
    <vt:vector size="2748" baseType="variant">
      <vt:variant>
        <vt:i4>5963796</vt:i4>
      </vt:variant>
      <vt:variant>
        <vt:i4>3366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1495621440</vt:i4>
      </vt:variant>
      <vt:variant>
        <vt:i4>3363</vt:i4>
      </vt:variant>
      <vt:variant>
        <vt:i4>0</vt:i4>
      </vt:variant>
      <vt:variant>
        <vt:i4>5</vt:i4>
      </vt:variant>
      <vt:variant>
        <vt:lpwstr>https://开头/</vt:lpwstr>
      </vt:variant>
      <vt:variant>
        <vt:lpwstr/>
      </vt:variant>
      <vt:variant>
        <vt:i4>1645379596</vt:i4>
      </vt:variant>
      <vt:variant>
        <vt:i4>3360</vt:i4>
      </vt:variant>
      <vt:variant>
        <vt:i4>0</vt:i4>
      </vt:variant>
      <vt:variant>
        <vt:i4>5</vt:i4>
      </vt:variant>
      <vt:variant>
        <vt:lpwstr>http://或者/</vt:lpwstr>
      </vt:variant>
      <vt:variant>
        <vt:lpwstr/>
      </vt:variant>
      <vt:variant>
        <vt:i4>1495621440</vt:i4>
      </vt:variant>
      <vt:variant>
        <vt:i4>3354</vt:i4>
      </vt:variant>
      <vt:variant>
        <vt:i4>0</vt:i4>
      </vt:variant>
      <vt:variant>
        <vt:i4>5</vt:i4>
      </vt:variant>
      <vt:variant>
        <vt:lpwstr>https://开头/</vt:lpwstr>
      </vt:variant>
      <vt:variant>
        <vt:lpwstr/>
      </vt:variant>
      <vt:variant>
        <vt:i4>1645379596</vt:i4>
      </vt:variant>
      <vt:variant>
        <vt:i4>3351</vt:i4>
      </vt:variant>
      <vt:variant>
        <vt:i4>0</vt:i4>
      </vt:variant>
      <vt:variant>
        <vt:i4>5</vt:i4>
      </vt:variant>
      <vt:variant>
        <vt:lpwstr>http://或者/</vt:lpwstr>
      </vt:variant>
      <vt:variant>
        <vt:lpwstr/>
      </vt:variant>
      <vt:variant>
        <vt:i4>1495621440</vt:i4>
      </vt:variant>
      <vt:variant>
        <vt:i4>3348</vt:i4>
      </vt:variant>
      <vt:variant>
        <vt:i4>0</vt:i4>
      </vt:variant>
      <vt:variant>
        <vt:i4>5</vt:i4>
      </vt:variant>
      <vt:variant>
        <vt:lpwstr>https://开头/</vt:lpwstr>
      </vt:variant>
      <vt:variant>
        <vt:lpwstr/>
      </vt:variant>
      <vt:variant>
        <vt:i4>1645379596</vt:i4>
      </vt:variant>
      <vt:variant>
        <vt:i4>3345</vt:i4>
      </vt:variant>
      <vt:variant>
        <vt:i4>0</vt:i4>
      </vt:variant>
      <vt:variant>
        <vt:i4>5</vt:i4>
      </vt:variant>
      <vt:variant>
        <vt:lpwstr>http://或者/</vt:lpwstr>
      </vt:variant>
      <vt:variant>
        <vt:lpwstr/>
      </vt:variant>
      <vt:variant>
        <vt:i4>1769524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_Toc490654570</vt:lpwstr>
      </vt:variant>
      <vt:variant>
        <vt:i4>1703988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_Toc490654569</vt:lpwstr>
      </vt:variant>
      <vt:variant>
        <vt:i4>1703988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_Toc490654568</vt:lpwstr>
      </vt:variant>
      <vt:variant>
        <vt:i4>1703988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_Toc490654567</vt:lpwstr>
      </vt:variant>
      <vt:variant>
        <vt:i4>1703988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_Toc490654566</vt:lpwstr>
      </vt:variant>
      <vt:variant>
        <vt:i4>1703988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_Toc490654565</vt:lpwstr>
      </vt:variant>
      <vt:variant>
        <vt:i4>1703988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_Toc490654564</vt:lpwstr>
      </vt:variant>
      <vt:variant>
        <vt:i4>1703988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_Toc490654563</vt:lpwstr>
      </vt:variant>
      <vt:variant>
        <vt:i4>1703988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_Toc490654562</vt:lpwstr>
      </vt:variant>
      <vt:variant>
        <vt:i4>1703988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_Toc490654561</vt:lpwstr>
      </vt:variant>
      <vt:variant>
        <vt:i4>1703988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_Toc490654560</vt:lpwstr>
      </vt:variant>
      <vt:variant>
        <vt:i4>1638452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_Toc490654559</vt:lpwstr>
      </vt:variant>
      <vt:variant>
        <vt:i4>1638452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_Toc490654558</vt:lpwstr>
      </vt:variant>
      <vt:variant>
        <vt:i4>1638452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_Toc490654557</vt:lpwstr>
      </vt:variant>
      <vt:variant>
        <vt:i4>1638452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_Toc490654556</vt:lpwstr>
      </vt:variant>
      <vt:variant>
        <vt:i4>1638452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_Toc490654555</vt:lpwstr>
      </vt:variant>
      <vt:variant>
        <vt:i4>1638452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_Toc490654554</vt:lpwstr>
      </vt:variant>
      <vt:variant>
        <vt:i4>1638452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_Toc490654553</vt:lpwstr>
      </vt:variant>
      <vt:variant>
        <vt:i4>1638452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_Toc490654552</vt:lpwstr>
      </vt:variant>
      <vt:variant>
        <vt:i4>1638452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_Toc490654551</vt:lpwstr>
      </vt:variant>
      <vt:variant>
        <vt:i4>1638452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_Toc490654550</vt:lpwstr>
      </vt:variant>
      <vt:variant>
        <vt:i4>1572916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_Toc490654549</vt:lpwstr>
      </vt:variant>
      <vt:variant>
        <vt:i4>1572916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_Toc490654548</vt:lpwstr>
      </vt:variant>
      <vt:variant>
        <vt:i4>1572916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_Toc490654547</vt:lpwstr>
      </vt:variant>
      <vt:variant>
        <vt:i4>1572916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_Toc490654546</vt:lpwstr>
      </vt:variant>
      <vt:variant>
        <vt:i4>1572916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_Toc490654545</vt:lpwstr>
      </vt:variant>
      <vt:variant>
        <vt:i4>1572916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_Toc490654544</vt:lpwstr>
      </vt:variant>
      <vt:variant>
        <vt:i4>1572916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_Toc490654543</vt:lpwstr>
      </vt:variant>
      <vt:variant>
        <vt:i4>1572916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_Toc490654542</vt:lpwstr>
      </vt:variant>
      <vt:variant>
        <vt:i4>1572916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_Toc490654541</vt:lpwstr>
      </vt:variant>
      <vt:variant>
        <vt:i4>1572916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_Toc490654540</vt:lpwstr>
      </vt:variant>
      <vt:variant>
        <vt:i4>2031668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_Toc490654539</vt:lpwstr>
      </vt:variant>
      <vt:variant>
        <vt:i4>2031668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_Toc490654538</vt:lpwstr>
      </vt:variant>
      <vt:variant>
        <vt:i4>2031668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_Toc490654537</vt:lpwstr>
      </vt:variant>
      <vt:variant>
        <vt:i4>2031668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_Toc490654536</vt:lpwstr>
      </vt:variant>
      <vt:variant>
        <vt:i4>2031668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_Toc490654535</vt:lpwstr>
      </vt:variant>
      <vt:variant>
        <vt:i4>2031668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_Toc490654534</vt:lpwstr>
      </vt:variant>
      <vt:variant>
        <vt:i4>2031668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_Toc490654533</vt:lpwstr>
      </vt:variant>
      <vt:variant>
        <vt:i4>2031668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_Toc490654532</vt:lpwstr>
      </vt:variant>
      <vt:variant>
        <vt:i4>2031668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_Toc490654531</vt:lpwstr>
      </vt:variant>
      <vt:variant>
        <vt:i4>2031668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_Toc490654530</vt:lpwstr>
      </vt:variant>
      <vt:variant>
        <vt:i4>1966132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_Toc490654529</vt:lpwstr>
      </vt:variant>
      <vt:variant>
        <vt:i4>1966132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_Toc490654528</vt:lpwstr>
      </vt:variant>
      <vt:variant>
        <vt:i4>1966132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_Toc490654527</vt:lpwstr>
      </vt:variant>
      <vt:variant>
        <vt:i4>1966132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_Toc490654526</vt:lpwstr>
      </vt:variant>
      <vt:variant>
        <vt:i4>1966132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_Toc490654525</vt:lpwstr>
      </vt:variant>
      <vt:variant>
        <vt:i4>1966132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_Toc490654524</vt:lpwstr>
      </vt:variant>
      <vt:variant>
        <vt:i4>1966132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_Toc490654523</vt:lpwstr>
      </vt:variant>
      <vt:variant>
        <vt:i4>1966132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_Toc490654522</vt:lpwstr>
      </vt:variant>
      <vt:variant>
        <vt:i4>1966132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_Toc490654521</vt:lpwstr>
      </vt:variant>
      <vt:variant>
        <vt:i4>1966132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_Toc490654520</vt:lpwstr>
      </vt:variant>
      <vt:variant>
        <vt:i4>1900596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_Toc490654519</vt:lpwstr>
      </vt:variant>
      <vt:variant>
        <vt:i4>1900596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_Toc490654518</vt:lpwstr>
      </vt:variant>
      <vt:variant>
        <vt:i4>1900596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_Toc490654517</vt:lpwstr>
      </vt:variant>
      <vt:variant>
        <vt:i4>1900596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_Toc490654516</vt:lpwstr>
      </vt:variant>
      <vt:variant>
        <vt:i4>1900596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_Toc490654515</vt:lpwstr>
      </vt:variant>
      <vt:variant>
        <vt:i4>1900596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_Toc490654514</vt:lpwstr>
      </vt:variant>
      <vt:variant>
        <vt:i4>1900596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_Toc490654513</vt:lpwstr>
      </vt:variant>
      <vt:variant>
        <vt:i4>1900596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_Toc490654512</vt:lpwstr>
      </vt:variant>
      <vt:variant>
        <vt:i4>1900596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_Toc490654511</vt:lpwstr>
      </vt:variant>
      <vt:variant>
        <vt:i4>1900596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_Toc490654510</vt:lpwstr>
      </vt:variant>
      <vt:variant>
        <vt:i4>1835060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_Toc490654509</vt:lpwstr>
      </vt:variant>
      <vt:variant>
        <vt:i4>1835060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_Toc490654508</vt:lpwstr>
      </vt:variant>
      <vt:variant>
        <vt:i4>1835060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_Toc490654507</vt:lpwstr>
      </vt:variant>
      <vt:variant>
        <vt:i4>1835060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_Toc490654506</vt:lpwstr>
      </vt:variant>
      <vt:variant>
        <vt:i4>1835060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_Toc490654505</vt:lpwstr>
      </vt:variant>
      <vt:variant>
        <vt:i4>1835060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_Toc490654504</vt:lpwstr>
      </vt:variant>
      <vt:variant>
        <vt:i4>1835060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_Toc490654503</vt:lpwstr>
      </vt:variant>
      <vt:variant>
        <vt:i4>1835060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_Toc490654502</vt:lpwstr>
      </vt:variant>
      <vt:variant>
        <vt:i4>1835060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_Toc490654501</vt:lpwstr>
      </vt:variant>
      <vt:variant>
        <vt:i4>1835060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_Toc490654500</vt:lpwstr>
      </vt:variant>
      <vt:variant>
        <vt:i4>1376309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_Toc490654499</vt:lpwstr>
      </vt:variant>
      <vt:variant>
        <vt:i4>1376309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_Toc490654498</vt:lpwstr>
      </vt:variant>
      <vt:variant>
        <vt:i4>1376309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_Toc490654497</vt:lpwstr>
      </vt:variant>
      <vt:variant>
        <vt:i4>1376309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_Toc490654496</vt:lpwstr>
      </vt:variant>
      <vt:variant>
        <vt:i4>1376309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_Toc490654495</vt:lpwstr>
      </vt:variant>
      <vt:variant>
        <vt:i4>1376309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_Toc490654494</vt:lpwstr>
      </vt:variant>
      <vt:variant>
        <vt:i4>1376309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_Toc490654493</vt:lpwstr>
      </vt:variant>
      <vt:variant>
        <vt:i4>1376309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_Toc490654492</vt:lpwstr>
      </vt:variant>
      <vt:variant>
        <vt:i4>1376309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_Toc490654491</vt:lpwstr>
      </vt:variant>
      <vt:variant>
        <vt:i4>1376309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_Toc490654490</vt:lpwstr>
      </vt:variant>
      <vt:variant>
        <vt:i4>1310773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_Toc490654489</vt:lpwstr>
      </vt:variant>
      <vt:variant>
        <vt:i4>1310773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_Toc490654488</vt:lpwstr>
      </vt:variant>
      <vt:variant>
        <vt:i4>1310773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_Toc490654487</vt:lpwstr>
      </vt:variant>
      <vt:variant>
        <vt:i4>1310773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_Toc490654486</vt:lpwstr>
      </vt:variant>
      <vt:variant>
        <vt:i4>1310773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_Toc490654485</vt:lpwstr>
      </vt:variant>
      <vt:variant>
        <vt:i4>1310773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_Toc490654484</vt:lpwstr>
      </vt:variant>
      <vt:variant>
        <vt:i4>1310773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_Toc490654483</vt:lpwstr>
      </vt:variant>
      <vt:variant>
        <vt:i4>1310773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_Toc490654482</vt:lpwstr>
      </vt:variant>
      <vt:variant>
        <vt:i4>1310773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_Toc490654481</vt:lpwstr>
      </vt:variant>
      <vt:variant>
        <vt:i4>1310773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_Toc490654480</vt:lpwstr>
      </vt:variant>
      <vt:variant>
        <vt:i4>1769525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_Toc490654479</vt:lpwstr>
      </vt:variant>
      <vt:variant>
        <vt:i4>1769525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_Toc490654478</vt:lpwstr>
      </vt:variant>
      <vt:variant>
        <vt:i4>1769525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_Toc490654477</vt:lpwstr>
      </vt:variant>
      <vt:variant>
        <vt:i4>1769525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_Toc490654476</vt:lpwstr>
      </vt:variant>
      <vt:variant>
        <vt:i4>1769525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_Toc490654475</vt:lpwstr>
      </vt:variant>
      <vt:variant>
        <vt:i4>1769525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_Toc490654474</vt:lpwstr>
      </vt:variant>
      <vt:variant>
        <vt:i4>1769525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_Toc490654473</vt:lpwstr>
      </vt:variant>
      <vt:variant>
        <vt:i4>1769525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_Toc490654472</vt:lpwstr>
      </vt:variant>
      <vt:variant>
        <vt:i4>1769525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_Toc490654471</vt:lpwstr>
      </vt:variant>
      <vt:variant>
        <vt:i4>1769525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_Toc490654470</vt:lpwstr>
      </vt:variant>
      <vt:variant>
        <vt:i4>1703989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_Toc490654469</vt:lpwstr>
      </vt:variant>
      <vt:variant>
        <vt:i4>1703989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_Toc490654468</vt:lpwstr>
      </vt:variant>
      <vt:variant>
        <vt:i4>1703989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_Toc490654467</vt:lpwstr>
      </vt:variant>
      <vt:variant>
        <vt:i4>1703989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_Toc490654466</vt:lpwstr>
      </vt:variant>
      <vt:variant>
        <vt:i4>1703989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_Toc490654465</vt:lpwstr>
      </vt:variant>
      <vt:variant>
        <vt:i4>1703989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_Toc490654464</vt:lpwstr>
      </vt:variant>
      <vt:variant>
        <vt:i4>1703989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_Toc490654463</vt:lpwstr>
      </vt:variant>
      <vt:variant>
        <vt:i4>1703989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_Toc490654462</vt:lpwstr>
      </vt:variant>
      <vt:variant>
        <vt:i4>1703989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_Toc490654461</vt:lpwstr>
      </vt:variant>
      <vt:variant>
        <vt:i4>1703989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_Toc490654460</vt:lpwstr>
      </vt:variant>
      <vt:variant>
        <vt:i4>1638453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_Toc490654459</vt:lpwstr>
      </vt:variant>
      <vt:variant>
        <vt:i4>1638453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_Toc490654458</vt:lpwstr>
      </vt:variant>
      <vt:variant>
        <vt:i4>1638453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_Toc490654457</vt:lpwstr>
      </vt:variant>
      <vt:variant>
        <vt:i4>1638453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_Toc490654456</vt:lpwstr>
      </vt:variant>
      <vt:variant>
        <vt:i4>1638453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_Toc490654455</vt:lpwstr>
      </vt:variant>
      <vt:variant>
        <vt:i4>1638453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_Toc490654454</vt:lpwstr>
      </vt:variant>
      <vt:variant>
        <vt:i4>1638453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_Toc490654453</vt:lpwstr>
      </vt:variant>
      <vt:variant>
        <vt:i4>1638453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_Toc490654452</vt:lpwstr>
      </vt:variant>
      <vt:variant>
        <vt:i4>1638453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_Toc490654451</vt:lpwstr>
      </vt:variant>
      <vt:variant>
        <vt:i4>1638453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_Toc490654450</vt:lpwstr>
      </vt:variant>
      <vt:variant>
        <vt:i4>1572917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_Toc490654449</vt:lpwstr>
      </vt:variant>
      <vt:variant>
        <vt:i4>1572917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_Toc490654448</vt:lpwstr>
      </vt:variant>
      <vt:variant>
        <vt:i4>1572917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_Toc490654447</vt:lpwstr>
      </vt:variant>
      <vt:variant>
        <vt:i4>1572917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_Toc490654446</vt:lpwstr>
      </vt:variant>
      <vt:variant>
        <vt:i4>1572917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_Toc490654445</vt:lpwstr>
      </vt:variant>
      <vt:variant>
        <vt:i4>1572917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_Toc490654444</vt:lpwstr>
      </vt:variant>
      <vt:variant>
        <vt:i4>1572917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_Toc490654443</vt:lpwstr>
      </vt:variant>
      <vt:variant>
        <vt:i4>1572917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_Toc490654442</vt:lpwstr>
      </vt:variant>
      <vt:variant>
        <vt:i4>1572917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_Toc490654441</vt:lpwstr>
      </vt:variant>
      <vt:variant>
        <vt:i4>1572917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_Toc490654440</vt:lpwstr>
      </vt:variant>
      <vt:variant>
        <vt:i4>2031669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_Toc490654439</vt:lpwstr>
      </vt:variant>
      <vt:variant>
        <vt:i4>2031669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_Toc490654438</vt:lpwstr>
      </vt:variant>
      <vt:variant>
        <vt:i4>2031669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_Toc490654437</vt:lpwstr>
      </vt:variant>
      <vt:variant>
        <vt:i4>2031669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_Toc490654436</vt:lpwstr>
      </vt:variant>
      <vt:variant>
        <vt:i4>2031669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_Toc490654435</vt:lpwstr>
      </vt:variant>
      <vt:variant>
        <vt:i4>2031669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_Toc490654434</vt:lpwstr>
      </vt:variant>
      <vt:variant>
        <vt:i4>2031669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_Toc490654433</vt:lpwstr>
      </vt:variant>
      <vt:variant>
        <vt:i4>2031669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_Toc490654432</vt:lpwstr>
      </vt:variant>
      <vt:variant>
        <vt:i4>2031669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_Toc490654431</vt:lpwstr>
      </vt:variant>
      <vt:variant>
        <vt:i4>2031669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_Toc490654430</vt:lpwstr>
      </vt:variant>
      <vt:variant>
        <vt:i4>1966133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_Toc490654429</vt:lpwstr>
      </vt:variant>
      <vt:variant>
        <vt:i4>1966133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_Toc490654428</vt:lpwstr>
      </vt:variant>
      <vt:variant>
        <vt:i4>1966133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_Toc490654427</vt:lpwstr>
      </vt:variant>
      <vt:variant>
        <vt:i4>1966133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_Toc490654426</vt:lpwstr>
      </vt:variant>
      <vt:variant>
        <vt:i4>1966133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_Toc490654425</vt:lpwstr>
      </vt:variant>
      <vt:variant>
        <vt:i4>1966133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_Toc490654424</vt:lpwstr>
      </vt:variant>
      <vt:variant>
        <vt:i4>1966133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_Toc490654423</vt:lpwstr>
      </vt:variant>
      <vt:variant>
        <vt:i4>1966133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_Toc490654422</vt:lpwstr>
      </vt:variant>
      <vt:variant>
        <vt:i4>1966133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_Toc490654421</vt:lpwstr>
      </vt:variant>
      <vt:variant>
        <vt:i4>1966133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_Toc490654420</vt:lpwstr>
      </vt:variant>
      <vt:variant>
        <vt:i4>1900597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_Toc490654419</vt:lpwstr>
      </vt:variant>
      <vt:variant>
        <vt:i4>1900597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_Toc490654418</vt:lpwstr>
      </vt:variant>
      <vt:variant>
        <vt:i4>1900597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_Toc490654417</vt:lpwstr>
      </vt:variant>
      <vt:variant>
        <vt:i4>1900597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_Toc490654416</vt:lpwstr>
      </vt:variant>
      <vt:variant>
        <vt:i4>1900597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_Toc490654415</vt:lpwstr>
      </vt:variant>
      <vt:variant>
        <vt:i4>1900597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_Toc490654414</vt:lpwstr>
      </vt:variant>
      <vt:variant>
        <vt:i4>1900597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_Toc490654413</vt:lpwstr>
      </vt:variant>
      <vt:variant>
        <vt:i4>1900597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_Toc490654412</vt:lpwstr>
      </vt:variant>
      <vt:variant>
        <vt:i4>1900597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_Toc490654411</vt:lpwstr>
      </vt:variant>
      <vt:variant>
        <vt:i4>1900597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_Toc490654410</vt:lpwstr>
      </vt:variant>
      <vt:variant>
        <vt:i4>1835061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_Toc490654409</vt:lpwstr>
      </vt:variant>
      <vt:variant>
        <vt:i4>1835061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_Toc490654408</vt:lpwstr>
      </vt:variant>
      <vt:variant>
        <vt:i4>1835061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_Toc490654407</vt:lpwstr>
      </vt:variant>
      <vt:variant>
        <vt:i4>1835061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_Toc490654406</vt:lpwstr>
      </vt:variant>
      <vt:variant>
        <vt:i4>1835061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_Toc490654405</vt:lpwstr>
      </vt:variant>
      <vt:variant>
        <vt:i4>1835061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_Toc490654404</vt:lpwstr>
      </vt:variant>
      <vt:variant>
        <vt:i4>1835061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_Toc490654403</vt:lpwstr>
      </vt:variant>
      <vt:variant>
        <vt:i4>1835061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_Toc490654402</vt:lpwstr>
      </vt:variant>
      <vt:variant>
        <vt:i4>1835061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_Toc490654401</vt:lpwstr>
      </vt:variant>
      <vt:variant>
        <vt:i4>1835061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_Toc490654400</vt:lpwstr>
      </vt:variant>
      <vt:variant>
        <vt:i4>1376306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_Toc490654399</vt:lpwstr>
      </vt:variant>
      <vt:variant>
        <vt:i4>1376306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_Toc490654398</vt:lpwstr>
      </vt:variant>
      <vt:variant>
        <vt:i4>1376306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_Toc490654397</vt:lpwstr>
      </vt:variant>
      <vt:variant>
        <vt:i4>1376306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_Toc490654396</vt:lpwstr>
      </vt:variant>
      <vt:variant>
        <vt:i4>1376306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_Toc490654395</vt:lpwstr>
      </vt:variant>
      <vt:variant>
        <vt:i4>1376306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_Toc490654394</vt:lpwstr>
      </vt:variant>
      <vt:variant>
        <vt:i4>1376306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_Toc490654393</vt:lpwstr>
      </vt:variant>
      <vt:variant>
        <vt:i4>1376306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_Toc490654392</vt:lpwstr>
      </vt:variant>
      <vt:variant>
        <vt:i4>1376306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_Toc490654391</vt:lpwstr>
      </vt:variant>
      <vt:variant>
        <vt:i4>1376306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_Toc490654390</vt:lpwstr>
      </vt:variant>
      <vt:variant>
        <vt:i4>1310770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_Toc490654389</vt:lpwstr>
      </vt:variant>
      <vt:variant>
        <vt:i4>1310770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_Toc490654388</vt:lpwstr>
      </vt:variant>
      <vt:variant>
        <vt:i4>1310770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_Toc490654387</vt:lpwstr>
      </vt:variant>
      <vt:variant>
        <vt:i4>1310770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_Toc490654386</vt:lpwstr>
      </vt:variant>
      <vt:variant>
        <vt:i4>1310770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_Toc490654385</vt:lpwstr>
      </vt:variant>
      <vt:variant>
        <vt:i4>1310770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_Toc490654384</vt:lpwstr>
      </vt:variant>
      <vt:variant>
        <vt:i4>1310770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_Toc490654383</vt:lpwstr>
      </vt:variant>
      <vt:variant>
        <vt:i4>1310770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_Toc490654382</vt:lpwstr>
      </vt:variant>
      <vt:variant>
        <vt:i4>1310770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_Toc490654381</vt:lpwstr>
      </vt:variant>
      <vt:variant>
        <vt:i4>1310770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_Toc490654380</vt:lpwstr>
      </vt:variant>
      <vt:variant>
        <vt:i4>1769522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_Toc490654379</vt:lpwstr>
      </vt:variant>
      <vt:variant>
        <vt:i4>1769522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_Toc490654378</vt:lpwstr>
      </vt:variant>
      <vt:variant>
        <vt:i4>1769522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_Toc490654377</vt:lpwstr>
      </vt:variant>
      <vt:variant>
        <vt:i4>1769522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_Toc490654376</vt:lpwstr>
      </vt:variant>
      <vt:variant>
        <vt:i4>1769522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_Toc490654375</vt:lpwstr>
      </vt:variant>
      <vt:variant>
        <vt:i4>1769522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_Toc490654374</vt:lpwstr>
      </vt:variant>
      <vt:variant>
        <vt:i4>1769522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_Toc490654373</vt:lpwstr>
      </vt:variant>
      <vt:variant>
        <vt:i4>1769522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_Toc490654372</vt:lpwstr>
      </vt:variant>
      <vt:variant>
        <vt:i4>1769522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_Toc490654371</vt:lpwstr>
      </vt:variant>
      <vt:variant>
        <vt:i4>1769522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_Toc490654370</vt:lpwstr>
      </vt:variant>
      <vt:variant>
        <vt:i4>1703986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_Toc490654369</vt:lpwstr>
      </vt:variant>
      <vt:variant>
        <vt:i4>1703986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_Toc490654368</vt:lpwstr>
      </vt:variant>
      <vt:variant>
        <vt:i4>1703986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_Toc490654367</vt:lpwstr>
      </vt:variant>
      <vt:variant>
        <vt:i4>1703986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_Toc490654366</vt:lpwstr>
      </vt:variant>
      <vt:variant>
        <vt:i4>1703986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_Toc490654365</vt:lpwstr>
      </vt:variant>
      <vt:variant>
        <vt:i4>1703986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_Toc490654364</vt:lpwstr>
      </vt:variant>
      <vt:variant>
        <vt:i4>1703986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_Toc490654363</vt:lpwstr>
      </vt:variant>
      <vt:variant>
        <vt:i4>1703986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_Toc490654362</vt:lpwstr>
      </vt:variant>
      <vt:variant>
        <vt:i4>1703986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_Toc490654361</vt:lpwstr>
      </vt:variant>
      <vt:variant>
        <vt:i4>1703986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_Toc490654360</vt:lpwstr>
      </vt:variant>
      <vt:variant>
        <vt:i4>1638450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_Toc490654359</vt:lpwstr>
      </vt:variant>
      <vt:variant>
        <vt:i4>1638450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_Toc490654358</vt:lpwstr>
      </vt:variant>
      <vt:variant>
        <vt:i4>1638450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_Toc490654357</vt:lpwstr>
      </vt:variant>
      <vt:variant>
        <vt:i4>1638450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_Toc490654356</vt:lpwstr>
      </vt:variant>
      <vt:variant>
        <vt:i4>1638450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_Toc490654355</vt:lpwstr>
      </vt:variant>
      <vt:variant>
        <vt:i4>1638450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_Toc490654354</vt:lpwstr>
      </vt:variant>
      <vt:variant>
        <vt:i4>1638450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_Toc490654353</vt:lpwstr>
      </vt:variant>
      <vt:variant>
        <vt:i4>1638450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_Toc490654352</vt:lpwstr>
      </vt:variant>
      <vt:variant>
        <vt:i4>1638450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_Toc490654351</vt:lpwstr>
      </vt:variant>
      <vt:variant>
        <vt:i4>1638450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_Toc490654350</vt:lpwstr>
      </vt:variant>
      <vt:variant>
        <vt:i4>1572914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_Toc490654349</vt:lpwstr>
      </vt:variant>
      <vt:variant>
        <vt:i4>1572914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_Toc490654348</vt:lpwstr>
      </vt:variant>
      <vt:variant>
        <vt:i4>1572914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_Toc490654347</vt:lpwstr>
      </vt:variant>
      <vt:variant>
        <vt:i4>1572914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_Toc490654346</vt:lpwstr>
      </vt:variant>
      <vt:variant>
        <vt:i4>1572914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_Toc490654345</vt:lpwstr>
      </vt:variant>
      <vt:variant>
        <vt:i4>1572914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_Toc490654344</vt:lpwstr>
      </vt:variant>
      <vt:variant>
        <vt:i4>1572914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_Toc490654343</vt:lpwstr>
      </vt:variant>
      <vt:variant>
        <vt:i4>1572914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_Toc490654342</vt:lpwstr>
      </vt:variant>
      <vt:variant>
        <vt:i4>1572914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_Toc490654341</vt:lpwstr>
      </vt:variant>
      <vt:variant>
        <vt:i4>1572914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_Toc490654340</vt:lpwstr>
      </vt:variant>
      <vt:variant>
        <vt:i4>2031666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_Toc490654339</vt:lpwstr>
      </vt:variant>
      <vt:variant>
        <vt:i4>2031666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_Toc490654338</vt:lpwstr>
      </vt:variant>
      <vt:variant>
        <vt:i4>2031666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_Toc490654337</vt:lpwstr>
      </vt:variant>
      <vt:variant>
        <vt:i4>2031666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_Toc490654336</vt:lpwstr>
      </vt:variant>
      <vt:variant>
        <vt:i4>2031666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_Toc490654335</vt:lpwstr>
      </vt:variant>
      <vt:variant>
        <vt:i4>2031666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_Toc490654334</vt:lpwstr>
      </vt:variant>
      <vt:variant>
        <vt:i4>2031666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_Toc490654333</vt:lpwstr>
      </vt:variant>
      <vt:variant>
        <vt:i4>2031666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_Toc490654332</vt:lpwstr>
      </vt:variant>
      <vt:variant>
        <vt:i4>2031666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_Toc490654331</vt:lpwstr>
      </vt:variant>
      <vt:variant>
        <vt:i4>2031666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_Toc490654330</vt:lpwstr>
      </vt:variant>
      <vt:variant>
        <vt:i4>1966130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_Toc490654329</vt:lpwstr>
      </vt:variant>
      <vt:variant>
        <vt:i4>1966130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_Toc490654328</vt:lpwstr>
      </vt:variant>
      <vt:variant>
        <vt:i4>1966130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_Toc490654327</vt:lpwstr>
      </vt:variant>
      <vt:variant>
        <vt:i4>1966130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_Toc490654326</vt:lpwstr>
      </vt:variant>
      <vt:variant>
        <vt:i4>1966130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_Toc490654325</vt:lpwstr>
      </vt:variant>
      <vt:variant>
        <vt:i4>1966130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_Toc490654324</vt:lpwstr>
      </vt:variant>
      <vt:variant>
        <vt:i4>1966130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_Toc490654323</vt:lpwstr>
      </vt:variant>
      <vt:variant>
        <vt:i4>1966130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_Toc490654322</vt:lpwstr>
      </vt:variant>
      <vt:variant>
        <vt:i4>1966130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_Toc490654321</vt:lpwstr>
      </vt:variant>
      <vt:variant>
        <vt:i4>1966130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_Toc490654320</vt:lpwstr>
      </vt:variant>
      <vt:variant>
        <vt:i4>1900594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_Toc490654319</vt:lpwstr>
      </vt:variant>
      <vt:variant>
        <vt:i4>1900594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_Toc490654318</vt:lpwstr>
      </vt:variant>
      <vt:variant>
        <vt:i4>1900594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_Toc490654317</vt:lpwstr>
      </vt:variant>
      <vt:variant>
        <vt:i4>1900594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_Toc490654316</vt:lpwstr>
      </vt:variant>
      <vt:variant>
        <vt:i4>1900594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_Toc490654315</vt:lpwstr>
      </vt:variant>
      <vt:variant>
        <vt:i4>1900594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_Toc490654314</vt:lpwstr>
      </vt:variant>
      <vt:variant>
        <vt:i4>1900594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_Toc490654313</vt:lpwstr>
      </vt:variant>
      <vt:variant>
        <vt:i4>1900594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_Toc490654312</vt:lpwstr>
      </vt:variant>
      <vt:variant>
        <vt:i4>1900594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_Toc490654311</vt:lpwstr>
      </vt:variant>
      <vt:variant>
        <vt:i4>1900594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_Toc490654310</vt:lpwstr>
      </vt:variant>
      <vt:variant>
        <vt:i4>1835058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_Toc490654309</vt:lpwstr>
      </vt:variant>
      <vt:variant>
        <vt:i4>1835058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_Toc490654308</vt:lpwstr>
      </vt:variant>
      <vt:variant>
        <vt:i4>1835058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_Toc490654307</vt:lpwstr>
      </vt:variant>
      <vt:variant>
        <vt:i4>1835058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_Toc490654306</vt:lpwstr>
      </vt:variant>
      <vt:variant>
        <vt:i4>1835058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_Toc490654305</vt:lpwstr>
      </vt:variant>
      <vt:variant>
        <vt:i4>1835058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_Toc490654304</vt:lpwstr>
      </vt:variant>
      <vt:variant>
        <vt:i4>1835058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_Toc490654303</vt:lpwstr>
      </vt:variant>
      <vt:variant>
        <vt:i4>1835058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_Toc490654302</vt:lpwstr>
      </vt:variant>
      <vt:variant>
        <vt:i4>1835058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_Toc490654301</vt:lpwstr>
      </vt:variant>
      <vt:variant>
        <vt:i4>1835058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_Toc490654300</vt:lpwstr>
      </vt:variant>
      <vt:variant>
        <vt:i4>1376307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_Toc490654299</vt:lpwstr>
      </vt:variant>
      <vt:variant>
        <vt:i4>1376307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_Toc490654298</vt:lpwstr>
      </vt:variant>
      <vt:variant>
        <vt:i4>1376307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_Toc490654297</vt:lpwstr>
      </vt:variant>
      <vt:variant>
        <vt:i4>1376307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_Toc490654296</vt:lpwstr>
      </vt:variant>
      <vt:variant>
        <vt:i4>1376307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_Toc490654295</vt:lpwstr>
      </vt:variant>
      <vt:variant>
        <vt:i4>1376307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_Toc490654294</vt:lpwstr>
      </vt:variant>
      <vt:variant>
        <vt:i4>1376307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_Toc490654293</vt:lpwstr>
      </vt:variant>
      <vt:variant>
        <vt:i4>1376307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_Toc490654292</vt:lpwstr>
      </vt:variant>
      <vt:variant>
        <vt:i4>1376307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_Toc490654291</vt:lpwstr>
      </vt:variant>
      <vt:variant>
        <vt:i4>1376307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_Toc490654290</vt:lpwstr>
      </vt:variant>
      <vt:variant>
        <vt:i4>1310771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_Toc490654289</vt:lpwstr>
      </vt:variant>
      <vt:variant>
        <vt:i4>1310771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_Toc490654288</vt:lpwstr>
      </vt:variant>
      <vt:variant>
        <vt:i4>1310771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_Toc490654287</vt:lpwstr>
      </vt:variant>
      <vt:variant>
        <vt:i4>1310771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_Toc490654286</vt:lpwstr>
      </vt:variant>
      <vt:variant>
        <vt:i4>1310771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_Toc490654285</vt:lpwstr>
      </vt:variant>
      <vt:variant>
        <vt:i4>1310771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_Toc490654284</vt:lpwstr>
      </vt:variant>
      <vt:variant>
        <vt:i4>1310771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_Toc490654283</vt:lpwstr>
      </vt:variant>
      <vt:variant>
        <vt:i4>1310771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_Toc490654282</vt:lpwstr>
      </vt:variant>
      <vt:variant>
        <vt:i4>1310771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_Toc490654281</vt:lpwstr>
      </vt:variant>
      <vt:variant>
        <vt:i4>1310771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_Toc490654280</vt:lpwstr>
      </vt:variant>
      <vt:variant>
        <vt:i4>1769523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_Toc490654279</vt:lpwstr>
      </vt:variant>
      <vt:variant>
        <vt:i4>1769523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_Toc490654278</vt:lpwstr>
      </vt:variant>
      <vt:variant>
        <vt:i4>1769523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_Toc490654277</vt:lpwstr>
      </vt:variant>
      <vt:variant>
        <vt:i4>1769523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_Toc490654276</vt:lpwstr>
      </vt:variant>
      <vt:variant>
        <vt:i4>1769523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_Toc490654275</vt:lpwstr>
      </vt:variant>
      <vt:variant>
        <vt:i4>1769523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_Toc490654274</vt:lpwstr>
      </vt:variant>
      <vt:variant>
        <vt:i4>1769523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_Toc490654273</vt:lpwstr>
      </vt:variant>
      <vt:variant>
        <vt:i4>1769523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_Toc490654272</vt:lpwstr>
      </vt:variant>
      <vt:variant>
        <vt:i4>1769523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_Toc490654271</vt:lpwstr>
      </vt:variant>
      <vt:variant>
        <vt:i4>1769523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_Toc490654270</vt:lpwstr>
      </vt:variant>
      <vt:variant>
        <vt:i4>1703987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_Toc490654269</vt:lpwstr>
      </vt:variant>
      <vt:variant>
        <vt:i4>1703987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_Toc490654268</vt:lpwstr>
      </vt:variant>
      <vt:variant>
        <vt:i4>1703987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_Toc490654267</vt:lpwstr>
      </vt:variant>
      <vt:variant>
        <vt:i4>1703987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_Toc490654266</vt:lpwstr>
      </vt:variant>
      <vt:variant>
        <vt:i4>1703987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_Toc490654265</vt:lpwstr>
      </vt:variant>
      <vt:variant>
        <vt:i4>1703987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_Toc490654264</vt:lpwstr>
      </vt:variant>
      <vt:variant>
        <vt:i4>1703987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_Toc490654263</vt:lpwstr>
      </vt:variant>
      <vt:variant>
        <vt:i4>1703987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_Toc490654262</vt:lpwstr>
      </vt:variant>
      <vt:variant>
        <vt:i4>1703987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_Toc490654261</vt:lpwstr>
      </vt:variant>
      <vt:variant>
        <vt:i4>1703987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_Toc490654260</vt:lpwstr>
      </vt:variant>
      <vt:variant>
        <vt:i4>1638451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_Toc490654259</vt:lpwstr>
      </vt:variant>
      <vt:variant>
        <vt:i4>1638451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_Toc490654258</vt:lpwstr>
      </vt:variant>
      <vt:variant>
        <vt:i4>1638451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_Toc490654257</vt:lpwstr>
      </vt:variant>
      <vt:variant>
        <vt:i4>1638451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_Toc490654256</vt:lpwstr>
      </vt:variant>
      <vt:variant>
        <vt:i4>1638451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_Toc490654255</vt:lpwstr>
      </vt:variant>
      <vt:variant>
        <vt:i4>1638451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_Toc490654254</vt:lpwstr>
      </vt:variant>
      <vt:variant>
        <vt:i4>1638451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_Toc490654253</vt:lpwstr>
      </vt:variant>
      <vt:variant>
        <vt:i4>1638451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_Toc490654252</vt:lpwstr>
      </vt:variant>
      <vt:variant>
        <vt:i4>1638451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_Toc490654251</vt:lpwstr>
      </vt:variant>
      <vt:variant>
        <vt:i4>1638451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_Toc490654250</vt:lpwstr>
      </vt:variant>
      <vt:variant>
        <vt:i4>1572915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_Toc490654249</vt:lpwstr>
      </vt:variant>
      <vt:variant>
        <vt:i4>1572915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_Toc490654248</vt:lpwstr>
      </vt:variant>
      <vt:variant>
        <vt:i4>1572915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_Toc490654247</vt:lpwstr>
      </vt:variant>
      <vt:variant>
        <vt:i4>1572915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_Toc490654246</vt:lpwstr>
      </vt:variant>
      <vt:variant>
        <vt:i4>1572915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_Toc490654245</vt:lpwstr>
      </vt:variant>
      <vt:variant>
        <vt:i4>1572915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_Toc490654244</vt:lpwstr>
      </vt:variant>
      <vt:variant>
        <vt:i4>1572915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_Toc490654243</vt:lpwstr>
      </vt:variant>
      <vt:variant>
        <vt:i4>1572915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_Toc490654242</vt:lpwstr>
      </vt:variant>
      <vt:variant>
        <vt:i4>1572915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_Toc490654241</vt:lpwstr>
      </vt:variant>
      <vt:variant>
        <vt:i4>1572915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_Toc490654240</vt:lpwstr>
      </vt:variant>
      <vt:variant>
        <vt:i4>2031667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_Toc490654239</vt:lpwstr>
      </vt:variant>
      <vt:variant>
        <vt:i4>2031667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_Toc490654238</vt:lpwstr>
      </vt:variant>
      <vt:variant>
        <vt:i4>2031667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_Toc490654237</vt:lpwstr>
      </vt:variant>
      <vt:variant>
        <vt:i4>2031667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_Toc490654236</vt:lpwstr>
      </vt:variant>
      <vt:variant>
        <vt:i4>2031667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_Toc490654235</vt:lpwstr>
      </vt:variant>
      <vt:variant>
        <vt:i4>2031667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_Toc490654234</vt:lpwstr>
      </vt:variant>
      <vt:variant>
        <vt:i4>2031667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_Toc490654233</vt:lpwstr>
      </vt:variant>
      <vt:variant>
        <vt:i4>2031667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_Toc490654232</vt:lpwstr>
      </vt:variant>
      <vt:variant>
        <vt:i4>2031667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_Toc490654231</vt:lpwstr>
      </vt:variant>
      <vt:variant>
        <vt:i4>2031667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_Toc490654230</vt:lpwstr>
      </vt:variant>
      <vt:variant>
        <vt:i4>1966131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_Toc490654229</vt:lpwstr>
      </vt:variant>
      <vt:variant>
        <vt:i4>1966131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_Toc490654228</vt:lpwstr>
      </vt:variant>
      <vt:variant>
        <vt:i4>1966131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_Toc490654227</vt:lpwstr>
      </vt:variant>
      <vt:variant>
        <vt:i4>1966131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_Toc490654226</vt:lpwstr>
      </vt:variant>
      <vt:variant>
        <vt:i4>1966131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_Toc490654225</vt:lpwstr>
      </vt:variant>
      <vt:variant>
        <vt:i4>1966131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_Toc490654224</vt:lpwstr>
      </vt:variant>
      <vt:variant>
        <vt:i4>1966131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_Toc490654223</vt:lpwstr>
      </vt:variant>
      <vt:variant>
        <vt:i4>1966131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_Toc490654222</vt:lpwstr>
      </vt:variant>
      <vt:variant>
        <vt:i4>1966131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_Toc490654221</vt:lpwstr>
      </vt:variant>
      <vt:variant>
        <vt:i4>1966131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_Toc490654220</vt:lpwstr>
      </vt:variant>
      <vt:variant>
        <vt:i4>1900595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_Toc490654219</vt:lpwstr>
      </vt:variant>
      <vt:variant>
        <vt:i4>1900595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_Toc490654218</vt:lpwstr>
      </vt:variant>
      <vt:variant>
        <vt:i4>1900595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_Toc490654217</vt:lpwstr>
      </vt:variant>
      <vt:variant>
        <vt:i4>1900595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_Toc490654216</vt:lpwstr>
      </vt:variant>
      <vt:variant>
        <vt:i4>1900595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_Toc490654215</vt:lpwstr>
      </vt:variant>
      <vt:variant>
        <vt:i4>1900595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_Toc490654214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_Toc490654213</vt:lpwstr>
      </vt:variant>
      <vt:variant>
        <vt:i4>1900595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_Toc490654212</vt:lpwstr>
      </vt:variant>
      <vt:variant>
        <vt:i4>1900595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_Toc490654211</vt:lpwstr>
      </vt:variant>
      <vt:variant>
        <vt:i4>1900595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_Toc490654210</vt:lpwstr>
      </vt:variant>
      <vt:variant>
        <vt:i4>1835059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_Toc490654209</vt:lpwstr>
      </vt:variant>
      <vt:variant>
        <vt:i4>1835059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_Toc490654208</vt:lpwstr>
      </vt:variant>
      <vt:variant>
        <vt:i4>1835059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_Toc490654207</vt:lpwstr>
      </vt:variant>
      <vt:variant>
        <vt:i4>1835059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_Toc490654206</vt:lpwstr>
      </vt:variant>
      <vt:variant>
        <vt:i4>1835059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_Toc490654205</vt:lpwstr>
      </vt:variant>
      <vt:variant>
        <vt:i4>1835059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_Toc490654204</vt:lpwstr>
      </vt:variant>
      <vt:variant>
        <vt:i4>1835059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_Toc490654203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_Toc490654202</vt:lpwstr>
      </vt:variant>
      <vt:variant>
        <vt:i4>1835059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_Toc490654201</vt:lpwstr>
      </vt:variant>
      <vt:variant>
        <vt:i4>1835059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_Toc490654200</vt:lpwstr>
      </vt:variant>
      <vt:variant>
        <vt:i4>1376304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_Toc490654199</vt:lpwstr>
      </vt:variant>
      <vt:variant>
        <vt:i4>1376304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_Toc490654198</vt:lpwstr>
      </vt:variant>
      <vt:variant>
        <vt:i4>1376304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_Toc490654197</vt:lpwstr>
      </vt:variant>
      <vt:variant>
        <vt:i4>1376304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_Toc490654196</vt:lpwstr>
      </vt:variant>
      <vt:variant>
        <vt:i4>1376304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_Toc490654195</vt:lpwstr>
      </vt:variant>
      <vt:variant>
        <vt:i4>1376304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_Toc490654194</vt:lpwstr>
      </vt:variant>
      <vt:variant>
        <vt:i4>1376304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_Toc490654193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_Toc490654192</vt:lpwstr>
      </vt:variant>
      <vt:variant>
        <vt:i4>1376304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_Toc490654191</vt:lpwstr>
      </vt:variant>
      <vt:variant>
        <vt:i4>1376304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_Toc490654190</vt:lpwstr>
      </vt:variant>
      <vt:variant>
        <vt:i4>1310768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_Toc490654189</vt:lpwstr>
      </vt:variant>
      <vt:variant>
        <vt:i4>1310768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_Toc490654188</vt:lpwstr>
      </vt:variant>
      <vt:variant>
        <vt:i4>1310768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_Toc490654187</vt:lpwstr>
      </vt:variant>
      <vt:variant>
        <vt:i4>1310768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_Toc490654186</vt:lpwstr>
      </vt:variant>
      <vt:variant>
        <vt:i4>1310768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_Toc490654185</vt:lpwstr>
      </vt:variant>
      <vt:variant>
        <vt:i4>1310768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_Toc490654184</vt:lpwstr>
      </vt:variant>
      <vt:variant>
        <vt:i4>1310768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_Toc490654183</vt:lpwstr>
      </vt:variant>
      <vt:variant>
        <vt:i4>1310768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_Toc490654182</vt:lpwstr>
      </vt:variant>
      <vt:variant>
        <vt:i4>1310768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_Toc490654181</vt:lpwstr>
      </vt:variant>
      <vt:variant>
        <vt:i4>1310768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_Toc490654180</vt:lpwstr>
      </vt:variant>
      <vt:variant>
        <vt:i4>1769520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_Toc490654179</vt:lpwstr>
      </vt:variant>
      <vt:variant>
        <vt:i4>1769520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_Toc490654178</vt:lpwstr>
      </vt:variant>
      <vt:variant>
        <vt:i4>1769520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_Toc490654177</vt:lpwstr>
      </vt:variant>
      <vt:variant>
        <vt:i4>1769520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_Toc490654176</vt:lpwstr>
      </vt:variant>
      <vt:variant>
        <vt:i4>1769520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_Toc490654175</vt:lpwstr>
      </vt:variant>
      <vt:variant>
        <vt:i4>1769520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_Toc490654174</vt:lpwstr>
      </vt:variant>
      <vt:variant>
        <vt:i4>1769520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_Toc490654173</vt:lpwstr>
      </vt:variant>
      <vt:variant>
        <vt:i4>1769520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_Toc490654172</vt:lpwstr>
      </vt:variant>
      <vt:variant>
        <vt:i4>1769520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_Toc490654171</vt:lpwstr>
      </vt:variant>
      <vt:variant>
        <vt:i4>1769520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_Toc490654170</vt:lpwstr>
      </vt:variant>
      <vt:variant>
        <vt:i4>1703984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_Toc490654169</vt:lpwstr>
      </vt:variant>
      <vt:variant>
        <vt:i4>1703984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_Toc490654168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_Toc490654167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_Toc490654166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_Toc490654165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_Toc490654164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_Toc490654163</vt:lpwstr>
      </vt:variant>
      <vt:variant>
        <vt:i4>1703984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_Toc490654162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_Toc490654161</vt:lpwstr>
      </vt:variant>
      <vt:variant>
        <vt:i4>1703984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_Toc490654160</vt:lpwstr>
      </vt:variant>
      <vt:variant>
        <vt:i4>1638448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_Toc490654159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_Toc490654158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_Toc490654157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_Toc490654156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_Toc490654155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_Toc490654154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_Toc490654153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_Toc490654152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_Toc490654151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_Toc490654150</vt:lpwstr>
      </vt:variant>
      <vt:variant>
        <vt:i4>1572912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_Toc490654149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_Toc490654148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_Toc490654147</vt:lpwstr>
      </vt:variant>
      <vt:variant>
        <vt:i4>1572912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_Toc490654146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_Toc490654145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_Toc490654144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_Toc490654143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_Toc490654142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_Toc490654141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_Toc490654140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_Toc490654139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_Toc490654138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_Toc490654137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_Toc490654136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_Toc490654135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_Toc490654134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_Toc490654133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_Toc490654132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_Toc490654131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_Toc490654130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_Toc490654129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_Toc490654128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_Toc490654127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_Toc490654126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_Toc490654125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_Toc490654124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_Toc490654123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_Toc490654122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_Toc490654121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_Toc490654120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weiwangen</dc:creator>
  <cp:lastModifiedBy>Li</cp:lastModifiedBy>
  <cp:revision>3</cp:revision>
  <cp:lastPrinted>2017-08-16T05:34:00Z</cp:lastPrinted>
  <dcterms:created xsi:type="dcterms:W3CDTF">2017-08-27T10:01:00Z</dcterms:created>
  <dcterms:modified xsi:type="dcterms:W3CDTF">2017-08-27T10:03:00Z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